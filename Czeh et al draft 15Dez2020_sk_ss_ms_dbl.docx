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345AC" w14:textId="62819A2D" w:rsidR="00BA2591" w:rsidRPr="00FE1663" w:rsidRDefault="00FE5CD0" w:rsidP="316984AC">
      <w:pPr>
        <w:spacing w:line="480" w:lineRule="auto"/>
        <w:jc w:val="both"/>
        <w:rPr>
          <w:rFonts w:ascii="Arial" w:hAnsi="Arial" w:cs="Arial"/>
          <w:b/>
          <w:bCs/>
          <w:sz w:val="28"/>
          <w:szCs w:val="28"/>
          <w:lang w:val="en-US"/>
        </w:rPr>
      </w:pPr>
      <w:ins w:id="0" w:author=" " w:date="2020-12-22T14:50:00Z">
        <w:del w:id="1" w:author="Daniel Lipka" w:date="2020-12-22T13:51:00Z">
          <w:r w:rsidRPr="316984AC" w:rsidDel="00FE5CD0">
            <w:rPr>
              <w:rFonts w:ascii="Arial" w:hAnsi="Arial" w:cs="Arial"/>
              <w:b/>
              <w:bCs/>
              <w:sz w:val="28"/>
              <w:szCs w:val="28"/>
              <w:lang w:val="en-US"/>
            </w:rPr>
            <w:delText xml:space="preserve"> </w:delText>
          </w:r>
        </w:del>
      </w:ins>
      <w:r w:rsidR="00FA5663" w:rsidRPr="316984AC">
        <w:rPr>
          <w:rFonts w:ascii="Arial" w:hAnsi="Arial" w:cs="Arial"/>
          <w:b/>
          <w:bCs/>
          <w:sz w:val="28"/>
          <w:szCs w:val="28"/>
          <w:lang w:val="en-US"/>
        </w:rPr>
        <w:t xml:space="preserve">Genome-wide </w:t>
      </w:r>
      <w:r w:rsidR="003076BE" w:rsidRPr="316984AC">
        <w:rPr>
          <w:rFonts w:ascii="Arial" w:hAnsi="Arial" w:cs="Arial"/>
          <w:b/>
          <w:bCs/>
          <w:sz w:val="28"/>
          <w:szCs w:val="28"/>
          <w:lang w:val="en-US"/>
        </w:rPr>
        <w:t xml:space="preserve">DNA </w:t>
      </w:r>
      <w:r w:rsidR="00FA5663" w:rsidRPr="316984AC">
        <w:rPr>
          <w:rFonts w:ascii="Arial" w:hAnsi="Arial" w:cs="Arial"/>
          <w:b/>
          <w:bCs/>
          <w:sz w:val="28"/>
          <w:szCs w:val="28"/>
          <w:lang w:val="en-US"/>
        </w:rPr>
        <w:t>methylation</w:t>
      </w:r>
      <w:r w:rsidR="00F74BBD" w:rsidRPr="316984AC">
        <w:rPr>
          <w:rFonts w:ascii="Arial" w:hAnsi="Arial" w:cs="Arial"/>
          <w:b/>
          <w:bCs/>
          <w:sz w:val="28"/>
          <w:szCs w:val="28"/>
          <w:lang w:val="en-US"/>
        </w:rPr>
        <w:t xml:space="preserve"> </w:t>
      </w:r>
      <w:r w:rsidR="00D80C28" w:rsidRPr="316984AC">
        <w:rPr>
          <w:rFonts w:ascii="Arial" w:hAnsi="Arial" w:cs="Arial"/>
          <w:b/>
          <w:bCs/>
          <w:sz w:val="28"/>
          <w:szCs w:val="28"/>
          <w:lang w:val="en-US"/>
        </w:rPr>
        <w:t xml:space="preserve">dynamics </w:t>
      </w:r>
      <w:r w:rsidR="00F74BBD" w:rsidRPr="316984AC">
        <w:rPr>
          <w:rFonts w:ascii="Arial" w:hAnsi="Arial" w:cs="Arial"/>
          <w:b/>
          <w:bCs/>
          <w:sz w:val="28"/>
          <w:szCs w:val="28"/>
          <w:lang w:val="en-US"/>
        </w:rPr>
        <w:t xml:space="preserve">drive dendritic cell development from </w:t>
      </w:r>
      <w:r w:rsidR="00E314FC" w:rsidRPr="316984AC">
        <w:rPr>
          <w:rFonts w:ascii="Arial" w:hAnsi="Arial" w:cs="Arial"/>
          <w:b/>
          <w:bCs/>
          <w:sz w:val="28"/>
          <w:szCs w:val="28"/>
          <w:lang w:val="en-US"/>
        </w:rPr>
        <w:t>myeloid-</w:t>
      </w:r>
      <w:r w:rsidR="00FB2461" w:rsidRPr="316984AC">
        <w:rPr>
          <w:rFonts w:ascii="Arial" w:hAnsi="Arial" w:cs="Arial"/>
          <w:b/>
          <w:bCs/>
          <w:sz w:val="28"/>
          <w:szCs w:val="28"/>
          <w:lang w:val="en-US"/>
        </w:rPr>
        <w:t>restricted</w:t>
      </w:r>
      <w:r w:rsidR="00E314FC" w:rsidRPr="316984AC">
        <w:rPr>
          <w:rFonts w:ascii="Arial" w:hAnsi="Arial" w:cs="Arial"/>
          <w:b/>
          <w:bCs/>
          <w:sz w:val="28"/>
          <w:szCs w:val="28"/>
          <w:lang w:val="en-US"/>
        </w:rPr>
        <w:t xml:space="preserve"> </w:t>
      </w:r>
      <w:r w:rsidR="00BD3A79" w:rsidRPr="316984AC">
        <w:rPr>
          <w:rFonts w:ascii="Arial" w:hAnsi="Arial" w:cs="Arial"/>
          <w:b/>
          <w:bCs/>
          <w:sz w:val="28"/>
          <w:szCs w:val="28"/>
          <w:lang w:val="en-US"/>
        </w:rPr>
        <w:t>hematopoietic stem cells</w:t>
      </w:r>
    </w:p>
    <w:p w14:paraId="3FC4CE05" w14:textId="5CF7B665" w:rsidR="00F74BBD" w:rsidRPr="00956270" w:rsidRDefault="00F74BBD" w:rsidP="00C603F6">
      <w:pPr>
        <w:spacing w:line="480" w:lineRule="auto"/>
        <w:jc w:val="both"/>
        <w:rPr>
          <w:rFonts w:ascii="Arial" w:hAnsi="Arial" w:cs="Arial"/>
          <w:lang w:val="en-US"/>
        </w:rPr>
      </w:pPr>
      <w:r w:rsidRPr="5666D1DA">
        <w:rPr>
          <w:rFonts w:ascii="Arial" w:hAnsi="Arial" w:cs="Arial"/>
          <w:lang w:val="en-US"/>
        </w:rPr>
        <w:t>Melinda Czeh</w:t>
      </w:r>
      <w:r w:rsidR="00E42F28" w:rsidRPr="5666D1DA">
        <w:rPr>
          <w:rFonts w:ascii="Arial" w:hAnsi="Arial" w:cs="Arial"/>
          <w:vertAlign w:val="superscript"/>
          <w:lang w:val="en-US"/>
        </w:rPr>
        <w:t>1,2</w:t>
      </w:r>
      <w:r w:rsidRPr="5666D1DA">
        <w:rPr>
          <w:rFonts w:ascii="Arial" w:hAnsi="Arial" w:cs="Arial"/>
          <w:lang w:val="en-US"/>
        </w:rPr>
        <w:t>,</w:t>
      </w:r>
      <w:r w:rsidR="00E42F28" w:rsidRPr="5666D1DA">
        <w:rPr>
          <w:rFonts w:ascii="Arial" w:hAnsi="Arial" w:cs="Arial"/>
          <w:lang w:val="en-US"/>
        </w:rPr>
        <w:t xml:space="preserve"> Sina Stäble</w:t>
      </w:r>
      <w:r w:rsidR="00E42F28" w:rsidRPr="5666D1DA">
        <w:rPr>
          <w:rFonts w:ascii="Arial" w:hAnsi="Arial" w:cs="Arial"/>
          <w:vertAlign w:val="superscript"/>
          <w:lang w:val="en-US"/>
        </w:rPr>
        <w:t>3</w:t>
      </w:r>
      <w:ins w:id="2" w:author="s.staeble" w:date="2020-12-17T18:03:00Z">
        <w:r w:rsidR="5C91BD62" w:rsidRPr="5666D1DA">
          <w:rPr>
            <w:rFonts w:ascii="Arial" w:hAnsi="Arial" w:cs="Arial"/>
            <w:vertAlign w:val="superscript"/>
            <w:lang w:val="en-US"/>
          </w:rPr>
          <w:t>,</w:t>
        </w:r>
      </w:ins>
      <w:ins w:id="3" w:author=" " w:date="2020-12-27T13:24:00Z">
        <w:r w:rsidR="0022539E">
          <w:rPr>
            <w:rFonts w:ascii="Arial" w:hAnsi="Arial" w:cs="Arial"/>
            <w:vertAlign w:val="superscript"/>
            <w:lang w:val="en-US"/>
          </w:rPr>
          <w:t>9</w:t>
        </w:r>
      </w:ins>
      <w:ins w:id="4" w:author="s.staeble" w:date="2020-12-17T18:03:00Z">
        <w:del w:id="5" w:author=" " w:date="2020-12-27T13:24:00Z">
          <w:r w:rsidR="5C91BD62" w:rsidRPr="5666D1DA" w:rsidDel="0022539E">
            <w:rPr>
              <w:rFonts w:ascii="Arial" w:hAnsi="Arial" w:cs="Arial"/>
              <w:vertAlign w:val="superscript"/>
              <w:lang w:val="en-US"/>
            </w:rPr>
            <w:delText>8</w:delText>
          </w:r>
        </w:del>
      </w:ins>
      <w:r w:rsidR="00E42F28" w:rsidRPr="5666D1DA">
        <w:rPr>
          <w:rFonts w:ascii="Arial" w:hAnsi="Arial" w:cs="Arial"/>
          <w:lang w:val="en-US"/>
        </w:rPr>
        <w:t>,</w:t>
      </w:r>
      <w:r w:rsidR="002D5B81" w:rsidRPr="5666D1DA">
        <w:rPr>
          <w:rFonts w:ascii="Arial" w:hAnsi="Arial" w:cs="Arial"/>
          <w:lang w:val="en-US"/>
        </w:rPr>
        <w:t xml:space="preserve"> </w:t>
      </w:r>
      <w:r w:rsidR="0022064A" w:rsidRPr="5666D1DA">
        <w:rPr>
          <w:rFonts w:ascii="Arial" w:hAnsi="Arial" w:cs="Arial"/>
          <w:lang w:val="en-US"/>
        </w:rPr>
        <w:t>Stephen</w:t>
      </w:r>
      <w:r w:rsidR="00602040" w:rsidRPr="5666D1DA">
        <w:rPr>
          <w:rFonts w:ascii="Arial" w:hAnsi="Arial" w:cs="Arial"/>
          <w:lang w:val="en-US"/>
        </w:rPr>
        <w:t xml:space="preserve"> Krämer</w:t>
      </w:r>
      <w:r w:rsidR="0022064A" w:rsidRPr="5666D1DA">
        <w:rPr>
          <w:rFonts w:ascii="Arial" w:hAnsi="Arial" w:cs="Arial"/>
          <w:vertAlign w:val="superscript"/>
          <w:lang w:val="en-US"/>
        </w:rPr>
        <w:t>3</w:t>
      </w:r>
      <w:r w:rsidR="00C603F6" w:rsidRPr="5666D1DA">
        <w:rPr>
          <w:rFonts w:ascii="Arial" w:hAnsi="Arial" w:cs="Arial"/>
          <w:vertAlign w:val="superscript"/>
          <w:lang w:val="en-US"/>
        </w:rPr>
        <w:t>,4</w:t>
      </w:r>
      <w:ins w:id="6" w:author="Stephen Kraemer" w:date="2020-12-23T15:17:00Z">
        <w:r w:rsidR="11BC8AF5" w:rsidRPr="5666D1DA">
          <w:rPr>
            <w:rFonts w:ascii="Arial" w:hAnsi="Arial" w:cs="Arial"/>
            <w:vertAlign w:val="superscript"/>
            <w:lang w:val="en-US"/>
          </w:rPr>
          <w:t>,5</w:t>
        </w:r>
      </w:ins>
      <w:r w:rsidR="0022064A" w:rsidRPr="5666D1DA">
        <w:rPr>
          <w:rFonts w:ascii="Arial" w:hAnsi="Arial" w:cs="Arial"/>
          <w:lang w:val="en-US"/>
        </w:rPr>
        <w:t xml:space="preserve">, </w:t>
      </w:r>
      <w:r w:rsidR="00E1477D" w:rsidRPr="5666D1DA">
        <w:rPr>
          <w:rFonts w:ascii="Arial" w:hAnsi="Arial" w:cs="Arial"/>
          <w:lang w:val="en-US"/>
        </w:rPr>
        <w:t>Sweta Talyan</w:t>
      </w:r>
      <w:ins w:id="7" w:author="Stephen Kraemer" w:date="2020-12-23T15:18:00Z">
        <w:r w:rsidR="7A5C8B10" w:rsidRPr="5666D1DA">
          <w:rPr>
            <w:rFonts w:ascii="Arial" w:hAnsi="Arial" w:cs="Arial"/>
            <w:vertAlign w:val="superscript"/>
            <w:lang w:val="en-US"/>
            <w:rPrChange w:id="8" w:author="Stephen Kraemer" w:date="2020-12-23T15:18:00Z">
              <w:rPr>
                <w:rFonts w:ascii="Arial" w:hAnsi="Arial" w:cs="Arial"/>
                <w:lang w:val="en-US"/>
              </w:rPr>
            </w:rPrChange>
          </w:rPr>
          <w:t>6</w:t>
        </w:r>
      </w:ins>
      <w:del w:id="9" w:author="Stephen Kraemer" w:date="2020-12-23T15:18:00Z">
        <w:r w:rsidRPr="5666D1DA" w:rsidDel="00F74BBD">
          <w:rPr>
            <w:rFonts w:ascii="Arial" w:hAnsi="Arial" w:cs="Arial"/>
            <w:vertAlign w:val="superscript"/>
            <w:lang w:val="en-US"/>
          </w:rPr>
          <w:delText>5</w:delText>
        </w:r>
      </w:del>
      <w:r w:rsidR="00E1477D" w:rsidRPr="5666D1DA">
        <w:rPr>
          <w:rFonts w:ascii="Arial" w:hAnsi="Arial" w:cs="Arial"/>
          <w:lang w:val="en-US"/>
        </w:rPr>
        <w:t xml:space="preserve">, </w:t>
      </w:r>
      <w:r w:rsidR="009A2463" w:rsidRPr="5666D1DA">
        <w:rPr>
          <w:rFonts w:ascii="Arial" w:hAnsi="Arial" w:cs="Arial"/>
          <w:lang w:val="en-US"/>
        </w:rPr>
        <w:t>Joana Carrelha</w:t>
      </w:r>
      <w:r w:rsidR="009A2463" w:rsidRPr="5666D1DA">
        <w:rPr>
          <w:rFonts w:ascii="Arial" w:hAnsi="Arial" w:cs="Arial"/>
          <w:vertAlign w:val="superscript"/>
          <w:lang w:val="en-US"/>
        </w:rPr>
        <w:t>2</w:t>
      </w:r>
      <w:r w:rsidR="006571B1" w:rsidRPr="5666D1DA">
        <w:rPr>
          <w:rFonts w:ascii="Arial" w:hAnsi="Arial" w:cs="Arial"/>
          <w:lang w:val="en-US"/>
        </w:rPr>
        <w:t xml:space="preserve">, </w:t>
      </w:r>
      <w:proofErr w:type="spellStart"/>
      <w:r w:rsidR="009C4B30" w:rsidRPr="5666D1DA">
        <w:rPr>
          <w:rFonts w:ascii="Arial" w:hAnsi="Arial" w:cs="Arial"/>
          <w:lang w:val="en-US"/>
        </w:rPr>
        <w:t>Yiran</w:t>
      </w:r>
      <w:proofErr w:type="spellEnd"/>
      <w:r w:rsidR="009C4B30" w:rsidRPr="5666D1DA">
        <w:rPr>
          <w:rFonts w:ascii="Arial" w:hAnsi="Arial" w:cs="Arial"/>
          <w:lang w:val="en-US"/>
        </w:rPr>
        <w:t xml:space="preserve"> Meng</w:t>
      </w:r>
      <w:r w:rsidR="009C4B30" w:rsidRPr="5666D1DA">
        <w:rPr>
          <w:rFonts w:ascii="Arial" w:hAnsi="Arial" w:cs="Arial"/>
          <w:vertAlign w:val="superscript"/>
          <w:lang w:val="en-US"/>
        </w:rPr>
        <w:t>2</w:t>
      </w:r>
      <w:r w:rsidR="009C4B30" w:rsidRPr="5666D1DA">
        <w:rPr>
          <w:rFonts w:ascii="Arial" w:hAnsi="Arial" w:cs="Arial"/>
          <w:lang w:val="en-US"/>
        </w:rPr>
        <w:t xml:space="preserve">, </w:t>
      </w:r>
      <w:r w:rsidR="006B5486" w:rsidRPr="5666D1DA">
        <w:rPr>
          <w:rFonts w:ascii="Arial" w:hAnsi="Arial" w:cs="Arial"/>
          <w:lang w:val="en-US"/>
        </w:rPr>
        <w:t>Barbara Heitplatz</w:t>
      </w:r>
      <w:del w:id="10" w:author="Stephen Kraemer" w:date="2020-12-23T15:18:00Z">
        <w:r w:rsidRPr="5666D1DA" w:rsidDel="00F74BBD">
          <w:rPr>
            <w:rFonts w:ascii="Arial" w:hAnsi="Arial" w:cs="Arial"/>
            <w:vertAlign w:val="superscript"/>
            <w:lang w:val="en-US"/>
          </w:rPr>
          <w:delText>6</w:delText>
        </w:r>
      </w:del>
      <w:ins w:id="11" w:author="Stephen Kraemer" w:date="2020-12-23T15:18:00Z">
        <w:r w:rsidR="499487F2" w:rsidRPr="5666D1DA">
          <w:rPr>
            <w:rFonts w:ascii="Arial" w:hAnsi="Arial" w:cs="Arial"/>
            <w:vertAlign w:val="superscript"/>
            <w:lang w:val="en-US"/>
          </w:rPr>
          <w:t>7</w:t>
        </w:r>
      </w:ins>
      <w:r w:rsidR="006B5486" w:rsidRPr="5666D1DA">
        <w:rPr>
          <w:rFonts w:ascii="Arial" w:hAnsi="Arial" w:cs="Arial"/>
          <w:lang w:val="en-US"/>
        </w:rPr>
        <w:t xml:space="preserve">, </w:t>
      </w:r>
      <w:r w:rsidR="003312AD" w:rsidRPr="5666D1DA">
        <w:rPr>
          <w:rFonts w:ascii="Arial" w:hAnsi="Arial" w:cs="Arial"/>
          <w:lang w:val="en-US"/>
        </w:rPr>
        <w:t>Marius Schwabenland</w:t>
      </w:r>
      <w:del w:id="12" w:author="Stephen Kraemer" w:date="2020-12-23T15:19:00Z">
        <w:r w:rsidRPr="5666D1DA" w:rsidDel="00F74BBD">
          <w:rPr>
            <w:rFonts w:ascii="Arial" w:hAnsi="Arial" w:cs="Arial"/>
            <w:vertAlign w:val="superscript"/>
            <w:lang w:val="en-US"/>
          </w:rPr>
          <w:delText>7</w:delText>
        </w:r>
      </w:del>
      <w:ins w:id="13" w:author="Stephen Kraemer" w:date="2020-12-23T15:19:00Z">
        <w:r w:rsidR="7DF12FE1" w:rsidRPr="5666D1DA">
          <w:rPr>
            <w:rFonts w:ascii="Arial" w:hAnsi="Arial" w:cs="Arial"/>
            <w:vertAlign w:val="superscript"/>
            <w:lang w:val="en-US"/>
          </w:rPr>
          <w:t>8</w:t>
        </w:r>
      </w:ins>
      <w:r w:rsidR="003312AD" w:rsidRPr="5666D1DA">
        <w:rPr>
          <w:rFonts w:ascii="Arial" w:hAnsi="Arial" w:cs="Arial"/>
          <w:lang w:val="en-US"/>
        </w:rPr>
        <w:t xml:space="preserve">, </w:t>
      </w:r>
      <w:r w:rsidR="003351C1" w:rsidRPr="5666D1DA">
        <w:rPr>
          <w:rFonts w:ascii="Arial" w:hAnsi="Arial" w:cs="Arial"/>
          <w:lang w:val="en-US"/>
        </w:rPr>
        <w:t>Lena Tepe</w:t>
      </w:r>
      <w:r w:rsidR="003351C1" w:rsidRPr="5666D1DA">
        <w:rPr>
          <w:rFonts w:ascii="Arial" w:hAnsi="Arial" w:cs="Arial"/>
          <w:vertAlign w:val="superscript"/>
          <w:lang w:val="en-US"/>
        </w:rPr>
        <w:t>1</w:t>
      </w:r>
      <w:r w:rsidR="003351C1" w:rsidRPr="5666D1DA">
        <w:rPr>
          <w:rFonts w:ascii="Arial" w:hAnsi="Arial" w:cs="Arial"/>
          <w:lang w:val="en-US"/>
        </w:rPr>
        <w:t xml:space="preserve">, </w:t>
      </w:r>
      <w:r w:rsidR="00C603F6" w:rsidRPr="5666D1DA">
        <w:rPr>
          <w:rFonts w:ascii="Arial" w:hAnsi="Arial" w:cs="Arial"/>
          <w:lang w:val="en-US"/>
        </w:rPr>
        <w:t xml:space="preserve">Michael </w:t>
      </w:r>
      <w:r w:rsidR="002074ED" w:rsidRPr="5666D1DA">
        <w:rPr>
          <w:rFonts w:ascii="Arial" w:hAnsi="Arial" w:cs="Arial"/>
          <w:lang w:val="en-US"/>
        </w:rPr>
        <w:t xml:space="preserve">D. </w:t>
      </w:r>
      <w:r w:rsidR="00C603F6" w:rsidRPr="5666D1DA">
        <w:rPr>
          <w:rFonts w:ascii="Arial" w:hAnsi="Arial" w:cs="Arial"/>
          <w:lang w:val="en-US"/>
        </w:rPr>
        <w:t>Milsom</w:t>
      </w:r>
      <w:del w:id="14" w:author="Stephen Kraemer" w:date="2020-12-23T15:19:00Z">
        <w:r w:rsidRPr="5666D1DA" w:rsidDel="00F74BBD">
          <w:rPr>
            <w:rFonts w:ascii="Arial" w:hAnsi="Arial" w:cs="Arial"/>
            <w:vertAlign w:val="superscript"/>
            <w:lang w:val="en-US"/>
          </w:rPr>
          <w:delText>8</w:delText>
        </w:r>
      </w:del>
      <w:ins w:id="15" w:author="Stephen Kraemer" w:date="2020-12-23T15:19:00Z">
        <w:r w:rsidR="518389FC" w:rsidRPr="5666D1DA">
          <w:rPr>
            <w:rFonts w:ascii="Arial" w:hAnsi="Arial" w:cs="Arial"/>
            <w:vertAlign w:val="superscript"/>
            <w:lang w:val="en-US"/>
          </w:rPr>
          <w:t>9</w:t>
        </w:r>
      </w:ins>
      <w:r w:rsidR="00C603F6" w:rsidRPr="5666D1DA">
        <w:rPr>
          <w:rFonts w:ascii="Arial" w:hAnsi="Arial" w:cs="Arial"/>
          <w:lang w:val="en-US"/>
        </w:rPr>
        <w:t>, Christoph Plass</w:t>
      </w:r>
      <w:del w:id="16" w:author="Stephen Kraemer" w:date="2020-12-23T15:19:00Z">
        <w:r w:rsidRPr="5666D1DA" w:rsidDel="00F74BBD">
          <w:rPr>
            <w:rFonts w:ascii="Arial" w:hAnsi="Arial" w:cs="Arial"/>
            <w:vertAlign w:val="superscript"/>
            <w:lang w:val="en-US"/>
          </w:rPr>
          <w:delText>9</w:delText>
        </w:r>
      </w:del>
      <w:ins w:id="17" w:author="Stephen Kraemer" w:date="2020-12-23T15:19:00Z">
        <w:r w:rsidR="5530C979" w:rsidRPr="5666D1DA">
          <w:rPr>
            <w:rFonts w:ascii="Arial" w:hAnsi="Arial" w:cs="Arial"/>
            <w:vertAlign w:val="superscript"/>
            <w:lang w:val="en-US"/>
          </w:rPr>
          <w:t>10</w:t>
        </w:r>
      </w:ins>
      <w:r w:rsidR="00C603F6" w:rsidRPr="5666D1DA">
        <w:rPr>
          <w:rFonts w:ascii="Arial" w:hAnsi="Arial" w:cs="Arial"/>
          <w:lang w:val="en-US"/>
        </w:rPr>
        <w:t xml:space="preserve">, </w:t>
      </w:r>
      <w:r w:rsidR="003312AD" w:rsidRPr="5666D1DA">
        <w:rPr>
          <w:rFonts w:ascii="Arial" w:hAnsi="Arial" w:cs="Arial"/>
          <w:lang w:val="en-US"/>
        </w:rPr>
        <w:t>Marco Prinz</w:t>
      </w:r>
      <w:del w:id="18" w:author="Stephen Kraemer" w:date="2020-12-23T15:19:00Z">
        <w:r w:rsidRPr="5666D1DA" w:rsidDel="00F74BBD">
          <w:rPr>
            <w:rFonts w:ascii="Arial" w:hAnsi="Arial" w:cs="Arial"/>
            <w:vertAlign w:val="superscript"/>
            <w:lang w:val="en-US"/>
          </w:rPr>
          <w:delText>7</w:delText>
        </w:r>
      </w:del>
      <w:ins w:id="19" w:author="Stephen Kraemer" w:date="2020-12-23T15:19:00Z">
        <w:r w:rsidR="761C3DF7" w:rsidRPr="5666D1DA">
          <w:rPr>
            <w:rFonts w:ascii="Arial" w:hAnsi="Arial" w:cs="Arial"/>
            <w:vertAlign w:val="superscript"/>
            <w:lang w:val="en-US"/>
          </w:rPr>
          <w:t>8</w:t>
        </w:r>
      </w:ins>
      <w:r w:rsidR="003312AD" w:rsidRPr="5666D1DA">
        <w:rPr>
          <w:rFonts w:ascii="Arial" w:hAnsi="Arial" w:cs="Arial"/>
          <w:lang w:val="en-US"/>
        </w:rPr>
        <w:t xml:space="preserve">, </w:t>
      </w:r>
      <w:r w:rsidR="00C603F6" w:rsidRPr="5666D1DA">
        <w:rPr>
          <w:rFonts w:ascii="Arial" w:hAnsi="Arial" w:cs="Arial"/>
          <w:lang w:val="en-US"/>
        </w:rPr>
        <w:t>Matthias Schlesner</w:t>
      </w:r>
      <w:r w:rsidR="00C603F6" w:rsidRPr="5666D1DA">
        <w:rPr>
          <w:rFonts w:ascii="Arial" w:hAnsi="Arial" w:cs="Arial"/>
          <w:vertAlign w:val="superscript"/>
          <w:lang w:val="en-US"/>
        </w:rPr>
        <w:t>4</w:t>
      </w:r>
      <w:ins w:id="20" w:author="Stephen Kraemer" w:date="2020-12-23T15:18:00Z">
        <w:r w:rsidR="1E2FF49F" w:rsidRPr="5666D1DA">
          <w:rPr>
            <w:rFonts w:ascii="Arial" w:hAnsi="Arial" w:cs="Arial"/>
            <w:vertAlign w:val="superscript"/>
            <w:lang w:val="en-US"/>
          </w:rPr>
          <w:t>,5</w:t>
        </w:r>
      </w:ins>
      <w:r w:rsidR="00C603F6" w:rsidRPr="5666D1DA">
        <w:rPr>
          <w:rFonts w:ascii="Arial" w:hAnsi="Arial" w:cs="Arial"/>
          <w:lang w:val="en-US"/>
        </w:rPr>
        <w:t xml:space="preserve">, </w:t>
      </w:r>
      <w:r w:rsidR="00B04C87" w:rsidRPr="5666D1DA">
        <w:rPr>
          <w:rFonts w:ascii="Arial" w:hAnsi="Arial" w:cs="Arial"/>
          <w:lang w:val="en-US"/>
        </w:rPr>
        <w:t>Miguel A. Andrade-Navarro</w:t>
      </w:r>
      <w:del w:id="21" w:author="Stephen Kraemer" w:date="2020-12-23T15:18:00Z">
        <w:r w:rsidRPr="5666D1DA" w:rsidDel="00F74BBD">
          <w:rPr>
            <w:rFonts w:ascii="Arial" w:hAnsi="Arial" w:cs="Arial"/>
            <w:vertAlign w:val="superscript"/>
            <w:lang w:val="en-US"/>
          </w:rPr>
          <w:delText>5</w:delText>
        </w:r>
      </w:del>
      <w:ins w:id="22" w:author="Stephen Kraemer" w:date="2020-12-23T15:18:00Z">
        <w:r w:rsidR="71396C91" w:rsidRPr="5666D1DA">
          <w:rPr>
            <w:rFonts w:ascii="Arial" w:hAnsi="Arial" w:cs="Arial"/>
            <w:vertAlign w:val="superscript"/>
            <w:lang w:val="en-US"/>
          </w:rPr>
          <w:t>6</w:t>
        </w:r>
      </w:ins>
      <w:r w:rsidR="00B04C87" w:rsidRPr="5666D1DA">
        <w:rPr>
          <w:rFonts w:ascii="Arial" w:hAnsi="Arial" w:cs="Arial"/>
          <w:lang w:val="en-US"/>
        </w:rPr>
        <w:t>, C</w:t>
      </w:r>
      <w:r w:rsidR="0063568A" w:rsidRPr="5666D1DA">
        <w:rPr>
          <w:rFonts w:ascii="Arial" w:hAnsi="Arial" w:cs="Arial"/>
          <w:lang w:val="en-US"/>
        </w:rPr>
        <w:t>laus Nerlov</w:t>
      </w:r>
      <w:r w:rsidR="0063568A" w:rsidRPr="5666D1DA">
        <w:rPr>
          <w:rFonts w:ascii="Arial" w:hAnsi="Arial" w:cs="Arial"/>
          <w:vertAlign w:val="superscript"/>
          <w:lang w:val="en-US"/>
        </w:rPr>
        <w:t>2</w:t>
      </w:r>
      <w:r w:rsidR="0063568A" w:rsidRPr="5666D1DA">
        <w:rPr>
          <w:rFonts w:ascii="Arial" w:hAnsi="Arial" w:cs="Arial"/>
          <w:lang w:val="en-US"/>
        </w:rPr>
        <w:t xml:space="preserve">, </w:t>
      </w:r>
      <w:proofErr w:type="spellStart"/>
      <w:r w:rsidR="009A2463" w:rsidRPr="5666D1DA">
        <w:rPr>
          <w:rFonts w:ascii="Arial" w:hAnsi="Arial" w:cs="Arial"/>
          <w:lang w:val="en-US"/>
        </w:rPr>
        <w:t>Sten</w:t>
      </w:r>
      <w:proofErr w:type="spellEnd"/>
      <w:r w:rsidR="009A2463" w:rsidRPr="5666D1DA">
        <w:rPr>
          <w:rFonts w:ascii="Arial" w:hAnsi="Arial" w:cs="Arial"/>
          <w:lang w:val="en-US"/>
        </w:rPr>
        <w:t xml:space="preserve"> </w:t>
      </w:r>
      <w:proofErr w:type="spellStart"/>
      <w:r w:rsidR="009A2463" w:rsidRPr="5666D1DA">
        <w:rPr>
          <w:rFonts w:ascii="Arial" w:hAnsi="Arial" w:cs="Arial"/>
          <w:lang w:val="en-US"/>
        </w:rPr>
        <w:t>Eirik</w:t>
      </w:r>
      <w:proofErr w:type="spellEnd"/>
      <w:r w:rsidR="009A2463" w:rsidRPr="5666D1DA">
        <w:rPr>
          <w:rFonts w:ascii="Arial" w:hAnsi="Arial" w:cs="Arial"/>
          <w:lang w:val="en-US"/>
        </w:rPr>
        <w:t xml:space="preserve"> W. Jacobsen</w:t>
      </w:r>
      <w:r w:rsidR="009A2463" w:rsidRPr="5666D1DA">
        <w:rPr>
          <w:rFonts w:ascii="Arial" w:hAnsi="Arial" w:cs="Arial"/>
          <w:vertAlign w:val="superscript"/>
          <w:lang w:val="en-US"/>
        </w:rPr>
        <w:t>2</w:t>
      </w:r>
      <w:r w:rsidR="00587480" w:rsidRPr="5666D1DA">
        <w:rPr>
          <w:rFonts w:ascii="Arial" w:hAnsi="Arial" w:cs="Arial"/>
          <w:vertAlign w:val="superscript"/>
          <w:lang w:val="en-US"/>
        </w:rPr>
        <w:t>,</w:t>
      </w:r>
      <w:r w:rsidR="00C603F6" w:rsidRPr="5666D1DA">
        <w:rPr>
          <w:rFonts w:ascii="Arial" w:hAnsi="Arial" w:cs="Arial"/>
          <w:vertAlign w:val="superscript"/>
          <w:lang w:val="en-US"/>
        </w:rPr>
        <w:t>1</w:t>
      </w:r>
      <w:ins w:id="23" w:author="Stephen Kraemer" w:date="2020-12-23T15:19:00Z">
        <w:r w:rsidR="2F8BCC5D" w:rsidRPr="5666D1DA">
          <w:rPr>
            <w:rFonts w:ascii="Arial" w:hAnsi="Arial" w:cs="Arial"/>
            <w:vertAlign w:val="superscript"/>
            <w:lang w:val="en-US"/>
          </w:rPr>
          <w:t>1</w:t>
        </w:r>
      </w:ins>
      <w:del w:id="24" w:author="Stephen Kraemer" w:date="2020-12-23T15:19:00Z">
        <w:r w:rsidRPr="5666D1DA" w:rsidDel="00F74BBD">
          <w:rPr>
            <w:rFonts w:ascii="Arial" w:hAnsi="Arial" w:cs="Arial"/>
            <w:vertAlign w:val="superscript"/>
            <w:lang w:val="en-US"/>
          </w:rPr>
          <w:delText>0</w:delText>
        </w:r>
      </w:del>
      <w:r w:rsidR="00587480" w:rsidRPr="5666D1DA">
        <w:rPr>
          <w:rFonts w:ascii="Arial" w:hAnsi="Arial" w:cs="Arial"/>
          <w:vertAlign w:val="superscript"/>
          <w:lang w:val="en-US"/>
        </w:rPr>
        <w:t>,</w:t>
      </w:r>
      <w:r w:rsidR="00C603F6" w:rsidRPr="5666D1DA">
        <w:rPr>
          <w:rFonts w:ascii="Arial" w:hAnsi="Arial" w:cs="Arial"/>
          <w:vertAlign w:val="superscript"/>
          <w:lang w:val="en-US"/>
        </w:rPr>
        <w:t>1</w:t>
      </w:r>
      <w:ins w:id="25" w:author="Stephen Kraemer" w:date="2020-12-23T15:19:00Z">
        <w:r w:rsidR="4870470F" w:rsidRPr="5666D1DA">
          <w:rPr>
            <w:rFonts w:ascii="Arial" w:hAnsi="Arial" w:cs="Arial"/>
            <w:vertAlign w:val="superscript"/>
            <w:lang w:val="en-US"/>
          </w:rPr>
          <w:t>2</w:t>
        </w:r>
      </w:ins>
      <w:del w:id="26" w:author="Stephen Kraemer" w:date="2020-12-23T15:19:00Z">
        <w:r w:rsidRPr="5666D1DA" w:rsidDel="00F74BBD">
          <w:rPr>
            <w:rFonts w:ascii="Arial" w:hAnsi="Arial" w:cs="Arial"/>
            <w:vertAlign w:val="superscript"/>
            <w:lang w:val="en-US"/>
          </w:rPr>
          <w:delText>1</w:delText>
        </w:r>
      </w:del>
      <w:r w:rsidR="009A2463" w:rsidRPr="5666D1DA">
        <w:rPr>
          <w:rFonts w:ascii="Arial" w:hAnsi="Arial" w:cs="Arial"/>
          <w:lang w:val="en-US"/>
        </w:rPr>
        <w:t xml:space="preserve">, </w:t>
      </w:r>
      <w:r w:rsidRPr="5666D1DA">
        <w:rPr>
          <w:rFonts w:ascii="Arial" w:hAnsi="Arial" w:cs="Arial"/>
          <w:lang w:val="en-US"/>
        </w:rPr>
        <w:t xml:space="preserve">Daniel </w:t>
      </w:r>
      <w:r w:rsidR="002074ED" w:rsidRPr="5666D1DA">
        <w:rPr>
          <w:rFonts w:ascii="Arial" w:hAnsi="Arial" w:cs="Arial"/>
          <w:lang w:val="en-US"/>
        </w:rPr>
        <w:t xml:space="preserve">B. </w:t>
      </w:r>
      <w:r w:rsidRPr="5666D1DA">
        <w:rPr>
          <w:rFonts w:ascii="Arial" w:hAnsi="Arial" w:cs="Arial"/>
          <w:lang w:val="en-US"/>
        </w:rPr>
        <w:t>Lipka</w:t>
      </w:r>
      <w:proofErr w:type="gramStart"/>
      <w:r w:rsidR="00E42F28" w:rsidRPr="5666D1DA">
        <w:rPr>
          <w:rFonts w:ascii="Arial" w:hAnsi="Arial" w:cs="Arial"/>
          <w:vertAlign w:val="superscript"/>
          <w:lang w:val="en-US"/>
        </w:rPr>
        <w:t>3</w:t>
      </w:r>
      <w:r w:rsidR="00602040" w:rsidRPr="5666D1DA">
        <w:rPr>
          <w:rFonts w:ascii="Arial" w:hAnsi="Arial" w:cs="Arial"/>
          <w:vertAlign w:val="superscript"/>
          <w:lang w:val="en-US"/>
        </w:rPr>
        <w:t>,#</w:t>
      </w:r>
      <w:proofErr w:type="gramEnd"/>
      <w:r w:rsidRPr="5666D1DA">
        <w:rPr>
          <w:rFonts w:ascii="Arial" w:hAnsi="Arial" w:cs="Arial"/>
          <w:lang w:val="en-US"/>
        </w:rPr>
        <w:t xml:space="preserve"> and Frank Rosenbauer</w:t>
      </w:r>
      <w:r w:rsidR="00E42F28" w:rsidRPr="5666D1DA">
        <w:rPr>
          <w:rFonts w:ascii="Arial" w:hAnsi="Arial" w:cs="Arial"/>
          <w:vertAlign w:val="superscript"/>
          <w:lang w:val="en-US"/>
        </w:rPr>
        <w:t>1</w:t>
      </w:r>
      <w:r w:rsidR="00956270" w:rsidRPr="5666D1DA">
        <w:rPr>
          <w:rFonts w:ascii="Arial" w:hAnsi="Arial" w:cs="Arial"/>
          <w:vertAlign w:val="superscript"/>
          <w:lang w:val="en-US"/>
        </w:rPr>
        <w:t>,</w:t>
      </w:r>
      <w:r w:rsidR="00602040" w:rsidRPr="5666D1DA">
        <w:rPr>
          <w:rFonts w:ascii="Arial" w:hAnsi="Arial" w:cs="Arial"/>
          <w:vertAlign w:val="superscript"/>
          <w:lang w:val="en-US"/>
        </w:rPr>
        <w:t>#,</w:t>
      </w:r>
      <w:r w:rsidR="00956270" w:rsidRPr="5666D1DA">
        <w:rPr>
          <w:rFonts w:ascii="Arial" w:hAnsi="Arial" w:cs="Arial"/>
          <w:lang w:val="en-US"/>
        </w:rPr>
        <w:t>*</w:t>
      </w:r>
    </w:p>
    <w:p w14:paraId="057939E9" w14:textId="79E123F6" w:rsidR="00F74BBD" w:rsidRPr="00956270" w:rsidRDefault="00956270" w:rsidP="00C603F6">
      <w:pPr>
        <w:spacing w:line="480" w:lineRule="auto"/>
        <w:jc w:val="both"/>
        <w:rPr>
          <w:rFonts w:ascii="Arial" w:hAnsi="Arial" w:cs="Arial"/>
          <w:lang w:val="en-US"/>
        </w:rPr>
      </w:pPr>
      <w:r w:rsidRPr="00956270">
        <w:rPr>
          <w:rFonts w:ascii="Arial" w:hAnsi="Arial" w:cs="Arial"/>
          <w:vertAlign w:val="superscript"/>
          <w:lang w:val="en-US"/>
        </w:rPr>
        <w:t>1</w:t>
      </w:r>
      <w:r w:rsidRPr="00956270">
        <w:rPr>
          <w:rFonts w:ascii="Arial" w:hAnsi="Arial" w:cs="Arial"/>
          <w:lang w:val="en-US"/>
        </w:rPr>
        <w:t xml:space="preserve"> </w:t>
      </w:r>
      <w:r w:rsidR="00F74BBD" w:rsidRPr="00956270">
        <w:rPr>
          <w:rFonts w:ascii="Arial" w:hAnsi="Arial" w:cs="Arial"/>
          <w:lang w:val="en-US"/>
        </w:rPr>
        <w:t>Institute of Molecular Tumor Biology, University of M</w:t>
      </w:r>
      <w:r w:rsidRPr="00956270">
        <w:rPr>
          <w:rFonts w:ascii="Arial" w:hAnsi="Arial" w:cs="Arial"/>
          <w:lang w:val="en-US"/>
        </w:rPr>
        <w:t>ü</w:t>
      </w:r>
      <w:r w:rsidR="00F74BBD" w:rsidRPr="00956270">
        <w:rPr>
          <w:rFonts w:ascii="Arial" w:hAnsi="Arial" w:cs="Arial"/>
          <w:lang w:val="en-US"/>
        </w:rPr>
        <w:t>nster, M</w:t>
      </w:r>
      <w:r w:rsidRPr="00956270">
        <w:rPr>
          <w:rFonts w:ascii="Arial" w:hAnsi="Arial" w:cs="Arial"/>
          <w:lang w:val="en-US"/>
        </w:rPr>
        <w:t>ü</w:t>
      </w:r>
      <w:r w:rsidR="00F74BBD" w:rsidRPr="00956270">
        <w:rPr>
          <w:rFonts w:ascii="Arial" w:hAnsi="Arial" w:cs="Arial"/>
          <w:lang w:val="en-US"/>
        </w:rPr>
        <w:t>nster, Germany.</w:t>
      </w:r>
    </w:p>
    <w:p w14:paraId="16AF5BD1" w14:textId="4FEA61C1" w:rsidR="00F74BBD" w:rsidRPr="00956270" w:rsidRDefault="00956270" w:rsidP="00C603F6">
      <w:pPr>
        <w:spacing w:line="480" w:lineRule="auto"/>
        <w:ind w:left="142" w:hanging="142"/>
        <w:jc w:val="both"/>
        <w:rPr>
          <w:rFonts w:ascii="Arial" w:hAnsi="Arial" w:cs="Arial"/>
          <w:lang w:val="en-US"/>
        </w:rPr>
      </w:pPr>
      <w:r w:rsidRPr="00956270">
        <w:rPr>
          <w:rFonts w:ascii="Arial" w:hAnsi="Arial" w:cs="Arial"/>
          <w:vertAlign w:val="superscript"/>
          <w:lang w:val="en-US"/>
        </w:rPr>
        <w:t>2</w:t>
      </w:r>
      <w:r w:rsidR="00E42F28" w:rsidRPr="00956270">
        <w:rPr>
          <w:rFonts w:ascii="Arial" w:hAnsi="Arial" w:cs="Arial"/>
          <w:lang w:val="en-US"/>
        </w:rPr>
        <w:t xml:space="preserve"> </w:t>
      </w:r>
      <w:r w:rsidR="00F74BBD" w:rsidRPr="00956270">
        <w:rPr>
          <w:rFonts w:ascii="Arial" w:hAnsi="Arial" w:cs="Arial"/>
          <w:lang w:val="en-US"/>
        </w:rPr>
        <w:t xml:space="preserve">MRC Molecular </w:t>
      </w:r>
      <w:proofErr w:type="spellStart"/>
      <w:r w:rsidR="00F74BBD" w:rsidRPr="00956270">
        <w:rPr>
          <w:rFonts w:ascii="Arial" w:hAnsi="Arial" w:cs="Arial"/>
          <w:lang w:val="en-US"/>
        </w:rPr>
        <w:t>Haematology</w:t>
      </w:r>
      <w:proofErr w:type="spellEnd"/>
      <w:r w:rsidR="00F74BBD" w:rsidRPr="00956270">
        <w:rPr>
          <w:rFonts w:ascii="Arial" w:hAnsi="Arial" w:cs="Arial"/>
          <w:lang w:val="en-US"/>
        </w:rPr>
        <w:t xml:space="preserve"> Unit, MRC Weatherall Instit</w:t>
      </w:r>
      <w:r w:rsidRPr="00956270">
        <w:rPr>
          <w:rFonts w:ascii="Arial" w:hAnsi="Arial" w:cs="Arial"/>
          <w:lang w:val="en-US"/>
        </w:rPr>
        <w:t xml:space="preserve">ute of Molecular Medicine, John </w:t>
      </w:r>
      <w:r w:rsidR="00F74BBD" w:rsidRPr="00956270">
        <w:rPr>
          <w:rFonts w:ascii="Arial" w:hAnsi="Arial" w:cs="Arial"/>
          <w:lang w:val="en-US"/>
        </w:rPr>
        <w:t xml:space="preserve">Radcliffe Hospital, University of Oxford, Oxford, UK. </w:t>
      </w:r>
    </w:p>
    <w:p w14:paraId="60620EEE" w14:textId="3ED2CF92" w:rsidR="00E42F28" w:rsidRDefault="00E42F28" w:rsidP="00C603F6">
      <w:pPr>
        <w:spacing w:line="480" w:lineRule="auto"/>
        <w:ind w:left="142" w:hanging="142"/>
        <w:jc w:val="both"/>
        <w:rPr>
          <w:rFonts w:ascii="Arial" w:hAnsi="Arial" w:cs="Arial"/>
          <w:lang w:val="en-US"/>
        </w:rPr>
      </w:pPr>
      <w:r w:rsidRPr="00956270">
        <w:rPr>
          <w:rFonts w:ascii="Arial" w:hAnsi="Arial" w:cs="Arial"/>
          <w:vertAlign w:val="superscript"/>
          <w:lang w:val="en-US"/>
        </w:rPr>
        <w:t>3</w:t>
      </w:r>
      <w:r w:rsidRPr="00956270">
        <w:rPr>
          <w:rFonts w:ascii="Arial" w:hAnsi="Arial" w:cs="Arial"/>
          <w:lang w:val="en-US"/>
        </w:rPr>
        <w:t xml:space="preserve"> </w:t>
      </w:r>
      <w:r w:rsidR="00C603F6" w:rsidRPr="00C603F6">
        <w:rPr>
          <w:rFonts w:ascii="Arial" w:hAnsi="Arial" w:cs="Arial"/>
          <w:lang w:val="en-US"/>
        </w:rPr>
        <w:t xml:space="preserve">Section Translational Cancer Epigenomics, Division of Translational Medical Oncology, German Cancer Research Center (DKFZ) &amp; National Center for Tumor Diseases (NCT) </w:t>
      </w:r>
      <w:r w:rsidR="00C603F6">
        <w:rPr>
          <w:rFonts w:ascii="Arial" w:hAnsi="Arial" w:cs="Arial"/>
          <w:lang w:val="en-US"/>
        </w:rPr>
        <w:t>Heidelberg, Heidelberg, Germany</w:t>
      </w:r>
      <w:r w:rsidRPr="00956270">
        <w:rPr>
          <w:rFonts w:ascii="Arial" w:hAnsi="Arial" w:cs="Arial"/>
          <w:lang w:val="en-US"/>
        </w:rPr>
        <w:t>.</w:t>
      </w:r>
    </w:p>
    <w:p w14:paraId="4BEAB46A" w14:textId="1A5E8713" w:rsidR="00C603F6" w:rsidRPr="00956270" w:rsidRDefault="00C603F6" w:rsidP="5B886884">
      <w:pPr>
        <w:spacing w:line="480" w:lineRule="auto"/>
        <w:ind w:left="142" w:hanging="142"/>
        <w:jc w:val="both"/>
        <w:rPr>
          <w:ins w:id="27" w:author="Stephen Kraemer" w:date="2020-12-23T15:17:00Z"/>
          <w:rFonts w:ascii="Arial" w:eastAsia="Arial" w:hAnsi="Arial" w:cs="Arial"/>
          <w:lang w:val="en-US"/>
        </w:rPr>
      </w:pPr>
      <w:r w:rsidRPr="5B886884">
        <w:rPr>
          <w:rFonts w:ascii="Arial" w:hAnsi="Arial" w:cs="Arial"/>
          <w:vertAlign w:val="superscript"/>
          <w:lang w:val="en-US"/>
        </w:rPr>
        <w:t xml:space="preserve">4 </w:t>
      </w:r>
      <w:del w:id="28" w:author="Stephen Kraemer" w:date="2020-12-23T15:15:00Z">
        <w:r w:rsidRPr="5B886884" w:rsidDel="00C603F6">
          <w:rPr>
            <w:rFonts w:ascii="Arial" w:hAnsi="Arial" w:cs="Arial"/>
            <w:lang w:val="en-US"/>
          </w:rPr>
          <w:delText>Biomedical Informatics, Data Mining and Data Analytics, Augsburg University, Augsburg, Germany.</w:delText>
        </w:r>
        <w:r w:rsidRPr="5B886884" w:rsidDel="7ED1DCE7">
          <w:rPr>
            <w:rFonts w:ascii="Arial" w:hAnsi="Arial" w:cs="Arial"/>
            <w:lang w:val="en-US"/>
          </w:rPr>
          <w:delText xml:space="preserve"> </w:delText>
        </w:r>
      </w:del>
      <w:ins w:id="29" w:author="Stephen Kraemer" w:date="2020-12-23T15:15:00Z">
        <w:r w:rsidR="7ED1DCE7" w:rsidRPr="5B886884">
          <w:rPr>
            <w:rFonts w:ascii="Arial" w:eastAsia="Arial" w:hAnsi="Arial" w:cs="Arial"/>
            <w:lang w:val="en-US"/>
          </w:rPr>
          <w:t>Chair of Biomedical Informatics, Data Mining and Data Analytics, Faculty of Applied Computer Science and Medical Faculty, University of Augsburg</w:t>
        </w:r>
      </w:ins>
    </w:p>
    <w:p w14:paraId="4DD3CEC2" w14:textId="1FFC3799" w:rsidR="3E5961D6" w:rsidDel="00843A7D" w:rsidRDefault="3E5961D6" w:rsidP="00C603F6">
      <w:pPr>
        <w:spacing w:line="480" w:lineRule="auto"/>
        <w:jc w:val="both"/>
        <w:rPr>
          <w:del w:id="30" w:author="Stephen Kraemer" w:date="2020-12-23T15:17:00Z"/>
          <w:rFonts w:ascii="Arial" w:eastAsia="Arial" w:hAnsi="Arial" w:cs="Arial"/>
          <w:lang w:val="en-US"/>
        </w:rPr>
      </w:pPr>
      <w:ins w:id="31" w:author="Stephen Kraemer" w:date="2020-12-23T15:17:00Z">
        <w:r w:rsidRPr="5B886884">
          <w:rPr>
            <w:rFonts w:ascii="Arial" w:eastAsia="Arial" w:hAnsi="Arial" w:cs="Arial"/>
            <w:vertAlign w:val="superscript"/>
            <w:lang w:val="en-US"/>
            <w:rPrChange w:id="32" w:author="Stephen Kraemer" w:date="2020-12-23T15:17:00Z">
              <w:rPr>
                <w:rFonts w:ascii="Arial" w:eastAsia="Arial" w:hAnsi="Arial" w:cs="Arial"/>
                <w:lang w:val="en-US"/>
              </w:rPr>
            </w:rPrChange>
          </w:rPr>
          <w:t>5</w:t>
        </w:r>
        <w:r w:rsidRPr="5B886884">
          <w:rPr>
            <w:rFonts w:ascii="Arial" w:eastAsia="Arial" w:hAnsi="Arial" w:cs="Arial"/>
            <w:vertAlign w:val="superscript"/>
            <w:lang w:val="en-US"/>
          </w:rPr>
          <w:t xml:space="preserve"> </w:t>
        </w:r>
        <w:r w:rsidRPr="5B886884">
          <w:rPr>
            <w:rFonts w:ascii="Arial" w:eastAsia="Arial" w:hAnsi="Arial" w:cs="Arial"/>
            <w:lang w:val="en-US"/>
          </w:rPr>
          <w:t>Bioinformatics and Omics Data Analysis, German Cancer Research Center (DKFZ), Heidelberg, Germany</w:t>
        </w:r>
      </w:ins>
    </w:p>
    <w:p w14:paraId="29EDB7DC" w14:textId="77777777" w:rsidR="00843A7D" w:rsidRDefault="00843A7D">
      <w:pPr>
        <w:spacing w:line="240" w:lineRule="auto"/>
        <w:jc w:val="both"/>
        <w:rPr>
          <w:ins w:id="33" w:author="Daniel Lipka" w:date="2020-12-30T21:26:00Z"/>
          <w:rFonts w:ascii="Arial" w:eastAsia="Arial" w:hAnsi="Arial" w:cs="Arial"/>
          <w:lang w:val="en-US"/>
        </w:rPr>
        <w:pPrChange w:id="34" w:author="Stephen Kraemer" w:date="2020-12-23T15:17:00Z">
          <w:pPr/>
        </w:pPrChange>
      </w:pPr>
    </w:p>
    <w:p w14:paraId="2CE3AE88" w14:textId="52648D04" w:rsidR="00F74BBD" w:rsidRPr="00956270" w:rsidRDefault="4B36529C" w:rsidP="00C603F6">
      <w:pPr>
        <w:spacing w:line="480" w:lineRule="auto"/>
        <w:jc w:val="both"/>
        <w:rPr>
          <w:rFonts w:ascii="Arial" w:hAnsi="Arial" w:cs="Arial"/>
          <w:lang w:val="en-US"/>
        </w:rPr>
      </w:pPr>
      <w:ins w:id="35" w:author="Stephen Kraemer" w:date="2020-12-23T15:18:00Z">
        <w:r w:rsidRPr="5B886884">
          <w:rPr>
            <w:rFonts w:ascii="Arial" w:hAnsi="Arial" w:cs="Arial"/>
            <w:vertAlign w:val="superscript"/>
            <w:lang w:val="en-US"/>
          </w:rPr>
          <w:t>6</w:t>
        </w:r>
      </w:ins>
      <w:del w:id="36" w:author="Stephen Kraemer" w:date="2020-12-23T15:18:00Z">
        <w:r w:rsidR="00C603F6" w:rsidRPr="5B886884" w:rsidDel="00C603F6">
          <w:rPr>
            <w:rFonts w:ascii="Arial" w:hAnsi="Arial" w:cs="Arial"/>
            <w:vertAlign w:val="superscript"/>
            <w:lang w:val="en-US"/>
          </w:rPr>
          <w:delText>5</w:delText>
        </w:r>
      </w:del>
      <w:r w:rsidR="00E42F28" w:rsidRPr="5B886884">
        <w:rPr>
          <w:rFonts w:ascii="Arial" w:hAnsi="Arial" w:cs="Arial"/>
          <w:lang w:val="en-US"/>
        </w:rPr>
        <w:t xml:space="preserve"> </w:t>
      </w:r>
      <w:r w:rsidR="00F74BBD" w:rsidRPr="5B886884">
        <w:rPr>
          <w:rFonts w:ascii="Arial" w:hAnsi="Arial" w:cs="Arial"/>
          <w:lang w:val="en-US"/>
        </w:rPr>
        <w:t xml:space="preserve">Faculty of Biology, Johannes Gutenberg University of Mainz, Mainz, Germany. </w:t>
      </w:r>
    </w:p>
    <w:p w14:paraId="054B27F5" w14:textId="19B0FDCD" w:rsidR="006B5486" w:rsidRPr="00956270" w:rsidRDefault="36B9EF91" w:rsidP="00C603F6">
      <w:pPr>
        <w:spacing w:line="480" w:lineRule="auto"/>
        <w:ind w:left="142" w:hanging="142"/>
        <w:jc w:val="both"/>
        <w:rPr>
          <w:rFonts w:ascii="Arial" w:eastAsia="Times New Roman" w:hAnsi="Arial" w:cs="Arial"/>
          <w:shd w:val="clear" w:color="auto" w:fill="FFFFFF"/>
          <w:lang w:val="en-GB" w:eastAsia="en-GB"/>
        </w:rPr>
      </w:pPr>
      <w:ins w:id="37" w:author="Stephen Kraemer" w:date="2020-12-23T15:18:00Z">
        <w:r>
          <w:rPr>
            <w:rFonts w:ascii="Arial" w:hAnsi="Arial" w:cs="Arial"/>
            <w:vertAlign w:val="superscript"/>
            <w:lang w:val="en-US"/>
          </w:rPr>
          <w:t>7</w:t>
        </w:r>
      </w:ins>
      <w:del w:id="38" w:author="Stephen Kraemer" w:date="2020-12-23T15:18:00Z">
        <w:r w:rsidR="00C603F6" w:rsidRPr="5B886884" w:rsidDel="00C603F6">
          <w:rPr>
            <w:rFonts w:ascii="Arial" w:hAnsi="Arial" w:cs="Arial"/>
            <w:vertAlign w:val="superscript"/>
            <w:lang w:val="en-US"/>
          </w:rPr>
          <w:delText>6</w:delText>
        </w:r>
      </w:del>
      <w:r w:rsidR="006B5486" w:rsidRPr="00956270">
        <w:rPr>
          <w:rFonts w:ascii="Arial" w:eastAsia="Times New Roman" w:hAnsi="Arial" w:cs="Arial"/>
          <w:shd w:val="clear" w:color="auto" w:fill="FFFFFF"/>
          <w:lang w:val="en-GB" w:eastAsia="en-GB"/>
        </w:rPr>
        <w:t xml:space="preserve"> Gerhard-Domagk-Institute of Pathology, University Hospital Münster, University of Münster, Münster, Germany.</w:t>
      </w:r>
    </w:p>
    <w:p w14:paraId="5B094C3F" w14:textId="22858E40" w:rsidR="00C603F6" w:rsidRDefault="20B45977" w:rsidP="00C603F6">
      <w:pPr>
        <w:spacing w:line="480" w:lineRule="auto"/>
        <w:ind w:left="142" w:hanging="142"/>
        <w:jc w:val="both"/>
        <w:rPr>
          <w:rFonts w:ascii="Arial" w:eastAsia="Times New Roman" w:hAnsi="Arial" w:cs="Arial"/>
          <w:shd w:val="clear" w:color="auto" w:fill="FFFFFF"/>
          <w:lang w:val="en-GB" w:eastAsia="en-GB"/>
        </w:rPr>
      </w:pPr>
      <w:ins w:id="39" w:author="Stephen Kraemer" w:date="2020-12-23T15:19:00Z">
        <w:r>
          <w:rPr>
            <w:rFonts w:ascii="Arial" w:eastAsia="Times New Roman" w:hAnsi="Arial" w:cs="Arial"/>
            <w:shd w:val="clear" w:color="auto" w:fill="FFFFFF"/>
            <w:vertAlign w:val="superscript"/>
            <w:lang w:val="en-GB" w:eastAsia="en-GB"/>
          </w:rPr>
          <w:t>8</w:t>
        </w:r>
      </w:ins>
      <w:del w:id="40" w:author="Stephen Kraemer" w:date="2020-12-23T15:19:00Z">
        <w:r w:rsidR="00C603F6" w:rsidRPr="5B886884" w:rsidDel="00C603F6">
          <w:rPr>
            <w:rFonts w:ascii="Arial" w:eastAsia="Times New Roman" w:hAnsi="Arial" w:cs="Arial"/>
            <w:vertAlign w:val="superscript"/>
            <w:lang w:val="en-GB" w:eastAsia="en-GB"/>
          </w:rPr>
          <w:delText>7</w:delText>
        </w:r>
      </w:del>
      <w:r w:rsidR="003312AD" w:rsidRPr="00956270">
        <w:rPr>
          <w:rFonts w:ascii="Arial" w:eastAsia="Times New Roman" w:hAnsi="Arial" w:cs="Arial"/>
          <w:shd w:val="clear" w:color="auto" w:fill="FFFFFF"/>
          <w:lang w:val="en-GB" w:eastAsia="en-GB"/>
        </w:rPr>
        <w:t xml:space="preserve"> </w:t>
      </w:r>
      <w:r w:rsidR="000C4613" w:rsidRPr="00956270">
        <w:rPr>
          <w:rFonts w:ascii="Arial" w:eastAsia="Times New Roman" w:hAnsi="Arial" w:cs="Arial"/>
          <w:shd w:val="clear" w:color="auto" w:fill="FFFFFF"/>
          <w:lang w:val="en-GB" w:eastAsia="en-GB"/>
        </w:rPr>
        <w:t>Institute of Neuropathology, Faculty of Medicine, BIOSS Centre for Biological Signalling Studies, University of Freiburg, 79104 Freiburg, Germany.</w:t>
      </w:r>
      <w:r w:rsidR="00C603F6" w:rsidRPr="00C603F6">
        <w:rPr>
          <w:rFonts w:ascii="Arial" w:eastAsia="Times New Roman" w:hAnsi="Arial" w:cs="Arial"/>
          <w:shd w:val="clear" w:color="auto" w:fill="FFFFFF"/>
          <w:lang w:val="en-GB" w:eastAsia="en-GB"/>
        </w:rPr>
        <w:t xml:space="preserve"> </w:t>
      </w:r>
    </w:p>
    <w:p w14:paraId="2219DA07" w14:textId="3DD86BD0" w:rsidR="00C603F6" w:rsidRDefault="3C8B8A3A" w:rsidP="00C603F6">
      <w:pPr>
        <w:spacing w:line="480" w:lineRule="auto"/>
        <w:ind w:left="142" w:hanging="142"/>
        <w:jc w:val="both"/>
        <w:rPr>
          <w:rFonts w:ascii="Arial" w:eastAsia="Times New Roman" w:hAnsi="Arial" w:cs="Arial"/>
          <w:shd w:val="clear" w:color="auto" w:fill="FFFFFF"/>
          <w:lang w:val="en-GB" w:eastAsia="en-GB"/>
        </w:rPr>
      </w:pPr>
      <w:ins w:id="41" w:author="Stephen Kraemer" w:date="2020-12-23T15:19:00Z">
        <w:r w:rsidRPr="00C603F6">
          <w:rPr>
            <w:rFonts w:ascii="Arial" w:eastAsia="Times New Roman" w:hAnsi="Arial" w:cs="Arial"/>
            <w:shd w:val="clear" w:color="auto" w:fill="FFFFFF"/>
            <w:vertAlign w:val="superscript"/>
            <w:lang w:val="en-GB" w:eastAsia="en-GB"/>
          </w:rPr>
          <w:t>9</w:t>
        </w:r>
      </w:ins>
      <w:del w:id="42" w:author="Stephen Kraemer" w:date="2020-12-23T15:19:00Z">
        <w:r w:rsidR="00C603F6" w:rsidRPr="5B886884" w:rsidDel="00C603F6">
          <w:rPr>
            <w:rFonts w:ascii="Arial" w:eastAsia="Times New Roman" w:hAnsi="Arial" w:cs="Arial"/>
            <w:vertAlign w:val="superscript"/>
            <w:lang w:val="en-GB" w:eastAsia="en-GB"/>
          </w:rPr>
          <w:delText>8</w:delText>
        </w:r>
      </w:del>
      <w:r w:rsidR="00C603F6">
        <w:rPr>
          <w:rFonts w:ascii="Arial" w:eastAsia="Times New Roman" w:hAnsi="Arial" w:cs="Arial"/>
          <w:shd w:val="clear" w:color="auto" w:fill="FFFFFF"/>
          <w:lang w:val="en-GB" w:eastAsia="en-GB"/>
        </w:rPr>
        <w:t xml:space="preserve"> </w:t>
      </w:r>
      <w:r w:rsidR="00C603F6" w:rsidRPr="00C603F6">
        <w:rPr>
          <w:rFonts w:ascii="Arial" w:eastAsia="Times New Roman" w:hAnsi="Arial" w:cs="Arial"/>
          <w:shd w:val="clear" w:color="auto" w:fill="FFFFFF"/>
          <w:lang w:val="en-GB" w:eastAsia="en-GB"/>
        </w:rPr>
        <w:t xml:space="preserve">Division of Experimental </w:t>
      </w:r>
      <w:proofErr w:type="spellStart"/>
      <w:r w:rsidR="00C603F6" w:rsidRPr="00C603F6">
        <w:rPr>
          <w:rFonts w:ascii="Arial" w:eastAsia="Times New Roman" w:hAnsi="Arial" w:cs="Arial"/>
          <w:shd w:val="clear" w:color="auto" w:fill="FFFFFF"/>
          <w:lang w:val="en-GB" w:eastAsia="en-GB"/>
        </w:rPr>
        <w:t>Hematology</w:t>
      </w:r>
      <w:proofErr w:type="spellEnd"/>
      <w:r w:rsidR="00C603F6" w:rsidRPr="00C603F6">
        <w:rPr>
          <w:rFonts w:ascii="Arial" w:eastAsia="Times New Roman" w:hAnsi="Arial" w:cs="Arial"/>
          <w:shd w:val="clear" w:color="auto" w:fill="FFFFFF"/>
          <w:lang w:val="en-GB" w:eastAsia="en-GB"/>
        </w:rPr>
        <w:t xml:space="preserve">, German Cancer Research </w:t>
      </w:r>
      <w:proofErr w:type="spellStart"/>
      <w:r w:rsidR="00C603F6" w:rsidRPr="00C603F6">
        <w:rPr>
          <w:rFonts w:ascii="Arial" w:eastAsia="Times New Roman" w:hAnsi="Arial" w:cs="Arial"/>
          <w:shd w:val="clear" w:color="auto" w:fill="FFFFFF"/>
          <w:lang w:val="en-GB" w:eastAsia="en-GB"/>
        </w:rPr>
        <w:t>Center</w:t>
      </w:r>
      <w:proofErr w:type="spellEnd"/>
      <w:ins w:id="43" w:author="s.staeble" w:date="2020-12-17T18:04:00Z">
        <w:r w:rsidR="6D6940ED" w:rsidRPr="5B886884">
          <w:rPr>
            <w:rFonts w:ascii="Arial" w:eastAsia="Times New Roman" w:hAnsi="Arial" w:cs="Arial"/>
            <w:lang w:val="en-GB" w:eastAsia="en-GB"/>
          </w:rPr>
          <w:t xml:space="preserve"> (DKFZ)</w:t>
        </w:r>
      </w:ins>
      <w:r w:rsidR="00C603F6" w:rsidRPr="00C603F6">
        <w:rPr>
          <w:rFonts w:ascii="Arial" w:eastAsia="Times New Roman" w:hAnsi="Arial" w:cs="Arial"/>
          <w:shd w:val="clear" w:color="auto" w:fill="FFFFFF"/>
          <w:lang w:val="en-GB" w:eastAsia="en-GB"/>
        </w:rPr>
        <w:t>, Heidelberg, Germany</w:t>
      </w:r>
      <w:r w:rsidR="00C603F6">
        <w:rPr>
          <w:rFonts w:ascii="Arial" w:eastAsia="Times New Roman" w:hAnsi="Arial" w:cs="Arial"/>
          <w:shd w:val="clear" w:color="auto" w:fill="FFFFFF"/>
          <w:lang w:val="en-GB" w:eastAsia="en-GB"/>
        </w:rPr>
        <w:t>.</w:t>
      </w:r>
    </w:p>
    <w:p w14:paraId="071C2CA3" w14:textId="6142C595" w:rsidR="00C603F6" w:rsidRPr="00C603F6" w:rsidRDefault="31503FA1" w:rsidP="00C603F6">
      <w:pPr>
        <w:spacing w:line="480" w:lineRule="auto"/>
        <w:ind w:left="142" w:hanging="142"/>
        <w:jc w:val="both"/>
        <w:rPr>
          <w:rFonts w:ascii="Arial" w:eastAsia="Times New Roman" w:hAnsi="Arial" w:cs="Arial"/>
          <w:shd w:val="clear" w:color="auto" w:fill="FFFFFF"/>
          <w:lang w:val="en-US" w:eastAsia="en-GB"/>
        </w:rPr>
      </w:pPr>
      <w:ins w:id="44" w:author="Stephen Kraemer" w:date="2020-12-23T15:19:00Z">
        <w:r w:rsidRPr="00C603F6">
          <w:rPr>
            <w:rFonts w:ascii="Arial" w:eastAsia="Times New Roman" w:hAnsi="Arial" w:cs="Arial"/>
            <w:shd w:val="clear" w:color="auto" w:fill="FFFFFF"/>
            <w:vertAlign w:val="superscript"/>
            <w:lang w:val="en-US" w:eastAsia="en-GB"/>
          </w:rPr>
          <w:t>10</w:t>
        </w:r>
      </w:ins>
      <w:del w:id="45" w:author="Stephen Kraemer" w:date="2020-12-23T15:19:00Z">
        <w:r w:rsidR="00C603F6" w:rsidRPr="5B886884" w:rsidDel="00C603F6">
          <w:rPr>
            <w:rFonts w:ascii="Arial" w:eastAsia="Times New Roman" w:hAnsi="Arial" w:cs="Arial"/>
            <w:vertAlign w:val="superscript"/>
            <w:lang w:val="en-US" w:eastAsia="en-GB"/>
          </w:rPr>
          <w:delText>9</w:delText>
        </w:r>
      </w:del>
      <w:r w:rsidR="00C603F6">
        <w:rPr>
          <w:rFonts w:ascii="Arial" w:eastAsia="Times New Roman" w:hAnsi="Arial" w:cs="Arial"/>
          <w:shd w:val="clear" w:color="auto" w:fill="FFFFFF"/>
          <w:lang w:val="en-US" w:eastAsia="en-GB"/>
        </w:rPr>
        <w:t xml:space="preserve"> </w:t>
      </w:r>
      <w:r w:rsidR="00C603F6" w:rsidRPr="00C603F6">
        <w:rPr>
          <w:rFonts w:ascii="Arial" w:eastAsia="Times New Roman" w:hAnsi="Arial" w:cs="Arial"/>
          <w:shd w:val="clear" w:color="auto" w:fill="FFFFFF"/>
          <w:lang w:val="en-US" w:eastAsia="en-GB"/>
        </w:rPr>
        <w:t>Division of Cancer Epigenomics, German Cancer Research Center, Heidelberg, Germany</w:t>
      </w:r>
      <w:r w:rsidR="00C603F6">
        <w:rPr>
          <w:rFonts w:ascii="Arial" w:eastAsia="Times New Roman" w:hAnsi="Arial" w:cs="Arial"/>
          <w:shd w:val="clear" w:color="auto" w:fill="FFFFFF"/>
          <w:lang w:val="en-US" w:eastAsia="en-GB"/>
        </w:rPr>
        <w:t>.</w:t>
      </w:r>
    </w:p>
    <w:p w14:paraId="06758A35" w14:textId="3D9E56B7" w:rsidR="000C4613" w:rsidRDefault="000C4613" w:rsidP="00C603F6">
      <w:pPr>
        <w:spacing w:line="480" w:lineRule="auto"/>
        <w:ind w:left="142" w:hanging="142"/>
        <w:jc w:val="both"/>
        <w:rPr>
          <w:rFonts w:ascii="Arial" w:eastAsia="Times New Roman" w:hAnsi="Arial" w:cs="Arial"/>
          <w:shd w:val="clear" w:color="auto" w:fill="FFFFFF"/>
          <w:lang w:val="en-GB" w:eastAsia="en-GB"/>
        </w:rPr>
      </w:pPr>
    </w:p>
    <w:p w14:paraId="617BA041" w14:textId="7E6D7732" w:rsidR="00587480" w:rsidRPr="00587480" w:rsidRDefault="740B2C97" w:rsidP="00587480">
      <w:pPr>
        <w:spacing w:line="480" w:lineRule="auto"/>
        <w:ind w:left="142" w:hanging="142"/>
        <w:rPr>
          <w:rFonts w:ascii="Arial" w:eastAsia="Times New Roman" w:hAnsi="Arial" w:cs="Arial"/>
          <w:shd w:val="clear" w:color="auto" w:fill="FFFFFF"/>
          <w:lang w:val="en-GB" w:eastAsia="en-GB"/>
        </w:rPr>
      </w:pPr>
      <w:ins w:id="46" w:author="Stephen Kraemer" w:date="2020-12-23T15:20:00Z">
        <w:r>
          <w:rPr>
            <w:rFonts w:ascii="Arial" w:eastAsia="Times New Roman" w:hAnsi="Arial" w:cs="Arial"/>
            <w:shd w:val="clear" w:color="auto" w:fill="FFFFFF"/>
            <w:vertAlign w:val="superscript"/>
            <w:lang w:val="en-GB" w:eastAsia="en-GB"/>
          </w:rPr>
          <w:t>11</w:t>
        </w:r>
      </w:ins>
      <w:del w:id="47" w:author="Stephen Kraemer" w:date="2020-12-23T15:20:00Z">
        <w:r w:rsidR="00C603F6" w:rsidRPr="5B886884" w:rsidDel="00C603F6">
          <w:rPr>
            <w:rFonts w:ascii="Arial" w:eastAsia="Times New Roman" w:hAnsi="Arial" w:cs="Arial"/>
            <w:vertAlign w:val="superscript"/>
            <w:lang w:val="en-GB" w:eastAsia="en-GB"/>
          </w:rPr>
          <w:delText>10</w:delText>
        </w:r>
      </w:del>
      <w:r w:rsidR="00587480" w:rsidRPr="00587480">
        <w:rPr>
          <w:rFonts w:ascii="Arial" w:eastAsia="Times New Roman" w:hAnsi="Arial" w:cs="Arial"/>
          <w:shd w:val="clear" w:color="auto" w:fill="FFFFFF"/>
          <w:vertAlign w:val="superscript"/>
          <w:lang w:val="en-GB" w:eastAsia="en-GB"/>
        </w:rPr>
        <w:t xml:space="preserve"> </w:t>
      </w:r>
      <w:r w:rsidR="00587480" w:rsidRPr="00587480">
        <w:rPr>
          <w:rFonts w:ascii="Arial" w:eastAsia="Times New Roman" w:hAnsi="Arial" w:cs="Arial"/>
          <w:shd w:val="clear" w:color="auto" w:fill="FFFFFF"/>
          <w:lang w:val="en-GB" w:eastAsia="en-GB"/>
        </w:rPr>
        <w:t xml:space="preserve">Department of Cell and Molecular Biology and Department of Medicine Huddinge, </w:t>
      </w:r>
      <w:proofErr w:type="spellStart"/>
      <w:r w:rsidR="00587480" w:rsidRPr="00587480">
        <w:rPr>
          <w:rFonts w:ascii="Arial" w:eastAsia="Times New Roman" w:hAnsi="Arial" w:cs="Arial"/>
          <w:shd w:val="clear" w:color="auto" w:fill="FFFFFF"/>
          <w:lang w:val="en-GB" w:eastAsia="en-GB"/>
        </w:rPr>
        <w:t>Center</w:t>
      </w:r>
      <w:proofErr w:type="spellEnd"/>
      <w:r w:rsidR="00587480" w:rsidRPr="00587480">
        <w:rPr>
          <w:rFonts w:ascii="Arial" w:eastAsia="Times New Roman" w:hAnsi="Arial" w:cs="Arial"/>
          <w:shd w:val="clear" w:color="auto" w:fill="FFFFFF"/>
          <w:lang w:val="en-GB" w:eastAsia="en-GB"/>
        </w:rPr>
        <w:t xml:space="preserve"> for </w:t>
      </w:r>
      <w:proofErr w:type="spellStart"/>
      <w:r w:rsidR="00587480" w:rsidRPr="00587480">
        <w:rPr>
          <w:rFonts w:ascii="Arial" w:eastAsia="Times New Roman" w:hAnsi="Arial" w:cs="Arial"/>
          <w:shd w:val="clear" w:color="auto" w:fill="FFFFFF"/>
          <w:lang w:val="en-GB" w:eastAsia="en-GB"/>
        </w:rPr>
        <w:t>Hematology</w:t>
      </w:r>
      <w:proofErr w:type="spellEnd"/>
      <w:r w:rsidR="00587480" w:rsidRPr="00587480">
        <w:rPr>
          <w:rFonts w:ascii="Arial" w:eastAsia="Times New Roman" w:hAnsi="Arial" w:cs="Arial"/>
          <w:shd w:val="clear" w:color="auto" w:fill="FFFFFF"/>
          <w:lang w:val="en-GB" w:eastAsia="en-GB"/>
        </w:rPr>
        <w:t xml:space="preserve"> and Regenerative Medicine, Karolinska </w:t>
      </w:r>
      <w:proofErr w:type="spellStart"/>
      <w:r w:rsidR="00587480" w:rsidRPr="00587480">
        <w:rPr>
          <w:rFonts w:ascii="Arial" w:eastAsia="Times New Roman" w:hAnsi="Arial" w:cs="Arial"/>
          <w:shd w:val="clear" w:color="auto" w:fill="FFFFFF"/>
          <w:lang w:val="en-GB" w:eastAsia="en-GB"/>
        </w:rPr>
        <w:t>Institutet</w:t>
      </w:r>
      <w:proofErr w:type="spellEnd"/>
      <w:r w:rsidR="00587480" w:rsidRPr="00587480">
        <w:rPr>
          <w:rFonts w:ascii="Arial" w:eastAsia="Times New Roman" w:hAnsi="Arial" w:cs="Arial"/>
          <w:shd w:val="clear" w:color="auto" w:fill="FFFFFF"/>
          <w:lang w:val="en-GB" w:eastAsia="en-GB"/>
        </w:rPr>
        <w:t>, Stockholm, Sweden</w:t>
      </w:r>
      <w:r w:rsidR="00C603F6">
        <w:rPr>
          <w:rFonts w:ascii="Arial" w:eastAsia="Times New Roman" w:hAnsi="Arial" w:cs="Arial"/>
          <w:shd w:val="clear" w:color="auto" w:fill="FFFFFF"/>
          <w:lang w:val="en-GB" w:eastAsia="en-GB"/>
        </w:rPr>
        <w:t>.</w:t>
      </w:r>
      <w:r w:rsidR="00587480" w:rsidRPr="00587480">
        <w:rPr>
          <w:rFonts w:ascii="Arial" w:eastAsia="Times New Roman" w:hAnsi="Arial" w:cs="Arial"/>
          <w:shd w:val="clear" w:color="auto" w:fill="FFFFFF"/>
          <w:lang w:val="en-GB" w:eastAsia="en-GB"/>
        </w:rPr>
        <w:t xml:space="preserve"> </w:t>
      </w:r>
    </w:p>
    <w:p w14:paraId="1CCF572D" w14:textId="30D0D7AB" w:rsidR="00587480" w:rsidRDefault="24044CF6" w:rsidP="00587480">
      <w:pPr>
        <w:spacing w:line="480" w:lineRule="auto"/>
        <w:ind w:left="142" w:hanging="142"/>
        <w:rPr>
          <w:rFonts w:ascii="Arial" w:eastAsia="Times New Roman" w:hAnsi="Arial" w:cs="Arial"/>
          <w:shd w:val="clear" w:color="auto" w:fill="FFFFFF"/>
          <w:lang w:val="en-GB" w:eastAsia="en-GB"/>
        </w:rPr>
      </w:pPr>
      <w:ins w:id="48" w:author="Stephen Kraemer" w:date="2020-12-23T15:20:00Z">
        <w:r>
          <w:rPr>
            <w:rFonts w:ascii="Arial" w:eastAsia="Times New Roman" w:hAnsi="Arial" w:cs="Arial"/>
            <w:shd w:val="clear" w:color="auto" w:fill="FFFFFF"/>
            <w:vertAlign w:val="superscript"/>
            <w:lang w:val="en-GB" w:eastAsia="en-GB"/>
          </w:rPr>
          <w:t>12</w:t>
        </w:r>
      </w:ins>
      <w:del w:id="49" w:author="Stephen Kraemer" w:date="2020-12-23T15:20:00Z">
        <w:r w:rsidR="00C603F6" w:rsidRPr="5B886884" w:rsidDel="00C603F6">
          <w:rPr>
            <w:rFonts w:ascii="Arial" w:eastAsia="Times New Roman" w:hAnsi="Arial" w:cs="Arial"/>
            <w:vertAlign w:val="superscript"/>
            <w:lang w:val="en-GB" w:eastAsia="en-GB"/>
          </w:rPr>
          <w:delText>11</w:delText>
        </w:r>
      </w:del>
      <w:r w:rsidR="00587480" w:rsidRPr="00587480">
        <w:rPr>
          <w:rFonts w:ascii="Arial" w:eastAsia="Times New Roman" w:hAnsi="Arial" w:cs="Arial"/>
          <w:shd w:val="clear" w:color="auto" w:fill="FFFFFF"/>
          <w:vertAlign w:val="superscript"/>
          <w:lang w:val="en-GB" w:eastAsia="en-GB"/>
        </w:rPr>
        <w:t xml:space="preserve"> </w:t>
      </w:r>
      <w:r w:rsidR="00587480" w:rsidRPr="00587480">
        <w:rPr>
          <w:rFonts w:ascii="Arial" w:eastAsia="Times New Roman" w:hAnsi="Arial" w:cs="Arial"/>
          <w:shd w:val="clear" w:color="auto" w:fill="FFFFFF"/>
          <w:lang w:val="en-GB" w:eastAsia="en-GB"/>
        </w:rPr>
        <w:t>Karolinska University Hospital, Stockholm SE-141 86, Sweden</w:t>
      </w:r>
      <w:r w:rsidR="00C603F6">
        <w:rPr>
          <w:rFonts w:ascii="Arial" w:eastAsia="Times New Roman" w:hAnsi="Arial" w:cs="Arial"/>
          <w:shd w:val="clear" w:color="auto" w:fill="FFFFFF"/>
          <w:lang w:val="en-GB" w:eastAsia="en-GB"/>
        </w:rPr>
        <w:t>.</w:t>
      </w:r>
    </w:p>
    <w:p w14:paraId="77A56311" w14:textId="27B184C3" w:rsidR="00602040" w:rsidRPr="00956270" w:rsidRDefault="00602040" w:rsidP="00A07281">
      <w:pPr>
        <w:spacing w:line="480" w:lineRule="auto"/>
        <w:ind w:left="142" w:hanging="142"/>
        <w:rPr>
          <w:rFonts w:ascii="Arial" w:eastAsia="Times New Roman" w:hAnsi="Arial" w:cs="Arial"/>
          <w:lang w:val="en-GB" w:eastAsia="en-GB"/>
        </w:rPr>
      </w:pPr>
      <w:r w:rsidRPr="00602040">
        <w:rPr>
          <w:rFonts w:ascii="Arial" w:eastAsia="Times New Roman" w:hAnsi="Arial" w:cs="Arial"/>
          <w:shd w:val="clear" w:color="auto" w:fill="FFFFFF"/>
          <w:vertAlign w:val="superscript"/>
          <w:lang w:val="en-GB" w:eastAsia="en-GB"/>
        </w:rPr>
        <w:t>#</w:t>
      </w:r>
      <w:r>
        <w:rPr>
          <w:rFonts w:ascii="Arial" w:eastAsia="Times New Roman" w:hAnsi="Arial" w:cs="Arial"/>
          <w:shd w:val="clear" w:color="auto" w:fill="FFFFFF"/>
          <w:lang w:val="en-GB" w:eastAsia="en-GB"/>
        </w:rPr>
        <w:t xml:space="preserve"> shared senior authors</w:t>
      </w:r>
    </w:p>
    <w:p w14:paraId="32891676" w14:textId="77777777" w:rsidR="00C603F6" w:rsidRDefault="00C603F6" w:rsidP="0090449A">
      <w:pPr>
        <w:spacing w:after="0" w:line="480" w:lineRule="auto"/>
        <w:rPr>
          <w:rFonts w:ascii="Arial" w:hAnsi="Arial" w:cs="Arial"/>
          <w:lang w:val="en-US"/>
        </w:rPr>
      </w:pPr>
    </w:p>
    <w:p w14:paraId="066DE1AC" w14:textId="730C1B88" w:rsidR="0090449A" w:rsidRPr="00DB0C48" w:rsidRDefault="0090449A" w:rsidP="0090449A">
      <w:pPr>
        <w:spacing w:after="0" w:line="480" w:lineRule="auto"/>
        <w:rPr>
          <w:rFonts w:ascii="Arial" w:hAnsi="Arial" w:cs="Arial"/>
          <w:lang w:val="en-US"/>
        </w:rPr>
      </w:pPr>
      <w:r w:rsidRPr="00DB0C48">
        <w:rPr>
          <w:rFonts w:ascii="Arial" w:hAnsi="Arial" w:cs="Arial"/>
          <w:lang w:val="en-US"/>
        </w:rPr>
        <w:t>*</w:t>
      </w:r>
      <w:r w:rsidR="00602040">
        <w:rPr>
          <w:rFonts w:ascii="Arial" w:hAnsi="Arial" w:cs="Arial"/>
          <w:lang w:val="en-US"/>
        </w:rPr>
        <w:t xml:space="preserve"> </w:t>
      </w:r>
      <w:r w:rsidRPr="00DB0C48">
        <w:rPr>
          <w:rFonts w:ascii="Arial" w:hAnsi="Arial" w:cs="Arial"/>
          <w:lang w:val="en-US"/>
        </w:rPr>
        <w:t>Correspondence to:</w:t>
      </w:r>
    </w:p>
    <w:p w14:paraId="407748CB" w14:textId="77777777" w:rsidR="0090449A" w:rsidRPr="00DB0C48" w:rsidRDefault="0090449A" w:rsidP="0090449A">
      <w:pPr>
        <w:spacing w:after="0" w:line="480" w:lineRule="auto"/>
        <w:rPr>
          <w:rFonts w:ascii="Arial" w:hAnsi="Arial" w:cs="Arial"/>
          <w:lang w:val="en-GB"/>
        </w:rPr>
      </w:pPr>
      <w:r w:rsidRPr="00DB0C48">
        <w:rPr>
          <w:rFonts w:ascii="Arial" w:hAnsi="Arial" w:cs="Arial"/>
          <w:lang w:val="en-GB"/>
        </w:rPr>
        <w:t>Frank Rosenbauer</w:t>
      </w:r>
    </w:p>
    <w:p w14:paraId="3B306E43" w14:textId="77777777" w:rsidR="0090449A" w:rsidRPr="00DB0C48" w:rsidRDefault="0090449A" w:rsidP="0090449A">
      <w:pPr>
        <w:spacing w:after="0" w:line="480" w:lineRule="auto"/>
        <w:rPr>
          <w:rFonts w:ascii="Arial" w:hAnsi="Arial" w:cs="Arial"/>
          <w:lang w:val="en-GB"/>
        </w:rPr>
      </w:pPr>
      <w:r w:rsidRPr="00DB0C48">
        <w:rPr>
          <w:rFonts w:ascii="Arial" w:hAnsi="Arial" w:cs="Arial"/>
          <w:lang w:val="en-GB"/>
        </w:rPr>
        <w:t xml:space="preserve">Institute of Molecular </w:t>
      </w:r>
      <w:proofErr w:type="spellStart"/>
      <w:r w:rsidRPr="00DB0C48">
        <w:rPr>
          <w:rFonts w:ascii="Arial" w:hAnsi="Arial" w:cs="Arial"/>
          <w:lang w:val="en-GB"/>
        </w:rPr>
        <w:t>Tumor</w:t>
      </w:r>
      <w:proofErr w:type="spellEnd"/>
      <w:r w:rsidRPr="00DB0C48">
        <w:rPr>
          <w:rFonts w:ascii="Arial" w:hAnsi="Arial" w:cs="Arial"/>
          <w:lang w:val="en-GB"/>
        </w:rPr>
        <w:t xml:space="preserve"> Biology </w:t>
      </w:r>
    </w:p>
    <w:p w14:paraId="4C02C400" w14:textId="77777777" w:rsidR="0090449A" w:rsidRPr="00DB0C48" w:rsidRDefault="0090449A" w:rsidP="0090449A">
      <w:pPr>
        <w:spacing w:after="0" w:line="480" w:lineRule="auto"/>
        <w:rPr>
          <w:rFonts w:ascii="Arial" w:hAnsi="Arial" w:cs="Arial"/>
        </w:rPr>
      </w:pPr>
      <w:proofErr w:type="spellStart"/>
      <w:r w:rsidRPr="00DB0C48">
        <w:rPr>
          <w:rFonts w:ascii="Arial" w:hAnsi="Arial" w:cs="Arial"/>
        </w:rPr>
        <w:t>We</w:t>
      </w:r>
      <w:r>
        <w:rPr>
          <w:rFonts w:ascii="Arial" w:hAnsi="Arial" w:cs="Arial"/>
        </w:rPr>
        <w:t>stphalian</w:t>
      </w:r>
      <w:proofErr w:type="spellEnd"/>
      <w:r>
        <w:rPr>
          <w:rFonts w:ascii="Arial" w:hAnsi="Arial" w:cs="Arial"/>
        </w:rPr>
        <w:t xml:space="preserve"> Wilhelms-University </w:t>
      </w:r>
      <w:proofErr w:type="spellStart"/>
      <w:r>
        <w:rPr>
          <w:rFonts w:ascii="Arial" w:hAnsi="Arial" w:cs="Arial"/>
        </w:rPr>
        <w:t>Mue</w:t>
      </w:r>
      <w:r w:rsidRPr="00DB0C48">
        <w:rPr>
          <w:rFonts w:ascii="Arial" w:hAnsi="Arial" w:cs="Arial"/>
        </w:rPr>
        <w:t>nster</w:t>
      </w:r>
      <w:proofErr w:type="spellEnd"/>
    </w:p>
    <w:p w14:paraId="21260EAA" w14:textId="77777777" w:rsidR="0090449A" w:rsidRPr="00DB0C48" w:rsidRDefault="0090449A" w:rsidP="0090449A">
      <w:pPr>
        <w:spacing w:after="0" w:line="480" w:lineRule="auto"/>
        <w:rPr>
          <w:rFonts w:ascii="Arial" w:hAnsi="Arial" w:cs="Arial"/>
        </w:rPr>
      </w:pPr>
      <w:r w:rsidRPr="00DB0C48">
        <w:rPr>
          <w:rFonts w:ascii="Arial" w:hAnsi="Arial" w:cs="Arial"/>
        </w:rPr>
        <w:t>Robert-Koch Str. 43</w:t>
      </w:r>
    </w:p>
    <w:p w14:paraId="4C0D615B" w14:textId="77777777" w:rsidR="0090449A" w:rsidRPr="00B93543" w:rsidRDefault="0090449A" w:rsidP="0090449A">
      <w:pPr>
        <w:spacing w:after="0" w:line="480" w:lineRule="auto"/>
        <w:rPr>
          <w:rFonts w:ascii="Arial" w:hAnsi="Arial" w:cs="Arial"/>
        </w:rPr>
      </w:pPr>
      <w:r w:rsidRPr="00B93543">
        <w:rPr>
          <w:rFonts w:ascii="Arial" w:hAnsi="Arial" w:cs="Arial"/>
        </w:rPr>
        <w:t xml:space="preserve">48149 </w:t>
      </w:r>
      <w:proofErr w:type="spellStart"/>
      <w:r w:rsidRPr="00B93543">
        <w:rPr>
          <w:rFonts w:ascii="Arial" w:hAnsi="Arial" w:cs="Arial"/>
        </w:rPr>
        <w:t>Muenster</w:t>
      </w:r>
      <w:proofErr w:type="spellEnd"/>
      <w:r w:rsidRPr="00B93543">
        <w:rPr>
          <w:rFonts w:ascii="Arial" w:hAnsi="Arial" w:cs="Arial"/>
        </w:rPr>
        <w:t>, Germany</w:t>
      </w:r>
    </w:p>
    <w:p w14:paraId="385CB27B" w14:textId="77777777" w:rsidR="0090449A" w:rsidRPr="005C1C13" w:rsidRDefault="0090449A" w:rsidP="0090449A">
      <w:pPr>
        <w:spacing w:after="0" w:line="480" w:lineRule="auto"/>
        <w:rPr>
          <w:rFonts w:ascii="Arial" w:hAnsi="Arial" w:cs="Arial"/>
          <w:lang w:val="en-US"/>
        </w:rPr>
      </w:pPr>
      <w:r w:rsidRPr="005C1C13">
        <w:rPr>
          <w:rFonts w:ascii="Arial" w:hAnsi="Arial" w:cs="Arial"/>
          <w:lang w:val="en-US"/>
        </w:rPr>
        <w:t>Phone: +49-251-83 55312</w:t>
      </w:r>
      <w:r>
        <w:rPr>
          <w:rFonts w:ascii="Arial" w:hAnsi="Arial" w:cs="Arial"/>
          <w:lang w:val="en-US"/>
        </w:rPr>
        <w:t>,</w:t>
      </w:r>
      <w:r w:rsidRPr="001B29C6">
        <w:rPr>
          <w:rFonts w:ascii="Arial" w:hAnsi="Arial" w:cs="Arial"/>
          <w:lang w:val="en-US"/>
        </w:rPr>
        <w:t xml:space="preserve"> </w:t>
      </w:r>
      <w:r w:rsidRPr="005C1C13">
        <w:rPr>
          <w:rFonts w:ascii="Arial" w:hAnsi="Arial" w:cs="Arial"/>
          <w:lang w:val="en-US"/>
        </w:rPr>
        <w:t>Fax: +49-251-83 55303</w:t>
      </w:r>
    </w:p>
    <w:p w14:paraId="3A7CA896" w14:textId="1E001A5F" w:rsidR="00C603F6" w:rsidRPr="00EF601F" w:rsidRDefault="00FF7C84" w:rsidP="00FF7C84">
      <w:pPr>
        <w:spacing w:line="480" w:lineRule="auto"/>
        <w:rPr>
          <w:rFonts w:ascii="Arial" w:hAnsi="Arial" w:cs="Arial"/>
          <w:lang w:val="en-US"/>
        </w:rPr>
      </w:pPr>
      <w:r w:rsidRPr="00EF601F">
        <w:rPr>
          <w:rFonts w:ascii="Arial" w:hAnsi="Arial" w:cs="Arial"/>
          <w:lang w:val="en-US"/>
        </w:rPr>
        <w:t>E-Mail: frank.rosenbauer@ukmuenster.de</w:t>
      </w:r>
    </w:p>
    <w:p w14:paraId="2192A237" w14:textId="590546DE" w:rsidR="00956270" w:rsidRPr="00956270" w:rsidRDefault="00956270" w:rsidP="00A07281">
      <w:pPr>
        <w:spacing w:line="480" w:lineRule="auto"/>
        <w:rPr>
          <w:rFonts w:ascii="Arial" w:hAnsi="Arial" w:cs="Arial"/>
          <w:lang w:val="en"/>
        </w:rPr>
      </w:pPr>
      <w:r w:rsidRPr="00956270">
        <w:rPr>
          <w:rFonts w:ascii="Arial" w:hAnsi="Arial" w:cs="Arial"/>
          <w:lang w:val="en"/>
        </w:rPr>
        <w:t xml:space="preserve">Running title: </w:t>
      </w:r>
      <w:r w:rsidR="00C661A9">
        <w:rPr>
          <w:rFonts w:ascii="Arial" w:hAnsi="Arial" w:cs="Arial"/>
          <w:lang w:val="en"/>
        </w:rPr>
        <w:t>Methylome dynamics</w:t>
      </w:r>
      <w:r w:rsidR="00D73425">
        <w:rPr>
          <w:rFonts w:ascii="Arial" w:hAnsi="Arial" w:cs="Arial"/>
          <w:lang w:val="en"/>
        </w:rPr>
        <w:t xml:space="preserve"> in dendritic cell development</w:t>
      </w:r>
    </w:p>
    <w:p w14:paraId="344BE56D" w14:textId="77777777" w:rsidR="00C603F6" w:rsidRDefault="00C603F6" w:rsidP="00A07281">
      <w:pPr>
        <w:spacing w:line="480" w:lineRule="auto"/>
        <w:rPr>
          <w:rFonts w:ascii="Arial" w:hAnsi="Arial" w:cs="Arial"/>
          <w:lang w:val="en"/>
        </w:rPr>
      </w:pPr>
    </w:p>
    <w:p w14:paraId="48D2691E" w14:textId="43B946AA" w:rsidR="00956270" w:rsidRPr="00956270" w:rsidRDefault="00956270" w:rsidP="00A07281">
      <w:pPr>
        <w:spacing w:line="480" w:lineRule="auto"/>
        <w:rPr>
          <w:rFonts w:ascii="Arial" w:hAnsi="Arial" w:cs="Arial"/>
          <w:b/>
          <w:lang w:val="en-US"/>
        </w:rPr>
      </w:pPr>
      <w:r w:rsidRPr="00956270">
        <w:rPr>
          <w:rFonts w:ascii="Arial" w:hAnsi="Arial" w:cs="Arial"/>
          <w:lang w:val="en"/>
        </w:rPr>
        <w:t xml:space="preserve">Key words: </w:t>
      </w:r>
      <w:r w:rsidR="008F359F">
        <w:rPr>
          <w:rFonts w:ascii="Arial" w:hAnsi="Arial" w:cs="Arial"/>
          <w:lang w:val="en"/>
        </w:rPr>
        <w:t xml:space="preserve">dendritic cells, </w:t>
      </w:r>
      <w:r w:rsidR="00C661A9" w:rsidRPr="007A2D30">
        <w:rPr>
          <w:rFonts w:ascii="Arial" w:hAnsi="Arial" w:cs="Arial"/>
          <w:lang w:val="en-US"/>
        </w:rPr>
        <w:t>plasmacytoi</w:t>
      </w:r>
      <w:r w:rsidR="00FF7C84">
        <w:rPr>
          <w:rFonts w:ascii="Arial" w:hAnsi="Arial" w:cs="Arial"/>
          <w:lang w:val="en-US"/>
        </w:rPr>
        <w:t>d</w:t>
      </w:r>
      <w:r w:rsidR="00C661A9" w:rsidRPr="007A2D30">
        <w:rPr>
          <w:rFonts w:ascii="Arial" w:hAnsi="Arial" w:cs="Arial"/>
          <w:lang w:val="en-US"/>
        </w:rPr>
        <w:t xml:space="preserve"> DCs</w:t>
      </w:r>
      <w:r w:rsidR="00C661A9">
        <w:rPr>
          <w:rFonts w:ascii="Arial" w:hAnsi="Arial" w:cs="Arial"/>
          <w:lang w:val="en-US"/>
        </w:rPr>
        <w:t xml:space="preserve">, </w:t>
      </w:r>
      <w:r w:rsidR="008F359F">
        <w:rPr>
          <w:rFonts w:ascii="Arial" w:hAnsi="Arial" w:cs="Arial"/>
          <w:lang w:val="en"/>
        </w:rPr>
        <w:t xml:space="preserve">epigenetics, </w:t>
      </w:r>
      <w:r w:rsidR="008F359F" w:rsidRPr="008F359F">
        <w:rPr>
          <w:rFonts w:ascii="Arial" w:hAnsi="Arial" w:cs="Arial"/>
          <w:lang w:val="en"/>
        </w:rPr>
        <w:t xml:space="preserve">DNA methylation, </w:t>
      </w:r>
      <w:r w:rsidR="008F359F" w:rsidRPr="008F359F">
        <w:rPr>
          <w:rFonts w:ascii="Arial" w:hAnsi="Arial" w:cs="Arial"/>
          <w:lang w:val="en-US"/>
        </w:rPr>
        <w:t>systemic lupus erythematosus</w:t>
      </w:r>
    </w:p>
    <w:p w14:paraId="049EBAED" w14:textId="77777777" w:rsidR="00C603F6" w:rsidRDefault="00C603F6" w:rsidP="00A07281">
      <w:pPr>
        <w:spacing w:line="480" w:lineRule="auto"/>
        <w:rPr>
          <w:rFonts w:ascii="Arial" w:hAnsi="Arial" w:cs="Arial"/>
          <w:b/>
          <w:lang w:val="en-US"/>
        </w:rPr>
      </w:pPr>
    </w:p>
    <w:p w14:paraId="455F1033" w14:textId="77777777" w:rsidR="00C603F6" w:rsidRDefault="00C603F6" w:rsidP="00A07281">
      <w:pPr>
        <w:spacing w:line="480" w:lineRule="auto"/>
        <w:rPr>
          <w:rFonts w:ascii="Arial" w:hAnsi="Arial" w:cs="Arial"/>
          <w:b/>
          <w:lang w:val="en-US"/>
        </w:rPr>
      </w:pPr>
    </w:p>
    <w:p w14:paraId="25B8448C" w14:textId="77777777" w:rsidR="00C603F6" w:rsidRDefault="00C603F6" w:rsidP="00A07281">
      <w:pPr>
        <w:spacing w:line="480" w:lineRule="auto"/>
        <w:rPr>
          <w:rFonts w:ascii="Arial" w:hAnsi="Arial" w:cs="Arial"/>
          <w:b/>
          <w:lang w:val="en-US"/>
        </w:rPr>
      </w:pPr>
    </w:p>
    <w:p w14:paraId="52F31CDB" w14:textId="77777777" w:rsidR="00C603F6" w:rsidRDefault="00C603F6" w:rsidP="00A07281">
      <w:pPr>
        <w:spacing w:line="480" w:lineRule="auto"/>
        <w:rPr>
          <w:rFonts w:ascii="Arial" w:hAnsi="Arial" w:cs="Arial"/>
          <w:b/>
          <w:lang w:val="en-US"/>
        </w:rPr>
      </w:pPr>
    </w:p>
    <w:p w14:paraId="0E99CB33" w14:textId="22CAAA01" w:rsidR="00C603F6" w:rsidRDefault="00C603F6" w:rsidP="00A07281">
      <w:pPr>
        <w:spacing w:line="480" w:lineRule="auto"/>
        <w:rPr>
          <w:rFonts w:ascii="Arial" w:hAnsi="Arial" w:cs="Arial"/>
          <w:b/>
          <w:lang w:val="en-US"/>
        </w:rPr>
      </w:pPr>
    </w:p>
    <w:p w14:paraId="53E89B77" w14:textId="77777777" w:rsidR="00FF7C84" w:rsidRDefault="00FF7C84" w:rsidP="00A07281">
      <w:pPr>
        <w:spacing w:line="480" w:lineRule="auto"/>
        <w:rPr>
          <w:rFonts w:ascii="Arial" w:hAnsi="Arial" w:cs="Arial"/>
          <w:b/>
          <w:lang w:val="en-US"/>
        </w:rPr>
      </w:pPr>
    </w:p>
    <w:p w14:paraId="0C2A3AD0" w14:textId="08A72096" w:rsidR="00E42F28" w:rsidRPr="00D845DA" w:rsidRDefault="00E42F28" w:rsidP="00A07281">
      <w:pPr>
        <w:spacing w:line="480" w:lineRule="auto"/>
        <w:rPr>
          <w:rFonts w:ascii="Arial" w:hAnsi="Arial" w:cs="Arial"/>
          <w:b/>
          <w:lang w:val="en-US"/>
        </w:rPr>
      </w:pPr>
      <w:r w:rsidRPr="00D845DA">
        <w:rPr>
          <w:rFonts w:ascii="Arial" w:hAnsi="Arial" w:cs="Arial"/>
          <w:b/>
          <w:lang w:val="en-US"/>
        </w:rPr>
        <w:t>Abstract</w:t>
      </w:r>
    </w:p>
    <w:p w14:paraId="4B1EFDDA" w14:textId="28C8C757" w:rsidR="003365BB" w:rsidRPr="00553E6B" w:rsidRDefault="00553E6B" w:rsidP="00A07281">
      <w:pPr>
        <w:spacing w:line="480" w:lineRule="auto"/>
        <w:jc w:val="both"/>
        <w:rPr>
          <w:rFonts w:ascii="Arial" w:hAnsi="Arial" w:cs="Arial"/>
          <w:lang w:val="en-US"/>
        </w:rPr>
      </w:pPr>
      <w:r w:rsidRPr="00553E6B">
        <w:rPr>
          <w:rFonts w:ascii="Arial" w:hAnsi="Arial" w:cs="Arial"/>
          <w:lang w:val="en-US"/>
        </w:rPr>
        <w:t>Dendrit</w:t>
      </w:r>
      <w:r w:rsidR="00332F55">
        <w:rPr>
          <w:rFonts w:ascii="Arial" w:hAnsi="Arial" w:cs="Arial"/>
          <w:lang w:val="en-US"/>
        </w:rPr>
        <w:t xml:space="preserve">ic cells </w:t>
      </w:r>
      <w:r w:rsidR="00F36A28">
        <w:rPr>
          <w:rFonts w:ascii="Arial" w:hAnsi="Arial" w:cs="Arial"/>
          <w:lang w:val="en-US"/>
        </w:rPr>
        <w:t xml:space="preserve">(DCs) </w:t>
      </w:r>
      <w:r w:rsidR="00332F55">
        <w:rPr>
          <w:rFonts w:ascii="Arial" w:hAnsi="Arial" w:cs="Arial"/>
          <w:lang w:val="en-US"/>
        </w:rPr>
        <w:t xml:space="preserve">are </w:t>
      </w:r>
      <w:r w:rsidR="00BA200C">
        <w:rPr>
          <w:rFonts w:ascii="Arial" w:hAnsi="Arial" w:cs="Arial"/>
          <w:lang w:val="en-US"/>
        </w:rPr>
        <w:t xml:space="preserve">critical </w:t>
      </w:r>
      <w:r w:rsidR="00FF2A4A">
        <w:rPr>
          <w:rFonts w:ascii="Arial" w:hAnsi="Arial" w:cs="Arial"/>
          <w:lang w:val="en-US"/>
        </w:rPr>
        <w:t>immune regulator</w:t>
      </w:r>
      <w:r w:rsidR="001B0B52">
        <w:rPr>
          <w:rFonts w:ascii="Arial" w:hAnsi="Arial" w:cs="Arial"/>
          <w:lang w:val="en-US"/>
        </w:rPr>
        <w:t>s</w:t>
      </w:r>
      <w:r w:rsidR="00332F55">
        <w:rPr>
          <w:rFonts w:ascii="Arial" w:hAnsi="Arial" w:cs="Arial"/>
          <w:lang w:val="en-US"/>
        </w:rPr>
        <w:t xml:space="preserve"> </w:t>
      </w:r>
      <w:r w:rsidR="007B5F31">
        <w:rPr>
          <w:rFonts w:ascii="Arial" w:hAnsi="Arial" w:cs="Arial"/>
          <w:lang w:val="en-US"/>
        </w:rPr>
        <w:t xml:space="preserve">involved in </w:t>
      </w:r>
      <w:r w:rsidR="00F36A28">
        <w:rPr>
          <w:rFonts w:ascii="Arial" w:hAnsi="Arial" w:cs="Arial"/>
          <w:lang w:val="en-US"/>
        </w:rPr>
        <w:t xml:space="preserve">autoimmune </w:t>
      </w:r>
      <w:r w:rsidR="00332F55">
        <w:rPr>
          <w:rFonts w:ascii="Arial" w:hAnsi="Arial" w:cs="Arial"/>
          <w:lang w:val="en-US"/>
        </w:rPr>
        <w:t>diseases</w:t>
      </w:r>
      <w:r w:rsidR="00AD3EEA">
        <w:rPr>
          <w:rFonts w:ascii="Arial" w:hAnsi="Arial" w:cs="Arial"/>
          <w:lang w:val="en-US"/>
        </w:rPr>
        <w:t>, but</w:t>
      </w:r>
      <w:r w:rsidR="00472D75">
        <w:rPr>
          <w:rFonts w:ascii="Arial" w:hAnsi="Arial" w:cs="Arial"/>
          <w:lang w:val="en-US"/>
        </w:rPr>
        <w:t xml:space="preserve"> </w:t>
      </w:r>
      <w:r w:rsidR="00F36A28">
        <w:rPr>
          <w:rFonts w:ascii="Arial" w:hAnsi="Arial" w:cs="Arial"/>
          <w:lang w:val="en-US"/>
        </w:rPr>
        <w:t>exploit</w:t>
      </w:r>
      <w:r w:rsidR="00E2456E">
        <w:rPr>
          <w:rFonts w:ascii="Arial" w:hAnsi="Arial" w:cs="Arial"/>
          <w:lang w:val="en-US"/>
        </w:rPr>
        <w:t>ing</w:t>
      </w:r>
      <w:r w:rsidR="00F36A28">
        <w:rPr>
          <w:rFonts w:ascii="Arial" w:hAnsi="Arial" w:cs="Arial"/>
          <w:lang w:val="en-US"/>
        </w:rPr>
        <w:t xml:space="preserve"> </w:t>
      </w:r>
      <w:r w:rsidR="00673B9B">
        <w:rPr>
          <w:rFonts w:ascii="Arial" w:hAnsi="Arial" w:cs="Arial"/>
          <w:lang w:val="en-US"/>
        </w:rPr>
        <w:t>them</w:t>
      </w:r>
      <w:r w:rsidR="00F36A28">
        <w:rPr>
          <w:rFonts w:ascii="Arial" w:hAnsi="Arial" w:cs="Arial"/>
          <w:lang w:val="en-US"/>
        </w:rPr>
        <w:t xml:space="preserve"> clinically requires a </w:t>
      </w:r>
      <w:r w:rsidR="00332F55">
        <w:rPr>
          <w:rFonts w:ascii="Arial" w:hAnsi="Arial" w:cs="Arial"/>
          <w:lang w:val="en-US"/>
        </w:rPr>
        <w:t xml:space="preserve">detailed picture on </w:t>
      </w:r>
      <w:r w:rsidR="007B5F31">
        <w:rPr>
          <w:rFonts w:ascii="Arial" w:hAnsi="Arial" w:cs="Arial"/>
          <w:lang w:val="en-US"/>
        </w:rPr>
        <w:t xml:space="preserve">the mechanisms </w:t>
      </w:r>
      <w:r w:rsidR="00E2456E">
        <w:rPr>
          <w:rFonts w:ascii="Arial" w:hAnsi="Arial" w:cs="Arial"/>
          <w:lang w:val="en-US"/>
        </w:rPr>
        <w:t>orchestrating</w:t>
      </w:r>
      <w:r w:rsidR="007B5F31">
        <w:rPr>
          <w:rFonts w:ascii="Arial" w:hAnsi="Arial" w:cs="Arial"/>
          <w:lang w:val="en-US"/>
        </w:rPr>
        <w:t xml:space="preserve"> their development</w:t>
      </w:r>
      <w:r w:rsidR="00332F55">
        <w:rPr>
          <w:rFonts w:ascii="Arial" w:hAnsi="Arial" w:cs="Arial"/>
          <w:lang w:val="en-US"/>
        </w:rPr>
        <w:t xml:space="preserve">. </w:t>
      </w:r>
      <w:r w:rsidR="00B302AC">
        <w:rPr>
          <w:rFonts w:ascii="Arial" w:hAnsi="Arial" w:cs="Arial"/>
          <w:lang w:val="en-US"/>
        </w:rPr>
        <w:t>DNA methylation</w:t>
      </w:r>
      <w:r w:rsidR="00F84F62">
        <w:rPr>
          <w:rFonts w:ascii="Arial" w:hAnsi="Arial" w:cs="Arial"/>
          <w:lang w:val="en-US"/>
        </w:rPr>
        <w:t xml:space="preserve"> is</w:t>
      </w:r>
      <w:r w:rsidR="00057CA7">
        <w:rPr>
          <w:rFonts w:ascii="Arial" w:hAnsi="Arial" w:cs="Arial"/>
          <w:lang w:val="en-US"/>
        </w:rPr>
        <w:t xml:space="preserve"> attractive in this regard because </w:t>
      </w:r>
      <w:r w:rsidR="00F84F62">
        <w:rPr>
          <w:rFonts w:ascii="Arial" w:hAnsi="Arial" w:cs="Arial"/>
          <w:lang w:val="en-US"/>
        </w:rPr>
        <w:t>it is</w:t>
      </w:r>
      <w:r w:rsidR="00057CA7">
        <w:rPr>
          <w:rFonts w:ascii="Arial" w:hAnsi="Arial" w:cs="Arial"/>
          <w:lang w:val="en-US"/>
        </w:rPr>
        <w:t xml:space="preserve"> reversible and as such </w:t>
      </w:r>
      <w:r w:rsidR="00404DCC">
        <w:rPr>
          <w:rFonts w:ascii="Arial" w:hAnsi="Arial" w:cs="Arial"/>
          <w:lang w:val="en-US"/>
        </w:rPr>
        <w:t>allow</w:t>
      </w:r>
      <w:r w:rsidR="00F84F62">
        <w:rPr>
          <w:rFonts w:ascii="Arial" w:hAnsi="Arial" w:cs="Arial"/>
          <w:lang w:val="en-US"/>
        </w:rPr>
        <w:t>s</w:t>
      </w:r>
      <w:r w:rsidR="00057CA7">
        <w:rPr>
          <w:rFonts w:ascii="Arial" w:hAnsi="Arial" w:cs="Arial"/>
          <w:lang w:val="en-US"/>
        </w:rPr>
        <w:t xml:space="preserve"> </w:t>
      </w:r>
      <w:r w:rsidR="00E42F22">
        <w:rPr>
          <w:rFonts w:ascii="Arial" w:hAnsi="Arial" w:cs="Arial"/>
          <w:lang w:val="en-US"/>
        </w:rPr>
        <w:t xml:space="preserve">therapeutic </w:t>
      </w:r>
      <w:r w:rsidR="007B5F31">
        <w:rPr>
          <w:rFonts w:ascii="Arial" w:hAnsi="Arial" w:cs="Arial"/>
          <w:lang w:val="en-US"/>
        </w:rPr>
        <w:t>manipulat</w:t>
      </w:r>
      <w:r w:rsidR="00404DCC">
        <w:rPr>
          <w:rFonts w:ascii="Arial" w:hAnsi="Arial" w:cs="Arial"/>
          <w:lang w:val="en-US"/>
        </w:rPr>
        <w:t>ion</w:t>
      </w:r>
      <w:r w:rsidR="00A93C3D">
        <w:rPr>
          <w:rFonts w:ascii="Arial" w:hAnsi="Arial" w:cs="Arial"/>
          <w:lang w:val="en-US"/>
        </w:rPr>
        <w:t xml:space="preserve">. </w:t>
      </w:r>
      <w:r w:rsidR="00F27342">
        <w:rPr>
          <w:rFonts w:ascii="Arial" w:hAnsi="Arial" w:cs="Arial"/>
          <w:lang w:val="en-US"/>
        </w:rPr>
        <w:t>Combining</w:t>
      </w:r>
      <w:r w:rsidR="00E06D65">
        <w:rPr>
          <w:rFonts w:ascii="Arial" w:hAnsi="Arial" w:cs="Arial"/>
          <w:lang w:val="en-US"/>
        </w:rPr>
        <w:t xml:space="preserve"> s</w:t>
      </w:r>
      <w:r w:rsidR="00404DCC">
        <w:rPr>
          <w:rFonts w:ascii="Arial" w:hAnsi="Arial" w:cs="Arial"/>
          <w:lang w:val="en-US"/>
        </w:rPr>
        <w:t>ingle cell transplantation assays</w:t>
      </w:r>
      <w:r w:rsidR="00561AAF">
        <w:rPr>
          <w:rFonts w:ascii="Arial" w:hAnsi="Arial" w:cs="Arial"/>
          <w:lang w:val="en-US"/>
        </w:rPr>
        <w:t xml:space="preserve"> </w:t>
      </w:r>
      <w:r w:rsidR="00B47C12">
        <w:rPr>
          <w:rFonts w:ascii="Arial" w:hAnsi="Arial" w:cs="Arial"/>
          <w:lang w:val="en-US"/>
        </w:rPr>
        <w:t xml:space="preserve">with </w:t>
      </w:r>
      <w:r w:rsidR="000E72CF">
        <w:rPr>
          <w:rFonts w:ascii="Arial" w:hAnsi="Arial" w:cs="Arial"/>
          <w:lang w:val="en-US"/>
        </w:rPr>
        <w:t>whole-genome</w:t>
      </w:r>
      <w:r w:rsidR="006623AD" w:rsidRPr="006623AD">
        <w:rPr>
          <w:rFonts w:ascii="Arial" w:hAnsi="Arial" w:cs="Arial"/>
          <w:lang w:val="en-US"/>
        </w:rPr>
        <w:t xml:space="preserve"> </w:t>
      </w:r>
      <w:r w:rsidR="000E72CF">
        <w:rPr>
          <w:rFonts w:ascii="Arial" w:hAnsi="Arial" w:cs="Arial"/>
          <w:lang w:val="en-US"/>
        </w:rPr>
        <w:t>methylation</w:t>
      </w:r>
      <w:r w:rsidR="00E06D65">
        <w:rPr>
          <w:rFonts w:ascii="Arial" w:hAnsi="Arial" w:cs="Arial"/>
          <w:lang w:val="en-US"/>
        </w:rPr>
        <w:t xml:space="preserve"> assessment</w:t>
      </w:r>
      <w:r w:rsidR="00E06D65" w:rsidRPr="00E06D65">
        <w:rPr>
          <w:rFonts w:ascii="Arial" w:hAnsi="Arial" w:cs="Arial"/>
          <w:lang w:val="en-US"/>
        </w:rPr>
        <w:t xml:space="preserve"> </w:t>
      </w:r>
      <w:r w:rsidR="00B47C12">
        <w:rPr>
          <w:rFonts w:ascii="Arial" w:hAnsi="Arial" w:cs="Arial"/>
          <w:lang w:val="en-US"/>
        </w:rPr>
        <w:t xml:space="preserve">and </w:t>
      </w:r>
      <w:r w:rsidR="00F95D97">
        <w:rPr>
          <w:rFonts w:ascii="Arial" w:hAnsi="Arial" w:cs="Arial"/>
          <w:lang w:val="en-US"/>
        </w:rPr>
        <w:t xml:space="preserve">with </w:t>
      </w:r>
      <w:r w:rsidR="00E06D65">
        <w:rPr>
          <w:rFonts w:ascii="Arial" w:hAnsi="Arial" w:cs="Arial"/>
          <w:lang w:val="en-US"/>
        </w:rPr>
        <w:t>mice expressing reduced DNA methyltransferase 1 levels,</w:t>
      </w:r>
      <w:r w:rsidR="00404DCC">
        <w:rPr>
          <w:rFonts w:ascii="Arial" w:hAnsi="Arial" w:cs="Arial"/>
          <w:lang w:val="en-US"/>
        </w:rPr>
        <w:t xml:space="preserve"> </w:t>
      </w:r>
      <w:r w:rsidR="007C737A">
        <w:rPr>
          <w:rFonts w:ascii="Arial" w:hAnsi="Arial" w:cs="Arial"/>
          <w:lang w:val="en-US"/>
        </w:rPr>
        <w:t xml:space="preserve">we show </w:t>
      </w:r>
      <w:r w:rsidR="00E2456E">
        <w:rPr>
          <w:rFonts w:ascii="Arial" w:hAnsi="Arial" w:cs="Arial"/>
          <w:lang w:val="en-US"/>
        </w:rPr>
        <w:t xml:space="preserve">that </w:t>
      </w:r>
      <w:r w:rsidR="006019BB">
        <w:rPr>
          <w:rFonts w:ascii="Arial" w:hAnsi="Arial" w:cs="Arial"/>
          <w:lang w:val="en-US"/>
        </w:rPr>
        <w:t xml:space="preserve">conventional and plasmacytoid </w:t>
      </w:r>
      <w:r w:rsidR="000E72CF">
        <w:rPr>
          <w:rFonts w:ascii="Arial" w:hAnsi="Arial" w:cs="Arial"/>
          <w:lang w:val="en-US"/>
        </w:rPr>
        <w:t xml:space="preserve">DCs </w:t>
      </w:r>
      <w:r w:rsidR="00E2456E">
        <w:rPr>
          <w:rFonts w:ascii="Arial" w:hAnsi="Arial" w:cs="Arial"/>
          <w:lang w:val="en-US"/>
        </w:rPr>
        <w:t xml:space="preserve">arise </w:t>
      </w:r>
      <w:r w:rsidR="00B973B5">
        <w:rPr>
          <w:rFonts w:ascii="Arial" w:hAnsi="Arial" w:cs="Arial"/>
          <w:lang w:val="en-US"/>
        </w:rPr>
        <w:t xml:space="preserve">together </w:t>
      </w:r>
      <w:r w:rsidR="00E2456E">
        <w:rPr>
          <w:rFonts w:ascii="Arial" w:hAnsi="Arial" w:cs="Arial"/>
          <w:lang w:val="en-US"/>
        </w:rPr>
        <w:t xml:space="preserve">from </w:t>
      </w:r>
      <w:r w:rsidR="00673B9B">
        <w:rPr>
          <w:rFonts w:ascii="Arial" w:hAnsi="Arial" w:cs="Arial"/>
          <w:lang w:val="en-US"/>
        </w:rPr>
        <w:t>myeloid-</w:t>
      </w:r>
      <w:r w:rsidR="00FB2461">
        <w:rPr>
          <w:rFonts w:ascii="Arial" w:hAnsi="Arial" w:cs="Arial"/>
          <w:lang w:val="en-US"/>
        </w:rPr>
        <w:t>restricted</w:t>
      </w:r>
      <w:r w:rsidR="00673B9B">
        <w:rPr>
          <w:rFonts w:ascii="Arial" w:hAnsi="Arial" w:cs="Arial"/>
          <w:lang w:val="en-US"/>
        </w:rPr>
        <w:t xml:space="preserve"> </w:t>
      </w:r>
      <w:r w:rsidR="007B5F31">
        <w:rPr>
          <w:rFonts w:ascii="Arial" w:hAnsi="Arial" w:cs="Arial"/>
          <w:lang w:val="en-US"/>
        </w:rPr>
        <w:t xml:space="preserve">hematopoietic stem cells </w:t>
      </w:r>
      <w:r w:rsidR="002D083D">
        <w:rPr>
          <w:rFonts w:ascii="Arial" w:hAnsi="Arial" w:cs="Arial"/>
          <w:lang w:val="en-US"/>
        </w:rPr>
        <w:t>(HSCs)</w:t>
      </w:r>
      <w:r w:rsidR="00597528">
        <w:rPr>
          <w:rFonts w:ascii="Arial" w:hAnsi="Arial" w:cs="Arial"/>
          <w:lang w:val="en-US"/>
        </w:rPr>
        <w:t>,</w:t>
      </w:r>
      <w:r w:rsidR="00E2456E">
        <w:rPr>
          <w:rFonts w:ascii="Arial" w:hAnsi="Arial" w:cs="Arial"/>
          <w:lang w:val="en-US"/>
        </w:rPr>
        <w:t xml:space="preserve"> </w:t>
      </w:r>
      <w:r w:rsidR="00FB2461" w:rsidRPr="00FB2461">
        <w:rPr>
          <w:rFonts w:ascii="Arial" w:hAnsi="Arial" w:cs="Arial"/>
          <w:lang w:val="en-US"/>
        </w:rPr>
        <w:t>suggesting that</w:t>
      </w:r>
      <w:r w:rsidR="00EB0C1C" w:rsidRPr="00EB0C1C">
        <w:rPr>
          <w:rFonts w:ascii="Arial" w:hAnsi="Arial" w:cs="Arial"/>
          <w:lang w:val="en-US"/>
        </w:rPr>
        <w:t xml:space="preserve"> </w:t>
      </w:r>
      <w:r w:rsidR="00EB0C1C">
        <w:rPr>
          <w:rFonts w:ascii="Arial" w:hAnsi="Arial" w:cs="Arial"/>
          <w:lang w:val="en-US"/>
        </w:rPr>
        <w:t>both subsets can develop independently of the lymphoid pathway</w:t>
      </w:r>
      <w:r w:rsidR="00E2456E">
        <w:rPr>
          <w:rFonts w:ascii="Arial" w:hAnsi="Arial" w:cs="Arial"/>
          <w:lang w:val="en-US"/>
        </w:rPr>
        <w:t xml:space="preserve">. </w:t>
      </w:r>
      <w:r w:rsidR="00FE4E8E">
        <w:rPr>
          <w:rFonts w:ascii="Arial" w:hAnsi="Arial" w:cs="Arial"/>
          <w:lang w:val="en-US"/>
        </w:rPr>
        <w:t xml:space="preserve">DC commitment </w:t>
      </w:r>
      <w:r w:rsidR="00F635EE">
        <w:rPr>
          <w:rFonts w:ascii="Arial" w:hAnsi="Arial" w:cs="Arial"/>
          <w:lang w:val="en-US"/>
        </w:rPr>
        <w:t>by</w:t>
      </w:r>
      <w:r w:rsidR="00FE4E8E">
        <w:rPr>
          <w:rFonts w:ascii="Arial" w:hAnsi="Arial" w:cs="Arial"/>
          <w:lang w:val="en-US"/>
        </w:rPr>
        <w:t xml:space="preserve"> </w:t>
      </w:r>
      <w:r w:rsidR="00E06D65">
        <w:rPr>
          <w:rFonts w:ascii="Arial" w:hAnsi="Arial" w:cs="Arial"/>
          <w:lang w:val="en-US"/>
        </w:rPr>
        <w:t xml:space="preserve">HSCs </w:t>
      </w:r>
      <w:r w:rsidR="00673B9B">
        <w:rPr>
          <w:rFonts w:ascii="Arial" w:hAnsi="Arial" w:cs="Arial"/>
          <w:lang w:val="en-US"/>
        </w:rPr>
        <w:t>require</w:t>
      </w:r>
      <w:r w:rsidR="00B96C80">
        <w:rPr>
          <w:rFonts w:ascii="Arial" w:hAnsi="Arial" w:cs="Arial"/>
          <w:lang w:val="en-US"/>
        </w:rPr>
        <w:t>s</w:t>
      </w:r>
      <w:r w:rsidR="00673B9B">
        <w:rPr>
          <w:rFonts w:ascii="Arial" w:hAnsi="Arial" w:cs="Arial"/>
          <w:lang w:val="en-US"/>
        </w:rPr>
        <w:t xml:space="preserve"> </w:t>
      </w:r>
      <w:r w:rsidR="00F84F62">
        <w:rPr>
          <w:rFonts w:ascii="Arial" w:hAnsi="Arial" w:cs="Arial"/>
          <w:lang w:val="en-US"/>
        </w:rPr>
        <w:t xml:space="preserve">an </w:t>
      </w:r>
      <w:r w:rsidR="00673B9B">
        <w:rPr>
          <w:rFonts w:ascii="Arial" w:hAnsi="Arial" w:cs="Arial"/>
          <w:lang w:val="en-US"/>
        </w:rPr>
        <w:t xml:space="preserve">intrinsically high methylation </w:t>
      </w:r>
      <w:r w:rsidR="00F84F62">
        <w:rPr>
          <w:rFonts w:ascii="Arial" w:hAnsi="Arial" w:cs="Arial"/>
          <w:lang w:val="en-US"/>
        </w:rPr>
        <w:t xml:space="preserve">threshold </w:t>
      </w:r>
      <w:r w:rsidR="007F0CF6">
        <w:rPr>
          <w:rFonts w:ascii="Arial" w:hAnsi="Arial" w:cs="Arial"/>
          <w:lang w:val="en-US"/>
        </w:rPr>
        <w:t>to</w:t>
      </w:r>
      <w:r w:rsidR="00597528">
        <w:rPr>
          <w:rFonts w:ascii="Arial" w:hAnsi="Arial" w:cs="Arial"/>
          <w:lang w:val="en-US"/>
        </w:rPr>
        <w:t xml:space="preserve"> </w:t>
      </w:r>
      <w:r w:rsidR="00290251">
        <w:rPr>
          <w:rFonts w:ascii="Arial" w:hAnsi="Arial" w:cs="Arial"/>
          <w:lang w:val="en-US"/>
        </w:rPr>
        <w:t xml:space="preserve">establish </w:t>
      </w:r>
      <w:r w:rsidR="00AF0CC3" w:rsidRPr="000A5DF9">
        <w:rPr>
          <w:rFonts w:ascii="Arial" w:hAnsi="Arial" w:cs="Arial"/>
          <w:lang w:val="en-US"/>
        </w:rPr>
        <w:t>F</w:t>
      </w:r>
      <w:r w:rsidR="000A5DF9">
        <w:rPr>
          <w:rFonts w:ascii="Arial" w:hAnsi="Arial" w:cs="Arial"/>
          <w:lang w:val="en-US"/>
        </w:rPr>
        <w:t>LT</w:t>
      </w:r>
      <w:r w:rsidR="00AF0CC3" w:rsidRPr="000A5DF9">
        <w:rPr>
          <w:rFonts w:ascii="Arial" w:hAnsi="Arial" w:cs="Arial"/>
          <w:lang w:val="en-US"/>
        </w:rPr>
        <w:t>3</w:t>
      </w:r>
      <w:r w:rsidR="00AF0CC3">
        <w:rPr>
          <w:rFonts w:ascii="Arial" w:hAnsi="Arial" w:cs="Arial"/>
          <w:lang w:val="en-US"/>
        </w:rPr>
        <w:t xml:space="preserve"> signaling and DC gene</w:t>
      </w:r>
      <w:r w:rsidR="004409C9" w:rsidRPr="004409C9">
        <w:rPr>
          <w:rFonts w:ascii="Arial" w:hAnsi="Arial" w:cs="Arial"/>
          <w:lang w:val="en-US"/>
        </w:rPr>
        <w:t xml:space="preserve"> </w:t>
      </w:r>
      <w:r w:rsidR="004409C9">
        <w:rPr>
          <w:rFonts w:ascii="Arial" w:hAnsi="Arial" w:cs="Arial"/>
          <w:lang w:val="en-US"/>
        </w:rPr>
        <w:t>expression</w:t>
      </w:r>
      <w:r w:rsidR="00E2456E">
        <w:rPr>
          <w:rFonts w:ascii="Arial" w:hAnsi="Arial" w:cs="Arial"/>
          <w:lang w:val="en-US"/>
        </w:rPr>
        <w:t>.</w:t>
      </w:r>
      <w:r w:rsidR="00D32C61">
        <w:rPr>
          <w:rFonts w:ascii="Arial" w:hAnsi="Arial" w:cs="Arial"/>
          <w:lang w:val="en-US"/>
        </w:rPr>
        <w:t xml:space="preserve"> </w:t>
      </w:r>
      <w:r w:rsidR="00290251">
        <w:rPr>
          <w:rFonts w:ascii="Arial" w:hAnsi="Arial" w:cs="Arial"/>
          <w:lang w:val="en-US"/>
        </w:rPr>
        <w:t xml:space="preserve">Reducing </w:t>
      </w:r>
      <w:r w:rsidR="00F84F62">
        <w:rPr>
          <w:rFonts w:ascii="Arial" w:hAnsi="Arial" w:cs="Arial"/>
          <w:lang w:val="en-US"/>
        </w:rPr>
        <w:t xml:space="preserve">methylation </w:t>
      </w:r>
      <w:r w:rsidR="004409C9">
        <w:rPr>
          <w:rFonts w:ascii="Arial" w:hAnsi="Arial" w:cs="Arial"/>
          <w:lang w:val="en-US"/>
        </w:rPr>
        <w:t>in a preclinical mouse model d</w:t>
      </w:r>
      <w:r w:rsidR="00F84F62">
        <w:rPr>
          <w:rFonts w:ascii="Arial" w:hAnsi="Arial" w:cs="Arial"/>
          <w:lang w:val="en-US"/>
        </w:rPr>
        <w:t xml:space="preserve">epleted </w:t>
      </w:r>
      <w:r w:rsidR="007A5A01">
        <w:rPr>
          <w:rFonts w:ascii="Arial" w:hAnsi="Arial" w:cs="Arial"/>
          <w:lang w:val="en-US"/>
        </w:rPr>
        <w:t>DC</w:t>
      </w:r>
      <w:r w:rsidR="00F84F62">
        <w:rPr>
          <w:rFonts w:ascii="Arial" w:hAnsi="Arial" w:cs="Arial"/>
          <w:lang w:val="en-US"/>
        </w:rPr>
        <w:t xml:space="preserve">s and </w:t>
      </w:r>
      <w:r w:rsidR="00472D75" w:rsidRPr="00472D75">
        <w:rPr>
          <w:rFonts w:ascii="Arial" w:hAnsi="Arial" w:cs="Arial"/>
          <w:lang w:val="en-US"/>
        </w:rPr>
        <w:t>ameliorate</w:t>
      </w:r>
      <w:r w:rsidR="007A5A01">
        <w:rPr>
          <w:rFonts w:ascii="Arial" w:hAnsi="Arial" w:cs="Arial"/>
          <w:lang w:val="en-US"/>
        </w:rPr>
        <w:t>d</w:t>
      </w:r>
      <w:r w:rsidR="00472D75" w:rsidRPr="00472D75">
        <w:rPr>
          <w:rFonts w:ascii="Arial" w:hAnsi="Arial" w:cs="Arial"/>
          <w:lang w:val="en-US"/>
        </w:rPr>
        <w:t xml:space="preserve"> systemic lupus erythematosus.</w:t>
      </w:r>
      <w:r w:rsidR="00AD3EEA">
        <w:rPr>
          <w:rFonts w:ascii="Arial" w:hAnsi="Arial" w:cs="Arial"/>
          <w:lang w:val="en-US"/>
        </w:rPr>
        <w:t xml:space="preserve"> These studies shed novel light on the </w:t>
      </w:r>
      <w:r w:rsidR="00287BA4">
        <w:rPr>
          <w:rFonts w:ascii="Arial" w:hAnsi="Arial" w:cs="Arial"/>
          <w:lang w:val="en-US"/>
        </w:rPr>
        <w:t xml:space="preserve">DC </w:t>
      </w:r>
      <w:r w:rsidR="00673B9B">
        <w:rPr>
          <w:rFonts w:ascii="Arial" w:hAnsi="Arial" w:cs="Arial"/>
          <w:lang w:val="en-US"/>
        </w:rPr>
        <w:t>origin</w:t>
      </w:r>
      <w:r w:rsidR="000A44F7">
        <w:rPr>
          <w:rFonts w:ascii="Arial" w:hAnsi="Arial" w:cs="Arial"/>
          <w:lang w:val="en-US"/>
        </w:rPr>
        <w:t>,</w:t>
      </w:r>
      <w:r w:rsidR="00AD3EEA">
        <w:rPr>
          <w:rFonts w:ascii="Arial" w:hAnsi="Arial" w:cs="Arial"/>
          <w:lang w:val="en-US"/>
        </w:rPr>
        <w:t xml:space="preserve"> show how </w:t>
      </w:r>
      <w:r w:rsidR="00B63854">
        <w:rPr>
          <w:rFonts w:ascii="Arial" w:hAnsi="Arial" w:cs="Arial"/>
          <w:lang w:val="en-US"/>
        </w:rPr>
        <w:t xml:space="preserve">lineage- and subset-specific </w:t>
      </w:r>
      <w:r w:rsidR="004409C9">
        <w:rPr>
          <w:rFonts w:ascii="Arial" w:hAnsi="Arial" w:cs="Arial"/>
          <w:lang w:val="en-US"/>
        </w:rPr>
        <w:t xml:space="preserve">DNA </w:t>
      </w:r>
      <w:r w:rsidR="00AD3EEA">
        <w:rPr>
          <w:rFonts w:ascii="Arial" w:hAnsi="Arial" w:cs="Arial"/>
          <w:lang w:val="en-US"/>
        </w:rPr>
        <w:t>methylation regulate</w:t>
      </w:r>
      <w:r w:rsidR="004409C9">
        <w:rPr>
          <w:rFonts w:ascii="Arial" w:hAnsi="Arial" w:cs="Arial"/>
          <w:lang w:val="en-US"/>
        </w:rPr>
        <w:t>s</w:t>
      </w:r>
      <w:r w:rsidR="00AD3EEA">
        <w:rPr>
          <w:rFonts w:ascii="Arial" w:hAnsi="Arial" w:cs="Arial"/>
          <w:lang w:val="en-US"/>
        </w:rPr>
        <w:t xml:space="preserve"> DC fate and provide a potential rationale for </w:t>
      </w:r>
      <w:r w:rsidR="00931DBD">
        <w:rPr>
          <w:rFonts w:ascii="Arial" w:hAnsi="Arial" w:cs="Arial"/>
          <w:lang w:val="en-US"/>
        </w:rPr>
        <w:t xml:space="preserve">targeting </w:t>
      </w:r>
      <w:r w:rsidR="00AD3EEA">
        <w:rPr>
          <w:rFonts w:ascii="Arial" w:hAnsi="Arial" w:cs="Arial"/>
          <w:lang w:val="en-US"/>
        </w:rPr>
        <w:t>DC</w:t>
      </w:r>
      <w:r w:rsidR="00931DBD">
        <w:rPr>
          <w:rFonts w:ascii="Arial" w:hAnsi="Arial" w:cs="Arial"/>
          <w:lang w:val="en-US"/>
        </w:rPr>
        <w:t>s</w:t>
      </w:r>
      <w:r w:rsidR="00AD3EEA">
        <w:rPr>
          <w:rFonts w:ascii="Arial" w:hAnsi="Arial" w:cs="Arial"/>
          <w:lang w:val="en-US"/>
        </w:rPr>
        <w:t xml:space="preserve"> </w:t>
      </w:r>
      <w:r w:rsidR="00931DBD">
        <w:rPr>
          <w:rFonts w:ascii="Arial" w:hAnsi="Arial" w:cs="Arial"/>
          <w:lang w:val="en-US"/>
        </w:rPr>
        <w:t xml:space="preserve">in autoimmunity </w:t>
      </w:r>
      <w:r w:rsidR="00AD3EEA">
        <w:rPr>
          <w:rFonts w:ascii="Arial" w:hAnsi="Arial" w:cs="Arial"/>
          <w:lang w:val="en-US"/>
        </w:rPr>
        <w:t>by hypomethylati</w:t>
      </w:r>
      <w:r w:rsidR="00895DF6">
        <w:rPr>
          <w:rFonts w:ascii="Arial" w:hAnsi="Arial" w:cs="Arial"/>
          <w:lang w:val="en-US"/>
        </w:rPr>
        <w:t>ng agents</w:t>
      </w:r>
      <w:r w:rsidR="00AD3EEA">
        <w:rPr>
          <w:rFonts w:ascii="Arial" w:hAnsi="Arial" w:cs="Arial"/>
          <w:lang w:val="en-US"/>
        </w:rPr>
        <w:t xml:space="preserve">.  </w:t>
      </w:r>
    </w:p>
    <w:p w14:paraId="7EFD6830" w14:textId="003C0CB2" w:rsidR="00E42F28" w:rsidRPr="00D845DA" w:rsidRDefault="00E42F28" w:rsidP="00A07281">
      <w:pPr>
        <w:spacing w:line="480" w:lineRule="auto"/>
        <w:jc w:val="both"/>
        <w:rPr>
          <w:rFonts w:ascii="Arial" w:hAnsi="Arial" w:cs="Arial"/>
          <w:b/>
          <w:lang w:val="en-US"/>
        </w:rPr>
      </w:pPr>
      <w:r w:rsidRPr="00D845DA">
        <w:rPr>
          <w:rFonts w:ascii="Arial" w:hAnsi="Arial" w:cs="Arial"/>
          <w:b/>
          <w:lang w:val="en-US"/>
        </w:rPr>
        <w:t>Introduction</w:t>
      </w:r>
    </w:p>
    <w:p w14:paraId="33C6FD87" w14:textId="02EFF526" w:rsidR="00065ADD" w:rsidRDefault="26620270" w:rsidP="00A07281">
      <w:pPr>
        <w:spacing w:line="480" w:lineRule="auto"/>
        <w:jc w:val="both"/>
        <w:rPr>
          <w:rFonts w:ascii="Arial" w:hAnsi="Arial" w:cs="Arial"/>
          <w:lang w:val="en-US"/>
        </w:rPr>
      </w:pPr>
      <w:r>
        <w:rPr>
          <w:rFonts w:ascii="Arial" w:hAnsi="Arial" w:cs="Arial"/>
          <w:lang w:val="en-US"/>
        </w:rPr>
        <w:t xml:space="preserve">Dendritic cells (DCs) are </w:t>
      </w:r>
      <w:r w:rsidR="1AC94D33">
        <w:rPr>
          <w:rFonts w:ascii="Arial" w:hAnsi="Arial" w:cs="Arial"/>
          <w:lang w:val="en-US"/>
        </w:rPr>
        <w:t xml:space="preserve">a </w:t>
      </w:r>
      <w:r w:rsidRPr="007A2D30">
        <w:rPr>
          <w:rFonts w:ascii="Arial" w:hAnsi="Arial" w:cs="Arial"/>
          <w:lang w:val="en-US"/>
        </w:rPr>
        <w:t xml:space="preserve">heterogeneous </w:t>
      </w:r>
      <w:r w:rsidR="1DBA863A">
        <w:rPr>
          <w:rFonts w:ascii="Arial" w:hAnsi="Arial" w:cs="Arial"/>
          <w:lang w:val="en-US"/>
        </w:rPr>
        <w:t>immune cell</w:t>
      </w:r>
      <w:r w:rsidR="1AC94D33">
        <w:rPr>
          <w:rFonts w:ascii="Arial" w:hAnsi="Arial" w:cs="Arial"/>
          <w:lang w:val="en-US"/>
        </w:rPr>
        <w:t xml:space="preserve"> population</w:t>
      </w:r>
      <w:r>
        <w:rPr>
          <w:rFonts w:ascii="Arial" w:hAnsi="Arial" w:cs="Arial"/>
          <w:lang w:val="en-US"/>
        </w:rPr>
        <w:t xml:space="preserve"> with important functions in antigen presentation and cytokine se</w:t>
      </w:r>
      <w:r w:rsidR="73CF11A9">
        <w:rPr>
          <w:rFonts w:ascii="Arial" w:hAnsi="Arial" w:cs="Arial"/>
          <w:lang w:val="en-US"/>
        </w:rPr>
        <w:t>cretion</w:t>
      </w:r>
      <w:r w:rsidR="73172A7C" w:rsidRPr="00D75C7D">
        <w:rPr>
          <w:rFonts w:ascii="Arial" w:hAnsi="Arial" w:cs="Arial"/>
          <w:lang w:val="en-US"/>
        </w:rPr>
        <w:t xml:space="preserve"> </w:t>
      </w:r>
      <w:sdt>
        <w:sdtPr>
          <w:rPr>
            <w:rFonts w:ascii="Arial" w:hAnsi="Arial" w:cs="Arial"/>
            <w:lang w:val="en-US"/>
          </w:rPr>
          <w:alias w:val="To edit, see citavi.com/edit"/>
          <w:tag w:val="CitaviPlaceholder#5d345a13-3b75-4de7-b444-a4610cd7053b"/>
          <w:id w:val="1698890057"/>
          <w:placeholder>
            <w:docPart w:val="DefaultPlaceholder_-1854013440"/>
          </w:placeholder>
        </w:sdtPr>
        <w:sdtContent>
          <w:r w:rsidR="00D75C7D">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zJmOTA2LTdhMWItNDMwNS04OTZlLWYxMDY4YTg1MTVjOCIsIlJhbmdlTGVuZ3RoIjoyMCwiUmVmZXJlbmNlSWQiOiI4Y2Y1NzZiMi1iN2M5LTRjMDAtYWZlZC03YTYxNTM1NmM1M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DkvZmltbXUuMjAxNi4wMDE2OCIsIlVyaVN0cmluZyI6Imh0dHBzOi8vZG9pLm9yZy8xMC4zMzg5L2ZpbW11LjIwMTYuMDAxNj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zOjU3OjU0IiwiTW9kaWZpZWRCeSI6Il9GcmFuayBSb3NlbmJhdWVyIiwiSWQiOiJkY2I4ODg3YS1jN2JjLTRhNzgtYTk2YS0xOGY0YmMzZGM4MjUiLCJNb2RpZmllZE9uIjoiMjAyMC0wOC0yMVQxMzo1Nz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k5OTkxIiwiVXJpU3RyaW5nIjoiaHR0cDovL3d3dy5uY2JpLm5sbS5uaWguZ292L3B1Ym1lZC8yNzE5OTk5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FUMTM6NTc6NTQiLCJNb2RpZmllZEJ5IjoiX0ZyYW5rIFJvc2VuYmF1ZXIiLCJJZCI6ImRiNDA5NmMxLTJjZmMtNDMxNi1iZDRiLTQxNTA5ZGIzN2U3NiIsIk1vZGlmaWVkT24iOiIyMDIwLTA4LTIxVDEzOjU3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NDg1MjE3MCIsIlVyaVN0cmluZyI6Imh0dHBzOi8vd3d3Lm5jYmkubmxtLm5paC5nb3YvcG1jL2FydGljbGVzL1BNQzQ4NTIxNz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lBNQzM4NTMzNDIiLCJVcmlTdHJpbmciOiJodHRwczovL3d3dy5uY2JpLm5sbS5uaWguZ292L3BtYy9hcnRpY2xlcy9QTUMzODUzMzQ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yMVQxMzo1NToxNSIsIk1vZGlmaWVkQnkiOiJfRnJhbmsgUm9zZW5iYXVlciIsIklkIjoiZGE0ODQzY2ItZmY2My00NWJlLWFhNTQtMDFmNzkwYjk5NDY5IiwiTW9kaWZpZWRPbiI6IjIwMjAtMDgtMjFUMTM6NTU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Q2L2FubnVyZXYtaW1tdW5vbC0wMjA3MTEtMDc0OTUwIiwiVXJpU3RyaW5nIjoiaHR0cHM6Ly9kb2kub3JnLzEwLjExNDYvYW5udXJldi1pbW11bm9sLTAyMDcxMS0wNzQ5NTA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zOjU1OjE1IiwiTW9kaWZpZWRCeSI6Il9GcmFuayBSb3NlbmJhdWVyIiwiSWQiOiJjN2EwZmQ0YS0xZjFiLTQ0ODYtODc5Zi1jMzgyODdiNmVjYWIiLCJNb2RpZmllZE9uIjoiMjAyMC0wOC0yMVQxMzo1NToxN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IzNTE2OTg1IiwiVXJpU3RyaW5nIjoiaHR0cDovL3d3dy5uY2JpLm5sbS5uaWguZ292L3B1Ym1lZC8yMzUxNjk4N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xNi9qLmltbXVuaS4yMDE2LjEwLjAxMCIsIlVyaVN0cmluZyI6Imh0dHBzOi8vZG9pLm9yZy8xMC4xMDE2L2ouaW1tdW5pLjIwMTYuMTAuMDE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xVDE0OjA2OjMwIiwiTW9kaWZpZWRCeSI6Il9GcmFuayBSb3NlbmJhdWVyIiwiSWQiOiI2OTI2NmM4YS00ZjExLTQ3MjktYmU5OC00ZTkwODExNWFiN2UiLCJNb2RpZmllZE9uIjoiMjAyMC0wOC0yMVQxNDowNjozMC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lBNQzUxNDUzMTIiLCJVcmlTdHJpbmciOiJodHRwczovL3d3dy5uY2JpLm5sbS5uaWguZ292L3BtYy9hcnRpY2xlcy9QTUM1MTQ1MzEy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}</w:instrText>
          </w:r>
          <w:r w:rsidR="00D75C7D">
            <w:rPr>
              <w:rFonts w:ascii="Arial" w:hAnsi="Arial" w:cs="Arial"/>
              <w:noProof/>
              <w:lang w:val="en-US"/>
            </w:rPr>
            <w:fldChar w:fldCharType="separate"/>
          </w:r>
          <w:r w:rsidR="5B923F43">
            <w:rPr>
              <w:rFonts w:ascii="Arial" w:hAnsi="Arial" w:cs="Arial"/>
              <w:noProof/>
              <w:lang w:val="en-US"/>
            </w:rPr>
            <w:t>(Ginhoux et al. 2016; Merad et al. 2013; Durai und Murphy 2016)</w:t>
          </w:r>
          <w:r w:rsidR="00D75C7D">
            <w:rPr>
              <w:rFonts w:ascii="Arial" w:hAnsi="Arial" w:cs="Arial"/>
              <w:noProof/>
              <w:lang w:val="en-US"/>
            </w:rPr>
            <w:fldChar w:fldCharType="end"/>
          </w:r>
        </w:sdtContent>
      </w:sdt>
      <w:r w:rsidRPr="00D75C7D">
        <w:rPr>
          <w:rFonts w:ascii="Arial" w:hAnsi="Arial" w:cs="Arial"/>
          <w:lang w:val="en-US"/>
        </w:rPr>
        <w:t xml:space="preserve">. </w:t>
      </w:r>
      <w:r>
        <w:rPr>
          <w:rFonts w:ascii="Arial" w:hAnsi="Arial" w:cs="Arial"/>
          <w:lang w:val="en-US"/>
        </w:rPr>
        <w:t xml:space="preserve">They are involved in </w:t>
      </w:r>
      <w:r w:rsidR="682EBE4B">
        <w:rPr>
          <w:rFonts w:ascii="Arial" w:hAnsi="Arial" w:cs="Arial"/>
          <w:lang w:val="en-US"/>
        </w:rPr>
        <w:t xml:space="preserve">human </w:t>
      </w:r>
      <w:r w:rsidR="2F93A6A0">
        <w:rPr>
          <w:rFonts w:ascii="Arial" w:hAnsi="Arial" w:cs="Arial"/>
          <w:lang w:val="en-US"/>
        </w:rPr>
        <w:t xml:space="preserve">diseases such as autoimmune </w:t>
      </w:r>
      <w:r w:rsidR="693BAE8D">
        <w:rPr>
          <w:rFonts w:ascii="Arial" w:hAnsi="Arial" w:cs="Arial"/>
          <w:lang w:val="en-US"/>
        </w:rPr>
        <w:t>disorders</w:t>
      </w:r>
      <w:r w:rsidR="2F93A6A0">
        <w:rPr>
          <w:rFonts w:ascii="Arial" w:hAnsi="Arial" w:cs="Arial"/>
          <w:lang w:val="en-US"/>
        </w:rPr>
        <w:t xml:space="preserve"> </w:t>
      </w:r>
      <w:r>
        <w:rPr>
          <w:rFonts w:ascii="Arial" w:hAnsi="Arial" w:cs="Arial"/>
          <w:lang w:val="en-US"/>
        </w:rPr>
        <w:t xml:space="preserve">and </w:t>
      </w:r>
      <w:r w:rsidR="682EBE4B">
        <w:rPr>
          <w:rFonts w:ascii="Arial" w:hAnsi="Arial" w:cs="Arial"/>
          <w:lang w:val="en-US"/>
        </w:rPr>
        <w:t>play a primary role in anti-tumor response</w:t>
      </w:r>
      <w:r w:rsidR="2F615615">
        <w:rPr>
          <w:rFonts w:ascii="Arial" w:hAnsi="Arial" w:cs="Arial"/>
          <w:lang w:val="en-US"/>
        </w:rPr>
        <w:t xml:space="preserve">, </w:t>
      </w:r>
      <w:r w:rsidR="4EC6B071">
        <w:rPr>
          <w:rFonts w:ascii="Arial" w:hAnsi="Arial" w:cs="Arial"/>
          <w:lang w:val="en-US"/>
        </w:rPr>
        <w:t>making them attractive for</w:t>
      </w:r>
      <w:r w:rsidR="2F615615">
        <w:rPr>
          <w:rFonts w:ascii="Arial" w:hAnsi="Arial" w:cs="Arial"/>
          <w:lang w:val="en-US"/>
        </w:rPr>
        <w:t xml:space="preserve"> </w:t>
      </w:r>
      <w:r w:rsidR="7433DCBA">
        <w:rPr>
          <w:rFonts w:ascii="Arial" w:hAnsi="Arial" w:cs="Arial"/>
          <w:lang w:val="en-US"/>
        </w:rPr>
        <w:t>clinical</w:t>
      </w:r>
      <w:r w:rsidR="2F615615">
        <w:rPr>
          <w:rFonts w:ascii="Arial" w:hAnsi="Arial" w:cs="Arial"/>
          <w:lang w:val="en-US"/>
        </w:rPr>
        <w:t xml:space="preserve"> interventions and as vaccines</w:t>
      </w:r>
      <w:r w:rsidR="682EBE4B">
        <w:rPr>
          <w:rFonts w:ascii="Arial" w:hAnsi="Arial" w:cs="Arial"/>
          <w:lang w:val="en-US"/>
        </w:rPr>
        <w:t xml:space="preserve">. Both mouse and human DCs </w:t>
      </w:r>
      <w:r>
        <w:rPr>
          <w:rFonts w:ascii="Arial" w:hAnsi="Arial" w:cs="Arial"/>
          <w:lang w:val="en-US"/>
        </w:rPr>
        <w:t xml:space="preserve">exist in different subsets of which </w:t>
      </w:r>
      <w:r w:rsidRPr="007A2D30">
        <w:rPr>
          <w:rFonts w:ascii="Arial" w:hAnsi="Arial" w:cs="Arial"/>
          <w:lang w:val="en-US"/>
        </w:rPr>
        <w:t>conventional DCs (</w:t>
      </w:r>
      <w:proofErr w:type="spellStart"/>
      <w:r w:rsidRPr="007A2D30">
        <w:rPr>
          <w:rFonts w:ascii="Arial" w:hAnsi="Arial" w:cs="Arial"/>
          <w:lang w:val="en-US"/>
        </w:rPr>
        <w:t>cDCs</w:t>
      </w:r>
      <w:proofErr w:type="spellEnd"/>
      <w:r w:rsidRPr="007A2D30">
        <w:rPr>
          <w:rFonts w:ascii="Arial" w:hAnsi="Arial" w:cs="Arial"/>
          <w:lang w:val="en-US"/>
        </w:rPr>
        <w:t xml:space="preserve">) and </w:t>
      </w:r>
      <w:r w:rsidR="6C1284F3">
        <w:rPr>
          <w:rFonts w:ascii="Arial" w:hAnsi="Arial" w:cs="Arial"/>
          <w:lang w:val="en-US"/>
        </w:rPr>
        <w:t xml:space="preserve">plasmacytoid </w:t>
      </w:r>
      <w:r w:rsidRPr="007A2D30">
        <w:rPr>
          <w:rFonts w:ascii="Arial" w:hAnsi="Arial" w:cs="Arial"/>
          <w:lang w:val="en-US"/>
        </w:rPr>
        <w:t>DCs (pDCs)</w:t>
      </w:r>
      <w:r>
        <w:rPr>
          <w:rFonts w:ascii="Arial" w:hAnsi="Arial" w:cs="Arial"/>
          <w:lang w:val="en-US"/>
        </w:rPr>
        <w:t xml:space="preserve"> are the predomina</w:t>
      </w:r>
      <w:r w:rsidR="77060312">
        <w:rPr>
          <w:rFonts w:ascii="Arial" w:hAnsi="Arial" w:cs="Arial"/>
          <w:lang w:val="en-US"/>
        </w:rPr>
        <w:t>n</w:t>
      </w:r>
      <w:r>
        <w:rPr>
          <w:rFonts w:ascii="Arial" w:hAnsi="Arial" w:cs="Arial"/>
          <w:lang w:val="en-US"/>
        </w:rPr>
        <w:t>t ones</w:t>
      </w:r>
      <w:r w:rsidR="7E3A67D7">
        <w:rPr>
          <w:rFonts w:ascii="Arial" w:hAnsi="Arial" w:cs="Arial"/>
          <w:lang w:val="en-US"/>
        </w:rPr>
        <w:t xml:space="preserve"> within lymphoid tissue</w:t>
      </w:r>
      <w:r>
        <w:rPr>
          <w:rFonts w:ascii="Arial" w:hAnsi="Arial" w:cs="Arial"/>
          <w:lang w:val="en-US"/>
        </w:rPr>
        <w:t xml:space="preserve">. </w:t>
      </w:r>
      <w:r w:rsidR="1AC94D33">
        <w:rPr>
          <w:rFonts w:ascii="Arial" w:hAnsi="Arial" w:cs="Arial"/>
          <w:lang w:val="en-US"/>
        </w:rPr>
        <w:t>T</w:t>
      </w:r>
      <w:r w:rsidR="77060312">
        <w:rPr>
          <w:rFonts w:ascii="Arial" w:hAnsi="Arial" w:cs="Arial"/>
          <w:lang w:val="en-US"/>
        </w:rPr>
        <w:t xml:space="preserve">hese </w:t>
      </w:r>
      <w:r>
        <w:rPr>
          <w:rFonts w:ascii="Arial" w:hAnsi="Arial" w:cs="Arial"/>
          <w:lang w:val="en-US"/>
        </w:rPr>
        <w:t xml:space="preserve">subsets are </w:t>
      </w:r>
      <w:r w:rsidR="77060312">
        <w:rPr>
          <w:rFonts w:ascii="Arial" w:hAnsi="Arial" w:cs="Arial"/>
          <w:lang w:val="en-US"/>
        </w:rPr>
        <w:t xml:space="preserve">constantly </w:t>
      </w:r>
      <w:r>
        <w:rPr>
          <w:rFonts w:ascii="Arial" w:hAnsi="Arial" w:cs="Arial"/>
          <w:lang w:val="en-US"/>
        </w:rPr>
        <w:t xml:space="preserve">replenished </w:t>
      </w:r>
      <w:r w:rsidR="3C6CB917">
        <w:rPr>
          <w:rFonts w:ascii="Arial" w:hAnsi="Arial" w:cs="Arial"/>
          <w:lang w:val="en-US"/>
        </w:rPr>
        <w:t>by</w:t>
      </w:r>
      <w:r>
        <w:rPr>
          <w:rFonts w:ascii="Arial" w:hAnsi="Arial" w:cs="Arial"/>
          <w:lang w:val="en-US"/>
        </w:rPr>
        <w:t xml:space="preserve"> </w:t>
      </w:r>
      <w:r w:rsidR="41ACC387">
        <w:rPr>
          <w:rFonts w:ascii="Arial" w:hAnsi="Arial" w:cs="Arial"/>
          <w:lang w:val="en-US"/>
        </w:rPr>
        <w:t>hematopoietic stem cells (</w:t>
      </w:r>
      <w:r>
        <w:rPr>
          <w:rFonts w:ascii="Arial" w:hAnsi="Arial" w:cs="Arial"/>
          <w:lang w:val="en-US"/>
        </w:rPr>
        <w:t>HSCs</w:t>
      </w:r>
      <w:r w:rsidR="41ACC387">
        <w:rPr>
          <w:rFonts w:ascii="Arial" w:hAnsi="Arial" w:cs="Arial"/>
          <w:lang w:val="en-US"/>
        </w:rPr>
        <w:t>)</w:t>
      </w:r>
      <w:r>
        <w:rPr>
          <w:rFonts w:ascii="Arial" w:hAnsi="Arial" w:cs="Arial"/>
          <w:lang w:val="en-US"/>
        </w:rPr>
        <w:t xml:space="preserve">, but their exact </w:t>
      </w:r>
      <w:r w:rsidR="7433DCBA">
        <w:rPr>
          <w:rFonts w:ascii="Arial" w:hAnsi="Arial" w:cs="Arial"/>
          <w:lang w:val="en-US"/>
        </w:rPr>
        <w:t xml:space="preserve">differentiation </w:t>
      </w:r>
      <w:r w:rsidR="77D5B9B5">
        <w:rPr>
          <w:rFonts w:ascii="Arial" w:hAnsi="Arial" w:cs="Arial"/>
          <w:lang w:val="en-US"/>
        </w:rPr>
        <w:t xml:space="preserve">trajectories </w:t>
      </w:r>
      <w:r w:rsidR="64A7EC07">
        <w:rPr>
          <w:rFonts w:ascii="Arial" w:hAnsi="Arial" w:cs="Arial"/>
          <w:lang w:val="en-US"/>
        </w:rPr>
        <w:t>are</w:t>
      </w:r>
      <w:r>
        <w:rPr>
          <w:rFonts w:ascii="Arial" w:hAnsi="Arial" w:cs="Arial"/>
          <w:lang w:val="en-US"/>
        </w:rPr>
        <w:t xml:space="preserve"> still under debate</w:t>
      </w:r>
      <w:r w:rsidR="73172A7C">
        <w:rPr>
          <w:rFonts w:ascii="Arial" w:hAnsi="Arial" w:cs="Arial"/>
          <w:lang w:val="en-US"/>
        </w:rPr>
        <w:t xml:space="preserve"> </w:t>
      </w:r>
      <w:sdt>
        <w:sdtPr>
          <w:rPr>
            <w:rFonts w:ascii="Arial" w:hAnsi="Arial" w:cs="Arial"/>
            <w:lang w:val="en-US"/>
          </w:rPr>
          <w:alias w:val="To edit, see citavi.com/edit"/>
          <w:tag w:val="CitaviPlaceholder#7753e480-7290-43e1-a62d-08c516cac112"/>
          <w:id w:val="71627180"/>
          <w:placeholder>
            <w:docPart w:val="DefaultPlaceholder_-1854013440"/>
          </w:placeholder>
        </w:sdtPr>
        <w:sdtContent>
          <w:r w:rsidR="00D75C7D">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kxMGM3LTgyZWItNGQ4Ni1hYjBlLTk1NTZkMzA5MTc5YyIsIlJhbmdlTGVuZ3RoIjoyNSwiUmVmZXJlbmNlSWQiOiJlMjMyNDRlOS0zODc0LTQ1MTktYjk0Zi03OWFhYWUxNjg5M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DE5MzAxMSIsIlVyaVN0cmluZyI6Imh0dHA6Ly93d3cubmNiaS5ubG0ubmloLmdvdi9wdWJtZWQvMjAxOTMwM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FUMTQ6MDk6MDEiLCJNb2RpZmllZEJ5IjoiX0ZyYW5rIFJvc2VuYmF1ZXIiLCJJZCI6ImQyYmFmZmQ0LTg1YWEtNDkxMS05YmUxLTIwNzlmYTc3N2NiOSIsIk1vZGlmaWVkT24iOiIyMDIwLTA4LTIxVDE0OjA5OjAx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AxMDUtMjg5Ni4yMDA5LjAwODc5LngiLCJVcmlTdHJpbmciOiJodHRwczovL2RvaS5vcmcvMTAuMTExMS9qLjAxMDUtMjg5Ni4yMDA5LjAwODc5Ln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IxNzY4OTUiLCJVcmlTdHJpbmciOiJodHRwOi8vd3d3Lm5jYmkubmxtLm5paC5nb3YvcHVibWVkLzEyMTc2ODk1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1vbGltbS4yMDIwLjAyLjAxMCIsIlVyaVN0cmluZyI6Imh0dHBzOi8vZG9pLm9yZy8xMC4xMDE2L2oubW9saW1tLjIwMjAuMDIuMDEw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yMVQxNDoxODo0OSIsIk1vZGlmaWVkQnkiOiJfRnJhbmsgUm9zZW5iYXVlciIsIklkIjoiZWZmYmMzOGQtZGQ5Yy00MzgyLWFiMWMtNTU2NzgxODkzYzdiIiwiTW9kaWZpZWRPbiI6IjIwMjAtMDgtMjFUMTQ6MTg6NDk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IzMjExNDE4MiIsIlVyaVN0cmluZyI6Imh0dHA6Ly93d3cubmNiaS5ubG0ubmloLmdvdi9wdWJtZWQvMzIxMTQxOD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</w:instrText>
          </w:r>
          <w:r w:rsidR="00294437" w:rsidRPr="00421884">
            <w:rPr>
              <w:rFonts w:ascii="Arial" w:hAnsi="Arial" w:cs="Arial"/>
              <w:noProof/>
            </w:rPr>
            <w:instrText>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}</w:instrText>
          </w:r>
          <w:r w:rsidR="00D75C7D">
            <w:rPr>
              <w:rFonts w:ascii="Arial" w:hAnsi="Arial" w:cs="Arial"/>
              <w:noProof/>
              <w:lang w:val="en-US"/>
            </w:rPr>
            <w:fldChar w:fldCharType="separate"/>
          </w:r>
          <w:r w:rsidR="5B923F43">
            <w:rPr>
              <w:rFonts w:ascii="Arial" w:hAnsi="Arial" w:cs="Arial"/>
              <w:noProof/>
            </w:rPr>
            <w:t>(Liu und Nussenzweig 2010; Kamath et al. 2002; Amon et al. 2020; Paul und Amit 2014)</w:t>
          </w:r>
          <w:r w:rsidR="00D75C7D">
            <w:rPr>
              <w:rFonts w:ascii="Arial" w:hAnsi="Arial" w:cs="Arial"/>
              <w:noProof/>
              <w:lang w:val="en-US"/>
            </w:rPr>
            <w:fldChar w:fldCharType="end"/>
          </w:r>
        </w:sdtContent>
      </w:sdt>
      <w:r w:rsidRPr="00B01FD9">
        <w:rPr>
          <w:rFonts w:ascii="Arial" w:hAnsi="Arial" w:cs="Arial"/>
        </w:rPr>
        <w:t xml:space="preserve">. </w:t>
      </w:r>
      <w:r>
        <w:rPr>
          <w:rFonts w:ascii="Arial" w:hAnsi="Arial" w:cs="Arial"/>
          <w:lang w:val="en-US"/>
        </w:rPr>
        <w:t xml:space="preserve">A model has been developed proposing that </w:t>
      </w:r>
      <w:proofErr w:type="spellStart"/>
      <w:r>
        <w:rPr>
          <w:rFonts w:ascii="Arial" w:hAnsi="Arial" w:cs="Arial"/>
          <w:lang w:val="en-US"/>
        </w:rPr>
        <w:t>cDCs</w:t>
      </w:r>
      <w:proofErr w:type="spellEnd"/>
      <w:r>
        <w:rPr>
          <w:rFonts w:ascii="Arial" w:hAnsi="Arial" w:cs="Arial"/>
          <w:lang w:val="en-US"/>
        </w:rPr>
        <w:t xml:space="preserve"> and </w:t>
      </w:r>
      <w:proofErr w:type="spellStart"/>
      <w:r>
        <w:rPr>
          <w:rFonts w:ascii="Arial" w:hAnsi="Arial" w:cs="Arial"/>
          <w:lang w:val="en-US"/>
        </w:rPr>
        <w:t>pDCs</w:t>
      </w:r>
      <w:proofErr w:type="spellEnd"/>
      <w:r>
        <w:rPr>
          <w:rFonts w:ascii="Arial" w:hAnsi="Arial" w:cs="Arial"/>
          <w:lang w:val="en-US"/>
        </w:rPr>
        <w:t xml:space="preserve"> develop via a sequence of shared </w:t>
      </w:r>
      <w:r w:rsidR="77060312">
        <w:rPr>
          <w:rFonts w:ascii="Arial" w:hAnsi="Arial" w:cs="Arial"/>
          <w:lang w:val="en-US"/>
        </w:rPr>
        <w:t>precursors</w:t>
      </w:r>
      <w:r>
        <w:rPr>
          <w:rFonts w:ascii="Arial" w:hAnsi="Arial" w:cs="Arial"/>
          <w:lang w:val="en-US"/>
        </w:rPr>
        <w:t xml:space="preserve"> </w:t>
      </w:r>
      <w:r w:rsidR="70F261B3">
        <w:rPr>
          <w:rFonts w:ascii="Arial" w:hAnsi="Arial" w:cs="Arial"/>
          <w:lang w:val="en-US"/>
        </w:rPr>
        <w:t xml:space="preserve">that </w:t>
      </w:r>
      <w:r>
        <w:rPr>
          <w:rFonts w:ascii="Arial" w:hAnsi="Arial" w:cs="Arial"/>
          <w:lang w:val="en-US"/>
        </w:rPr>
        <w:t>includ</w:t>
      </w:r>
      <w:r w:rsidR="70F261B3">
        <w:rPr>
          <w:rFonts w:ascii="Arial" w:hAnsi="Arial" w:cs="Arial"/>
          <w:lang w:val="en-US"/>
        </w:rPr>
        <w:t>es</w:t>
      </w:r>
      <w:r>
        <w:rPr>
          <w:rFonts w:ascii="Arial" w:hAnsi="Arial" w:cs="Arial"/>
          <w:lang w:val="en-US"/>
        </w:rPr>
        <w:t xml:space="preserve"> </w:t>
      </w:r>
      <w:r w:rsidRPr="007A2D30">
        <w:rPr>
          <w:rFonts w:ascii="Arial" w:hAnsi="Arial" w:cs="Arial"/>
          <w:lang w:val="en-US"/>
        </w:rPr>
        <w:t xml:space="preserve">macrophage-DC </w:t>
      </w:r>
      <w:r w:rsidRPr="007A2D30">
        <w:rPr>
          <w:rFonts w:ascii="Arial" w:hAnsi="Arial" w:cs="Arial"/>
          <w:lang w:val="en-US"/>
        </w:rPr>
        <w:lastRenderedPageBreak/>
        <w:t>progenitor</w:t>
      </w:r>
      <w:r>
        <w:rPr>
          <w:rFonts w:ascii="Arial" w:hAnsi="Arial" w:cs="Arial"/>
          <w:lang w:val="en-US"/>
        </w:rPr>
        <w:t>s (MDPs</w:t>
      </w:r>
      <w:r w:rsidRPr="007A2D30">
        <w:rPr>
          <w:rFonts w:ascii="Arial" w:hAnsi="Arial" w:cs="Arial"/>
          <w:lang w:val="en-US"/>
        </w:rPr>
        <w:t>)</w:t>
      </w:r>
      <w:r>
        <w:rPr>
          <w:rFonts w:ascii="Arial" w:hAnsi="Arial" w:cs="Arial"/>
          <w:lang w:val="en-US"/>
        </w:rPr>
        <w:t xml:space="preserve"> and</w:t>
      </w:r>
      <w:r w:rsidRPr="007A2D30">
        <w:rPr>
          <w:rFonts w:ascii="Arial" w:hAnsi="Arial" w:cs="Arial"/>
          <w:lang w:val="en-US"/>
        </w:rPr>
        <w:t xml:space="preserve"> common DC progenitor</w:t>
      </w:r>
      <w:r>
        <w:rPr>
          <w:rFonts w:ascii="Arial" w:hAnsi="Arial" w:cs="Arial"/>
          <w:lang w:val="en-US"/>
        </w:rPr>
        <w:t>s</w:t>
      </w:r>
      <w:r w:rsidRPr="007A2D30">
        <w:rPr>
          <w:rFonts w:ascii="Arial" w:hAnsi="Arial" w:cs="Arial"/>
          <w:lang w:val="en-US"/>
        </w:rPr>
        <w:t xml:space="preserve"> (CDP</w:t>
      </w:r>
      <w:r>
        <w:rPr>
          <w:rFonts w:ascii="Arial" w:hAnsi="Arial" w:cs="Arial"/>
          <w:lang w:val="en-US"/>
        </w:rPr>
        <w:t>s</w:t>
      </w:r>
      <w:r w:rsidRPr="007A2D30">
        <w:rPr>
          <w:rFonts w:ascii="Arial" w:hAnsi="Arial" w:cs="Arial"/>
          <w:lang w:val="en-US"/>
        </w:rPr>
        <w:t>)</w:t>
      </w:r>
      <w:r>
        <w:rPr>
          <w:rFonts w:ascii="Arial" w:hAnsi="Arial" w:cs="Arial"/>
          <w:lang w:val="en-US"/>
        </w:rPr>
        <w:t xml:space="preserve"> </w:t>
      </w:r>
      <w:sdt>
        <w:sdtPr>
          <w:rPr>
            <w:rFonts w:ascii="Arial" w:hAnsi="Arial" w:cs="Arial"/>
            <w:lang w:val="en-US"/>
          </w:rPr>
          <w:alias w:val="To edit, see citavi.com/edit"/>
          <w:tag w:val="CitaviPlaceholder#7fc47a78-7352-44ad-b3a4-f337f1e6cd64"/>
          <w:id w:val="279765356"/>
          <w:placeholder>
            <w:docPart w:val="DefaultPlaceholder_-1854013440"/>
          </w:placeholder>
        </w:sdtPr>
        <w:sdtContent>
          <w:r w:rsidR="003601EB">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Y2Q3OWI3LWY3N2UtNDQ1OS05YmY2LWU4OTJkZTYyZWNiYSIsIlJhbmdlTGVuZ3RoIjoxNywiUmVmZXJlbmNlSWQiOiJhNzkwZTI3Yy0wOTdjLTQyNDQtOTU5NC1kNmZlYjgwNDcwN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jYvc2NpZW5jZS4xMTE3NzI5IiwiVXJpU3RyaW5nIjoiaHR0cHM6Ly9kb2kub3JnLzEwLjExMjYvc2NpZW5jZS4xMTE3Nz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zODo0MyIsIk1vZGlmaWVkQnkiOiJfRnJhbmsgUm9zZW5iYXVlciIsIklkIjoiZTkxMjRiNmItOTM0Yy00ZjliLWExMjctN2ZmN2IzZjc1ZWExIiwiTW9kaWZpZWRPbiI6IjIwMjAtMDctMzBUMDg6Mzg6ND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NjMyMjQyMyIsIlVyaVN0cmluZyI6Imh0dHA6Ly93d3cubmNiaS5ubG0ubmloLmdvdi9wdWJtZWQvMTYzMjI0Mj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EyNi9zY2llbmNlLjExNzgzMzEiLCJVcmlTdHJpbmciOiJodHRwczovL2RvaS5vcmcvMTAuMTEyNi9zY2llbmNlLjExNzgzMzE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0OjAwOjM0IiwiTW9kaWZpZWRCeSI6Il9GcmFuayBSb3NlbmJhdWVyIiwiSWQiOiI0YzRmYWE4MC01YzgxLTRhZDktOTM2Yy0wZjY2NWVkZTA5NDIiLCJNb2RpZmllZE9uIjoiMjAyMC0wOC0yMVQxNDowMDozNC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I4ODczODkiLCJVcmlTdHJpbmciOiJodHRwczovL3d3dy5uY2JpLm5sbS5uaWguZ292L3BtYy9hcnRpY2xlcy9QTUMyODg3Mzg5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yMVQxNDowMDozNCIsIk1vZGlmaWVkQnkiOiJfRnJhbmsgUm9zZW5iYXVlciIsIklkIjoiNGIzYTQ3YWYtNTcxMy00ZWMyLTlkZjgtMTlhNGVkZGE5NzI3IiwiTW9kaWZpZWRPbiI6IjIwMjAtMDgtMjFUMTQ6MDA6Mz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yMDEzMzU2NCIsIlVyaVN0cmluZyI6Imh0dHA6Ly93d3cubmNiaS5ubG0ubmloLmdvdi9wdWJtZWQvMjAxMzM1NjQ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uaTE1MTgiLCJVcmlTdHJpbmciOiJodHRwczovL2RvaS5vcmcvMTAuMTAzOC9uaTE1MTg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zOjA3OjQ2IiwiTW9kaWZpZWRCeSI6Il9GcmFuayBSb3NlbmJhdWVyIiwiSWQiOiI2ZTZjNWIwMy0yNzU5LTQ5NTAtODM5Mi0wMGFiZjFjNzBjMWMiLCJNb2RpZmllZE9uIjoiMjAyMC0wOC0yMVQxMzowNzo0Ni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jE3OTIyMDE2IiwiVXJpU3RyaW5nIjoiaHR0cDovL3d3dy5uY2JpLm5sbS5uaWguZ292L3B1Ym1lZC8xNzkyMjAxNi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1VDE1OjA3OjEwIiwiTW9kaWZpZWRCeSI6Il9GcmFuayBSb3NlbmJhdWVyIiwiSWQiOiIxYjViNGJkYi1mNTJkLTQ4N2MtODY1Mi0zMzdhMWFiZGVlMTEiLCJNb2RpZmllZE9uIjoiMjAyMC0wOC0yNVQxNTowNzoxMCIsIlByb2plY3QiOnsiJHJlZiI6IjUifX0s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bmkxNTIyIiwiVXJpU3RyaW5nIjoiaHR0cHM6Ly9kb2kub3JnLzEwLjEwMzgvbmkxNTIy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</w:instrText>
          </w:r>
          <w:r w:rsidR="00294437" w:rsidRPr="00421884">
            <w:rPr>
              <w:rFonts w:ascii="Arial" w:hAnsi="Arial" w:cs="Arial"/>
              <w:noProof/>
            </w:rPr>
            <w:instrText>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}</w:instrText>
          </w:r>
          <w:r w:rsidR="003601EB">
            <w:rPr>
              <w:rFonts w:ascii="Arial" w:hAnsi="Arial" w:cs="Arial"/>
              <w:noProof/>
              <w:lang w:val="en-US"/>
            </w:rPr>
            <w:fldChar w:fldCharType="separate"/>
          </w:r>
          <w:r w:rsidR="5B923F43">
            <w:rPr>
              <w:rFonts w:ascii="Arial" w:hAnsi="Arial" w:cs="Arial"/>
              <w:noProof/>
            </w:rPr>
            <w:t>(Fogg et al. 2006; Geissmann et al. 2010; Onai et al. 2007; Naik et al. 2007)</w:t>
          </w:r>
          <w:r w:rsidR="003601EB">
            <w:rPr>
              <w:rFonts w:ascii="Arial" w:hAnsi="Arial" w:cs="Arial"/>
              <w:noProof/>
              <w:lang w:val="en-US"/>
            </w:rPr>
            <w:fldChar w:fldCharType="end"/>
          </w:r>
        </w:sdtContent>
      </w:sdt>
      <w:r w:rsidRPr="00BD0609">
        <w:rPr>
          <w:rFonts w:ascii="Arial" w:hAnsi="Arial" w:cs="Arial"/>
        </w:rPr>
        <w:t xml:space="preserve">. </w:t>
      </w:r>
      <w:r>
        <w:rPr>
          <w:rFonts w:ascii="Arial" w:hAnsi="Arial" w:cs="Arial"/>
          <w:lang w:val="en-US"/>
        </w:rPr>
        <w:t xml:space="preserve">However, this view has been challenged by other data, most recently by single cell </w:t>
      </w:r>
      <w:r w:rsidR="1DBA863A">
        <w:rPr>
          <w:rFonts w:ascii="Arial" w:hAnsi="Arial" w:cs="Arial"/>
          <w:lang w:val="en-US"/>
        </w:rPr>
        <w:t>transcriptomics</w:t>
      </w:r>
      <w:r>
        <w:rPr>
          <w:rFonts w:ascii="Arial" w:hAnsi="Arial" w:cs="Arial"/>
          <w:lang w:val="en-US"/>
        </w:rPr>
        <w:t xml:space="preserve">, suggesting that pDCs develop independently from </w:t>
      </w:r>
      <w:proofErr w:type="spellStart"/>
      <w:r>
        <w:rPr>
          <w:rFonts w:ascii="Arial" w:hAnsi="Arial" w:cs="Arial"/>
          <w:lang w:val="en-US"/>
        </w:rPr>
        <w:t>cDCs</w:t>
      </w:r>
      <w:proofErr w:type="spellEnd"/>
      <w:r>
        <w:rPr>
          <w:rFonts w:ascii="Arial" w:hAnsi="Arial" w:cs="Arial"/>
          <w:lang w:val="en-US"/>
        </w:rPr>
        <w:t xml:space="preserve"> via lymphoid progenitors</w:t>
      </w:r>
      <w:r w:rsidR="73172A7C">
        <w:rPr>
          <w:rFonts w:ascii="Arial" w:hAnsi="Arial" w:cs="Arial"/>
          <w:lang w:val="en-US"/>
        </w:rPr>
        <w:t xml:space="preserve"> </w:t>
      </w:r>
      <w:sdt>
        <w:sdtPr>
          <w:rPr>
            <w:rFonts w:ascii="Arial" w:hAnsi="Arial" w:cs="Arial"/>
            <w:lang w:val="en-US"/>
          </w:rPr>
          <w:alias w:val="To edit, see citavi.com/edit"/>
          <w:tag w:val="CitaviPlaceholder#bfc04022-b54c-4e5c-b0c4-520d2a96474d"/>
          <w:id w:val="-693314550"/>
          <w:placeholder>
            <w:docPart w:val="DefaultPlaceholder_-1854013440"/>
          </w:placeholder>
        </w:sdtPr>
        <w:sdtContent>
          <w:r w:rsidR="003601EB">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TRkODU2LTliMTUtNGMyYS04NGU5LTI5NzYxNGI1NTc3ZCIsIlJhbmdlTGVuZ3RoIjoxOSwiUmVmZXJlbmNlSWQiOiI0YjMxYzBiYS01ZjJjLTRmYzUtOTAwZS1hNWRiMjZiMjQwZ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wLTAxOS0wNDIwLTMiLCJVcmlTdHJpbmciOiJodHRwczovL2RvaS5vcmcvMTAuMTAzOC9zNDE1OTAtMDE5LTA0MjAt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Dg6MzU6MzYiLCJNb2RpZmllZEJ5IjoiX0ZyYW5rIFJvc2VuYmF1ZXIiLCJJZCI6IjFiYzQ2ZGNlLTlmYzktNGUxNy04MzU4LTRlNjg3Yjc4ZGVkNyIsIk1vZGlmaWVkT24iOiIyMDIwLTA3LTMwVDA4OjM1OjM2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EyMTM3MjMiLCJVcmlTdHJpbmciOiJodHRwOi8vd3d3Lm5jYmkubmxtLm5paC5nb3YvcHVibWVkLzMxMjEzNz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}</w:instrText>
          </w:r>
          <w:r w:rsidR="003601EB">
            <w:rPr>
              <w:rFonts w:ascii="Arial" w:hAnsi="Arial" w:cs="Arial"/>
              <w:noProof/>
              <w:lang w:val="en-US"/>
            </w:rPr>
            <w:fldChar w:fldCharType="separate"/>
          </w:r>
          <w:r w:rsidR="5B923F43">
            <w:rPr>
              <w:rFonts w:ascii="Arial" w:hAnsi="Arial" w:cs="Arial"/>
              <w:noProof/>
              <w:lang w:val="en-US"/>
            </w:rPr>
            <w:t>(Dress et al. 2019)</w:t>
          </w:r>
          <w:r w:rsidR="003601EB">
            <w:rPr>
              <w:rFonts w:ascii="Arial" w:hAnsi="Arial" w:cs="Arial"/>
              <w:noProof/>
              <w:lang w:val="en-US"/>
            </w:rPr>
            <w:fldChar w:fldCharType="end"/>
          </w:r>
        </w:sdtContent>
      </w:sdt>
      <w:r>
        <w:rPr>
          <w:rFonts w:ascii="Arial" w:hAnsi="Arial" w:cs="Arial"/>
          <w:lang w:val="en-US"/>
        </w:rPr>
        <w:t xml:space="preserve">. </w:t>
      </w:r>
      <w:r w:rsidR="53F52E86">
        <w:rPr>
          <w:rFonts w:ascii="Arial" w:hAnsi="Arial" w:cs="Arial"/>
          <w:lang w:val="en-US"/>
        </w:rPr>
        <w:t>Consequently</w:t>
      </w:r>
      <w:r w:rsidR="52015121">
        <w:rPr>
          <w:rFonts w:ascii="Arial" w:hAnsi="Arial" w:cs="Arial"/>
          <w:lang w:val="en-US"/>
        </w:rPr>
        <w:t xml:space="preserve">, a more definitive </w:t>
      </w:r>
      <w:r w:rsidR="53F52E86">
        <w:rPr>
          <w:rFonts w:ascii="Arial" w:hAnsi="Arial" w:cs="Arial"/>
          <w:lang w:val="en-US"/>
        </w:rPr>
        <w:t>picture</w:t>
      </w:r>
      <w:r w:rsidR="52015121">
        <w:rPr>
          <w:rFonts w:ascii="Arial" w:hAnsi="Arial" w:cs="Arial"/>
          <w:lang w:val="en-US"/>
        </w:rPr>
        <w:t xml:space="preserve"> of </w:t>
      </w:r>
      <w:r w:rsidR="42AF81E7">
        <w:rPr>
          <w:rFonts w:ascii="Arial" w:hAnsi="Arial" w:cs="Arial"/>
          <w:lang w:val="en-US"/>
        </w:rPr>
        <w:t xml:space="preserve">the </w:t>
      </w:r>
      <w:r w:rsidR="52015121">
        <w:rPr>
          <w:rFonts w:ascii="Arial" w:hAnsi="Arial" w:cs="Arial"/>
          <w:lang w:val="en-US"/>
        </w:rPr>
        <w:t xml:space="preserve">DC ontogeny </w:t>
      </w:r>
      <w:r w:rsidR="2F93A6A0">
        <w:rPr>
          <w:rFonts w:ascii="Arial" w:hAnsi="Arial" w:cs="Arial"/>
          <w:lang w:val="en-US"/>
        </w:rPr>
        <w:t xml:space="preserve">and of the </w:t>
      </w:r>
      <w:commentRangeStart w:id="50"/>
      <w:commentRangeStart w:id="51"/>
      <w:r w:rsidR="2F93A6A0">
        <w:rPr>
          <w:rFonts w:ascii="Arial" w:hAnsi="Arial" w:cs="Arial"/>
          <w:lang w:val="en-US"/>
        </w:rPr>
        <w:t xml:space="preserve">phylogenetic </w:t>
      </w:r>
      <w:commentRangeEnd w:id="50"/>
      <w:r w:rsidR="0042028F">
        <w:rPr>
          <w:rStyle w:val="CommentReference"/>
        </w:rPr>
        <w:commentReference w:id="50"/>
      </w:r>
      <w:commentRangeEnd w:id="51"/>
      <w:r w:rsidR="00237B8A">
        <w:rPr>
          <w:rStyle w:val="CommentReference"/>
        </w:rPr>
        <w:commentReference w:id="51"/>
      </w:r>
      <w:r w:rsidR="2F93A6A0">
        <w:rPr>
          <w:rFonts w:ascii="Arial" w:hAnsi="Arial" w:cs="Arial"/>
          <w:lang w:val="en-US"/>
        </w:rPr>
        <w:t xml:space="preserve">relationship between </w:t>
      </w:r>
      <w:proofErr w:type="spellStart"/>
      <w:r w:rsidR="2F93A6A0">
        <w:rPr>
          <w:rFonts w:ascii="Arial" w:hAnsi="Arial" w:cs="Arial"/>
          <w:lang w:val="en-US"/>
        </w:rPr>
        <w:t>pDCs</w:t>
      </w:r>
      <w:proofErr w:type="spellEnd"/>
      <w:r w:rsidR="2F93A6A0">
        <w:rPr>
          <w:rFonts w:ascii="Arial" w:hAnsi="Arial" w:cs="Arial"/>
          <w:lang w:val="en-US"/>
        </w:rPr>
        <w:t xml:space="preserve"> and </w:t>
      </w:r>
      <w:proofErr w:type="spellStart"/>
      <w:r w:rsidR="2F93A6A0">
        <w:rPr>
          <w:rFonts w:ascii="Arial" w:hAnsi="Arial" w:cs="Arial"/>
          <w:lang w:val="en-US"/>
        </w:rPr>
        <w:t>cDCs</w:t>
      </w:r>
      <w:proofErr w:type="spellEnd"/>
      <w:r w:rsidR="2F93A6A0">
        <w:rPr>
          <w:rFonts w:ascii="Arial" w:hAnsi="Arial" w:cs="Arial"/>
          <w:lang w:val="en-US"/>
        </w:rPr>
        <w:t xml:space="preserve"> </w:t>
      </w:r>
      <w:r w:rsidR="52015121">
        <w:rPr>
          <w:rFonts w:ascii="Arial" w:hAnsi="Arial" w:cs="Arial"/>
          <w:lang w:val="en-US"/>
        </w:rPr>
        <w:t xml:space="preserve">is important </w:t>
      </w:r>
      <w:r w:rsidR="16CD9597">
        <w:rPr>
          <w:rFonts w:ascii="Arial" w:hAnsi="Arial" w:cs="Arial"/>
          <w:lang w:val="en-US"/>
        </w:rPr>
        <w:t>for</w:t>
      </w:r>
      <w:r w:rsidR="52015121">
        <w:rPr>
          <w:rFonts w:ascii="Arial" w:hAnsi="Arial" w:cs="Arial"/>
          <w:lang w:val="en-US"/>
        </w:rPr>
        <w:t xml:space="preserve"> </w:t>
      </w:r>
      <w:r w:rsidR="42AF81E7">
        <w:rPr>
          <w:rFonts w:ascii="Arial" w:hAnsi="Arial" w:cs="Arial"/>
          <w:lang w:val="en-US"/>
        </w:rPr>
        <w:t>getting deeper insight</w:t>
      </w:r>
      <w:r w:rsidR="73CF11A9">
        <w:rPr>
          <w:rFonts w:ascii="Arial" w:hAnsi="Arial" w:cs="Arial"/>
          <w:lang w:val="en-US"/>
        </w:rPr>
        <w:t>s</w:t>
      </w:r>
      <w:r w:rsidR="42AF81E7">
        <w:rPr>
          <w:rFonts w:ascii="Arial" w:hAnsi="Arial" w:cs="Arial"/>
          <w:lang w:val="en-US"/>
        </w:rPr>
        <w:t xml:space="preserve"> into</w:t>
      </w:r>
      <w:r w:rsidR="52015121">
        <w:rPr>
          <w:rFonts w:ascii="Arial" w:hAnsi="Arial" w:cs="Arial"/>
          <w:lang w:val="en-US"/>
        </w:rPr>
        <w:t xml:space="preserve"> </w:t>
      </w:r>
      <w:r w:rsidR="73CF11A9">
        <w:rPr>
          <w:rFonts w:ascii="Arial" w:hAnsi="Arial" w:cs="Arial"/>
          <w:lang w:val="en-US"/>
        </w:rPr>
        <w:t xml:space="preserve">the </w:t>
      </w:r>
      <w:r w:rsidR="16CD9597">
        <w:rPr>
          <w:rFonts w:ascii="Arial" w:hAnsi="Arial" w:cs="Arial"/>
          <w:lang w:val="en-US"/>
        </w:rPr>
        <w:t xml:space="preserve">molecular cues </w:t>
      </w:r>
      <w:r w:rsidR="42AF81E7">
        <w:rPr>
          <w:rFonts w:ascii="Arial" w:hAnsi="Arial" w:cs="Arial"/>
          <w:lang w:val="en-US"/>
        </w:rPr>
        <w:t xml:space="preserve">determining </w:t>
      </w:r>
      <w:r w:rsidR="16CD9597">
        <w:rPr>
          <w:rFonts w:ascii="Arial" w:hAnsi="Arial" w:cs="Arial"/>
          <w:lang w:val="en-US"/>
        </w:rPr>
        <w:t xml:space="preserve">DC </w:t>
      </w:r>
      <w:r w:rsidR="2F93A6A0">
        <w:rPr>
          <w:rFonts w:ascii="Arial" w:hAnsi="Arial" w:cs="Arial"/>
          <w:lang w:val="en-US"/>
        </w:rPr>
        <w:t>fate</w:t>
      </w:r>
      <w:r w:rsidR="16CD9597">
        <w:rPr>
          <w:rFonts w:ascii="Arial" w:hAnsi="Arial" w:cs="Arial"/>
          <w:lang w:val="en-US"/>
        </w:rPr>
        <w:t>.</w:t>
      </w:r>
      <w:r w:rsidR="52015121">
        <w:rPr>
          <w:rFonts w:ascii="Arial" w:hAnsi="Arial" w:cs="Arial"/>
          <w:lang w:val="en-US"/>
        </w:rPr>
        <w:t xml:space="preserve"> </w:t>
      </w:r>
    </w:p>
    <w:p w14:paraId="68F7092E" w14:textId="739C9439" w:rsidR="008C09C0" w:rsidRDefault="007863E1" w:rsidP="00A07281">
      <w:pPr>
        <w:spacing w:line="480" w:lineRule="auto"/>
        <w:jc w:val="both"/>
        <w:rPr>
          <w:rFonts w:ascii="Arial" w:hAnsi="Arial" w:cs="Arial"/>
          <w:lang w:val="en-US"/>
        </w:rPr>
      </w:pPr>
      <w:r>
        <w:rPr>
          <w:rFonts w:ascii="Arial" w:hAnsi="Arial" w:cs="Arial"/>
          <w:lang w:val="en-US"/>
        </w:rPr>
        <w:t xml:space="preserve">A </w:t>
      </w:r>
      <w:r w:rsidR="009241AA">
        <w:rPr>
          <w:rFonts w:ascii="Arial" w:hAnsi="Arial" w:cs="Arial"/>
          <w:lang w:val="en-US"/>
        </w:rPr>
        <w:t xml:space="preserve">network </w:t>
      </w:r>
      <w:r w:rsidR="005D6EDA">
        <w:rPr>
          <w:rFonts w:ascii="Arial" w:hAnsi="Arial" w:cs="Arial"/>
          <w:lang w:val="en-US"/>
        </w:rPr>
        <w:t xml:space="preserve">of </w:t>
      </w:r>
      <w:r>
        <w:rPr>
          <w:rFonts w:ascii="Arial" w:hAnsi="Arial" w:cs="Arial"/>
          <w:lang w:val="en-US"/>
        </w:rPr>
        <w:t xml:space="preserve">several </w:t>
      </w:r>
      <w:r w:rsidR="0042028F">
        <w:rPr>
          <w:rFonts w:ascii="Arial" w:hAnsi="Arial" w:cs="Arial"/>
          <w:lang w:val="en-US"/>
        </w:rPr>
        <w:t>cytokines and transcription factors</w:t>
      </w:r>
      <w:r w:rsidR="00E1150F">
        <w:rPr>
          <w:rFonts w:ascii="Arial" w:hAnsi="Arial" w:cs="Arial"/>
          <w:lang w:val="en-US"/>
        </w:rPr>
        <w:t xml:space="preserve"> </w:t>
      </w:r>
      <w:r>
        <w:rPr>
          <w:rFonts w:ascii="Arial" w:hAnsi="Arial" w:cs="Arial"/>
          <w:lang w:val="en-US"/>
        </w:rPr>
        <w:t xml:space="preserve">has been implicated in </w:t>
      </w:r>
      <w:r w:rsidR="00994F18">
        <w:rPr>
          <w:rFonts w:ascii="Arial" w:hAnsi="Arial" w:cs="Arial"/>
          <w:lang w:val="en-US"/>
        </w:rPr>
        <w:t xml:space="preserve">controlling </w:t>
      </w:r>
      <w:r>
        <w:rPr>
          <w:rFonts w:ascii="Arial" w:hAnsi="Arial" w:cs="Arial"/>
          <w:lang w:val="en-US"/>
        </w:rPr>
        <w:t xml:space="preserve">DC </w:t>
      </w:r>
      <w:r w:rsidR="002D423B">
        <w:rPr>
          <w:rFonts w:ascii="Arial" w:hAnsi="Arial" w:cs="Arial"/>
          <w:lang w:val="en-US"/>
        </w:rPr>
        <w:t>development</w:t>
      </w:r>
      <w:r w:rsidR="00FC31D8">
        <w:rPr>
          <w:rFonts w:ascii="Arial" w:hAnsi="Arial" w:cs="Arial"/>
          <w:lang w:val="en-US"/>
        </w:rPr>
        <w:tab/>
      </w:r>
      <w:r w:rsidR="00E1150F">
        <w:rPr>
          <w:rFonts w:ascii="Arial" w:hAnsi="Arial" w:cs="Arial"/>
          <w:lang w:val="en-US"/>
        </w:rPr>
        <w:t>(reviewed in</w:t>
      </w:r>
      <w:r w:rsidR="0099459D">
        <w:rPr>
          <w:rFonts w:ascii="Arial" w:hAnsi="Arial" w:cs="Arial"/>
          <w:lang w:val="en-US"/>
        </w:rPr>
        <w:t xml:space="preserve"> </w:t>
      </w:r>
      <w:sdt>
        <w:sdtPr>
          <w:rPr>
            <w:rFonts w:ascii="Arial" w:hAnsi="Arial" w:cs="Arial"/>
            <w:lang w:val="en-US"/>
          </w:rPr>
          <w:alias w:val="To edit, see citavi.com/edit"/>
          <w:tag w:val="CitaviPlaceholder#c0e9797f-6bba-40e1-abaa-038ad288f8f1"/>
          <w:id w:val="1048033100"/>
          <w:placeholder>
            <w:docPart w:val="DefaultPlaceholder_-1854013440"/>
          </w:placeholder>
        </w:sdtPr>
        <w:sdtContent>
          <w:r w:rsidR="00D75C7D">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YjFmYWYwLWQ2M2YtNDllYy1iNzcwLWU3ZWQ5YWUyZDkzNCIsIlJhbmdlTGVuZ3RoIjoyMiwiUmVmZXJlbmNlSWQiOiIzOWI2OTUxZS1jNGQ5LTRiNWQtOWJiOC03YmQ2MGY3ZDF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aW1tdW5pLjIwMjAuMDUuMDA1IiwiVXJpU3RyaW5nIjoiaHR0cHM6Ly9kb2kub3JnLzEwLjEwMTYvai5pbW11bmkuMjAyMC4wNS4wM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jFUMTQ6MTU6NTEiLCJNb2RpZmllZEJ5IjoiX0ZyYW5rIFJvc2VuYmF1ZXIiLCJJZCI6Ijk5MmEwNTUzLTMyNzctNGMwOC1iOTJmLTRhMjIzODNhMmUxOCIsIk1vZGlmaWVkT24iOiIyMDIwLTA4LTIxVDE0OjE1OjUx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I1NTMxODAiLCJVcmlTdHJpbmciOiJodHRwOi8vd3d3Lm5jYmkubmxtLm5paC5nb3YvcHVibWVkLzMyNTUzMTg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}</w:instrText>
          </w:r>
          <w:r w:rsidR="00D75C7D">
            <w:rPr>
              <w:rFonts w:ascii="Arial" w:hAnsi="Arial" w:cs="Arial"/>
              <w:noProof/>
              <w:lang w:val="en-US"/>
            </w:rPr>
            <w:fldChar w:fldCharType="separate"/>
          </w:r>
          <w:r w:rsidR="00C506E1">
            <w:rPr>
              <w:rFonts w:ascii="Arial" w:hAnsi="Arial" w:cs="Arial"/>
              <w:noProof/>
              <w:lang w:val="en-US"/>
            </w:rPr>
            <w:t>(Nutt und Chopin 2020)</w:t>
          </w:r>
          <w:r w:rsidR="00D75C7D">
            <w:rPr>
              <w:rFonts w:ascii="Arial" w:hAnsi="Arial" w:cs="Arial"/>
              <w:noProof/>
              <w:lang w:val="en-US"/>
            </w:rPr>
            <w:fldChar w:fldCharType="end"/>
          </w:r>
        </w:sdtContent>
      </w:sdt>
      <w:r w:rsidR="00E1150F">
        <w:rPr>
          <w:rFonts w:ascii="Arial" w:hAnsi="Arial" w:cs="Arial"/>
          <w:lang w:val="en-US"/>
        </w:rPr>
        <w:t xml:space="preserve">). </w:t>
      </w:r>
      <w:r w:rsidR="004F34CE">
        <w:rPr>
          <w:rFonts w:ascii="Arial" w:hAnsi="Arial" w:cs="Arial"/>
          <w:lang w:val="en-US"/>
        </w:rPr>
        <w:t>T</w:t>
      </w:r>
      <w:r w:rsidR="009241AA">
        <w:rPr>
          <w:rFonts w:ascii="Arial" w:hAnsi="Arial" w:cs="Arial"/>
          <w:lang w:val="en-US"/>
        </w:rPr>
        <w:t xml:space="preserve">hese </w:t>
      </w:r>
      <w:r w:rsidR="008D48CC">
        <w:rPr>
          <w:rFonts w:ascii="Arial" w:hAnsi="Arial" w:cs="Arial"/>
          <w:lang w:val="en-US"/>
        </w:rPr>
        <w:t>molecules</w:t>
      </w:r>
      <w:r w:rsidR="009241AA">
        <w:rPr>
          <w:rFonts w:ascii="Arial" w:hAnsi="Arial" w:cs="Arial"/>
          <w:lang w:val="en-US"/>
        </w:rPr>
        <w:t xml:space="preserve"> </w:t>
      </w:r>
      <w:r w:rsidR="00CF65EC">
        <w:rPr>
          <w:rFonts w:ascii="Arial" w:hAnsi="Arial" w:cs="Arial"/>
          <w:lang w:val="en-US"/>
        </w:rPr>
        <w:t xml:space="preserve">generally </w:t>
      </w:r>
      <w:r w:rsidR="00705B29">
        <w:rPr>
          <w:rFonts w:ascii="Arial" w:hAnsi="Arial" w:cs="Arial"/>
          <w:lang w:val="en-US"/>
        </w:rPr>
        <w:t xml:space="preserve">establish gene expression programs </w:t>
      </w:r>
      <w:r w:rsidR="009241AA">
        <w:rPr>
          <w:rFonts w:ascii="Arial" w:hAnsi="Arial" w:cs="Arial"/>
          <w:lang w:val="en-US"/>
        </w:rPr>
        <w:t xml:space="preserve">in concert with </w:t>
      </w:r>
      <w:r w:rsidR="00A53D7A">
        <w:rPr>
          <w:rFonts w:ascii="Arial" w:hAnsi="Arial" w:cs="Arial"/>
          <w:lang w:val="en-US"/>
        </w:rPr>
        <w:t>the epigenome</w:t>
      </w:r>
      <w:r w:rsidR="004B6AFD">
        <w:rPr>
          <w:rFonts w:ascii="Arial" w:hAnsi="Arial" w:cs="Arial"/>
          <w:lang w:val="en-US"/>
        </w:rPr>
        <w:t xml:space="preserve">. </w:t>
      </w:r>
      <w:r w:rsidR="000045C4">
        <w:rPr>
          <w:rFonts w:ascii="Arial" w:hAnsi="Arial" w:cs="Arial"/>
          <w:lang w:val="en-US"/>
        </w:rPr>
        <w:t xml:space="preserve">DNA methylation is one of the major </w:t>
      </w:r>
      <w:r w:rsidR="00895DF6">
        <w:rPr>
          <w:rFonts w:ascii="Arial" w:hAnsi="Arial" w:cs="Arial"/>
          <w:lang w:val="en-US"/>
        </w:rPr>
        <w:t xml:space="preserve">layers of </w:t>
      </w:r>
      <w:r w:rsidR="000045C4">
        <w:rPr>
          <w:rFonts w:ascii="Arial" w:hAnsi="Arial" w:cs="Arial"/>
          <w:lang w:val="en-US"/>
        </w:rPr>
        <w:t>epigen</w:t>
      </w:r>
      <w:r w:rsidR="00B4259A">
        <w:rPr>
          <w:rFonts w:ascii="Arial" w:hAnsi="Arial" w:cs="Arial"/>
          <w:lang w:val="en-US"/>
        </w:rPr>
        <w:t>omic</w:t>
      </w:r>
      <w:r w:rsidR="000045C4">
        <w:rPr>
          <w:rFonts w:ascii="Arial" w:hAnsi="Arial" w:cs="Arial"/>
          <w:lang w:val="en-US"/>
        </w:rPr>
        <w:t xml:space="preserve"> </w:t>
      </w:r>
      <w:r w:rsidR="00895DF6">
        <w:rPr>
          <w:rFonts w:ascii="Arial" w:hAnsi="Arial" w:cs="Arial"/>
          <w:lang w:val="en-US"/>
        </w:rPr>
        <w:t xml:space="preserve">regulation in </w:t>
      </w:r>
      <w:r w:rsidR="00375750">
        <w:rPr>
          <w:rFonts w:ascii="Arial" w:hAnsi="Arial" w:cs="Arial"/>
          <w:lang w:val="en-US"/>
        </w:rPr>
        <w:t>mammalian cells</w:t>
      </w:r>
      <w:r w:rsidR="00705B29">
        <w:rPr>
          <w:rFonts w:ascii="Arial" w:hAnsi="Arial" w:cs="Arial"/>
          <w:lang w:val="en-US"/>
        </w:rPr>
        <w:t xml:space="preserve">. It is </w:t>
      </w:r>
      <w:r w:rsidR="00A50B49">
        <w:rPr>
          <w:rFonts w:ascii="Arial" w:hAnsi="Arial" w:cs="Arial"/>
          <w:lang w:val="en-US"/>
        </w:rPr>
        <w:t>established</w:t>
      </w:r>
      <w:r w:rsidR="00DF15D1">
        <w:rPr>
          <w:rFonts w:ascii="Arial" w:hAnsi="Arial" w:cs="Arial"/>
          <w:lang w:val="en-US"/>
        </w:rPr>
        <w:t xml:space="preserve"> by</w:t>
      </w:r>
      <w:r w:rsidR="007D4178">
        <w:rPr>
          <w:rFonts w:ascii="Arial" w:hAnsi="Arial" w:cs="Arial"/>
          <w:lang w:val="en-US"/>
        </w:rPr>
        <w:t xml:space="preserve"> </w:t>
      </w:r>
      <w:r w:rsidR="000045C4">
        <w:rPr>
          <w:rFonts w:ascii="Arial" w:hAnsi="Arial" w:cs="Arial"/>
          <w:lang w:val="en-US"/>
        </w:rPr>
        <w:t>DNA methyltransferases</w:t>
      </w:r>
      <w:r w:rsidR="00425C01">
        <w:rPr>
          <w:rFonts w:ascii="Arial" w:hAnsi="Arial" w:cs="Arial"/>
          <w:lang w:val="en-US"/>
        </w:rPr>
        <w:t xml:space="preserve"> (DNMTs)</w:t>
      </w:r>
      <w:r w:rsidR="00C5248F">
        <w:rPr>
          <w:rFonts w:ascii="Arial" w:hAnsi="Arial" w:cs="Arial"/>
          <w:lang w:val="en-US"/>
        </w:rPr>
        <w:t xml:space="preserve"> </w:t>
      </w:r>
      <w:r w:rsidR="002F7990">
        <w:rPr>
          <w:rFonts w:ascii="Arial" w:hAnsi="Arial" w:cs="Arial"/>
          <w:lang w:val="en-US"/>
        </w:rPr>
        <w:t xml:space="preserve">which </w:t>
      </w:r>
      <w:r w:rsidR="00291C8D">
        <w:rPr>
          <w:rFonts w:ascii="Arial" w:hAnsi="Arial" w:cs="Arial"/>
          <w:lang w:val="en-US"/>
        </w:rPr>
        <w:t>catalyz</w:t>
      </w:r>
      <w:r w:rsidR="002F7990">
        <w:rPr>
          <w:rFonts w:ascii="Arial" w:hAnsi="Arial" w:cs="Arial"/>
          <w:lang w:val="en-US"/>
        </w:rPr>
        <w:t>e</w:t>
      </w:r>
      <w:r w:rsidR="00291C8D">
        <w:rPr>
          <w:rFonts w:ascii="Arial" w:hAnsi="Arial" w:cs="Arial"/>
          <w:lang w:val="en-US"/>
        </w:rPr>
        <w:t xml:space="preserve"> the</w:t>
      </w:r>
      <w:r w:rsidR="000045C4">
        <w:rPr>
          <w:rFonts w:ascii="Arial" w:hAnsi="Arial" w:cs="Arial"/>
          <w:lang w:val="en-US"/>
        </w:rPr>
        <w:t xml:space="preserve"> </w:t>
      </w:r>
      <w:r w:rsidR="00291C8D">
        <w:rPr>
          <w:rFonts w:ascii="Arial" w:hAnsi="Arial" w:cs="Arial"/>
          <w:lang w:val="en-US"/>
        </w:rPr>
        <w:t>addition of</w:t>
      </w:r>
      <w:r w:rsidR="000045C4">
        <w:rPr>
          <w:rFonts w:ascii="Arial" w:hAnsi="Arial" w:cs="Arial"/>
          <w:lang w:val="en-US"/>
        </w:rPr>
        <w:t xml:space="preserve"> methyl-group</w:t>
      </w:r>
      <w:r w:rsidR="00830432">
        <w:rPr>
          <w:rFonts w:ascii="Arial" w:hAnsi="Arial" w:cs="Arial"/>
          <w:lang w:val="en-US"/>
        </w:rPr>
        <w:t>s</w:t>
      </w:r>
      <w:r w:rsidR="000045C4">
        <w:rPr>
          <w:rFonts w:ascii="Arial" w:hAnsi="Arial" w:cs="Arial"/>
          <w:lang w:val="en-US"/>
        </w:rPr>
        <w:t xml:space="preserve"> on</w:t>
      </w:r>
      <w:r w:rsidR="00425C01">
        <w:rPr>
          <w:rFonts w:ascii="Arial" w:hAnsi="Arial" w:cs="Arial"/>
          <w:lang w:val="en-US"/>
        </w:rPr>
        <w:t>to cyt</w:t>
      </w:r>
      <w:r w:rsidR="000045C4">
        <w:rPr>
          <w:rFonts w:ascii="Arial" w:hAnsi="Arial" w:cs="Arial"/>
          <w:lang w:val="en-US"/>
        </w:rPr>
        <w:t>osin</w:t>
      </w:r>
      <w:r w:rsidR="00895DF6">
        <w:rPr>
          <w:rFonts w:ascii="Arial" w:hAnsi="Arial" w:cs="Arial"/>
          <w:lang w:val="en-US"/>
        </w:rPr>
        <w:t>e</w:t>
      </w:r>
      <w:r w:rsidR="000045C4">
        <w:rPr>
          <w:rFonts w:ascii="Arial" w:hAnsi="Arial" w:cs="Arial"/>
          <w:lang w:val="en-US"/>
        </w:rPr>
        <w:t xml:space="preserve">s </w:t>
      </w:r>
      <w:r w:rsidR="00C5248F">
        <w:rPr>
          <w:rFonts w:ascii="Arial" w:hAnsi="Arial" w:cs="Arial"/>
          <w:lang w:val="en-US"/>
        </w:rPr>
        <w:t>of</w:t>
      </w:r>
      <w:r w:rsidR="000045C4">
        <w:rPr>
          <w:rFonts w:ascii="Arial" w:hAnsi="Arial" w:cs="Arial"/>
          <w:lang w:val="en-US"/>
        </w:rPr>
        <w:t xml:space="preserve"> </w:t>
      </w:r>
      <w:r w:rsidR="00C5248F" w:rsidRPr="00C5248F">
        <w:rPr>
          <w:rFonts w:ascii="Arial" w:hAnsi="Arial" w:cs="Arial"/>
          <w:lang w:val="en-US"/>
        </w:rPr>
        <w:t>cytosin</w:t>
      </w:r>
      <w:r w:rsidR="00895DF6">
        <w:rPr>
          <w:rFonts w:ascii="Arial" w:hAnsi="Arial" w:cs="Arial"/>
          <w:lang w:val="en-US"/>
        </w:rPr>
        <w:t>e</w:t>
      </w:r>
      <w:r w:rsidR="00C5248F" w:rsidRPr="00C5248F">
        <w:rPr>
          <w:rFonts w:ascii="Arial" w:hAnsi="Arial" w:cs="Arial"/>
          <w:lang w:val="en-US"/>
        </w:rPr>
        <w:t>-guanosin</w:t>
      </w:r>
      <w:r w:rsidR="00895DF6">
        <w:rPr>
          <w:rFonts w:ascii="Arial" w:hAnsi="Arial" w:cs="Arial"/>
          <w:lang w:val="en-US"/>
        </w:rPr>
        <w:t>e</w:t>
      </w:r>
      <w:r w:rsidR="00C5248F" w:rsidRPr="00C5248F">
        <w:rPr>
          <w:rFonts w:ascii="Arial" w:hAnsi="Arial" w:cs="Arial"/>
          <w:lang w:val="en-US"/>
        </w:rPr>
        <w:t xml:space="preserve"> </w:t>
      </w:r>
      <w:r w:rsidR="00425C01">
        <w:rPr>
          <w:rFonts w:ascii="Arial" w:hAnsi="Arial" w:cs="Arial"/>
          <w:lang w:val="en-US"/>
        </w:rPr>
        <w:t xml:space="preserve">(CpG) </w:t>
      </w:r>
      <w:r w:rsidR="000045C4">
        <w:rPr>
          <w:rFonts w:ascii="Arial" w:hAnsi="Arial" w:cs="Arial"/>
          <w:lang w:val="en-US"/>
        </w:rPr>
        <w:t xml:space="preserve">dinucleotides </w:t>
      </w:r>
      <w:r w:rsidR="00C5248F">
        <w:rPr>
          <w:rFonts w:ascii="Arial" w:hAnsi="Arial" w:cs="Arial"/>
          <w:lang w:val="en-US"/>
        </w:rPr>
        <w:t>with</w:t>
      </w:r>
      <w:r w:rsidR="00425C01">
        <w:rPr>
          <w:rFonts w:ascii="Arial" w:hAnsi="Arial" w:cs="Arial"/>
          <w:lang w:val="en-US"/>
        </w:rPr>
        <w:t>in</w:t>
      </w:r>
      <w:r w:rsidR="000045C4">
        <w:rPr>
          <w:rFonts w:ascii="Arial" w:hAnsi="Arial" w:cs="Arial"/>
          <w:lang w:val="en-US"/>
        </w:rPr>
        <w:t xml:space="preserve"> the DNA</w:t>
      </w:r>
      <w:r w:rsidR="00B13861">
        <w:rPr>
          <w:rFonts w:ascii="Arial" w:hAnsi="Arial" w:cs="Arial"/>
          <w:lang w:val="en-US"/>
        </w:rPr>
        <w:t xml:space="preserve"> </w:t>
      </w:r>
      <w:sdt>
        <w:sdtPr>
          <w:rPr>
            <w:rFonts w:ascii="Arial" w:hAnsi="Arial" w:cs="Arial"/>
            <w:lang w:val="en-US"/>
          </w:rPr>
          <w:alias w:val="To edit, see citavi.com/edit"/>
          <w:tag w:val="CitaviPlaceholder#746527e1-d137-4772-82d2-695127dac7ca"/>
          <w:id w:val="-1143650376"/>
          <w:placeholder>
            <w:docPart w:val="DefaultPlaceholder_-1854013440"/>
          </w:placeholder>
        </w:sdtPr>
        <w:sdtContent>
          <w:r w:rsidR="0080625F">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YjkwMjhiLTg1NDAtNGM2Ni05YzFmLWM2ZWMwNGUyNWIxYyIsIlJhbmdlTGVuZ3RoIjoxMSwiUmVmZXJlbmNlSWQiOiIxYTFhMzQ4YS1mYjc2LTQwMDAtYjk0OC0yMTJjMzA4M2FlZ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E3ODI0NDAiLCJVcmlTdHJpbmciOiJodHRwOi8vd3d3Lm5jYmkubmxtLm5paC5nb3YvcHVibWVkLzExNzgyNDQ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0VDA5OjEzOjMxIiwiTW9kaWZpZWRCeSI6Il9GcmFuayBSb3NlbmJhdWVyIiwiSWQiOiJiZDQ1MDI1NS02YjUxLTRhNjAtOWFiZS00ODkwM2RiM2IyOTYiLCJNb2RpZmllZE9uIjoiMjAyMC0wOC0yNFQwOToxMzozMS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MS9nYWQuOTQ3MTAyIiwiVXJpU3RyaW5nIjoiaHR0cHM6Ly9kb2kub3JnLzEwLjExMDEvZ2FkLjk0NzE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}</w:instrText>
          </w:r>
          <w:r w:rsidR="0080625F">
            <w:rPr>
              <w:rFonts w:ascii="Arial" w:hAnsi="Arial" w:cs="Arial"/>
              <w:noProof/>
              <w:lang w:val="en-US"/>
            </w:rPr>
            <w:fldChar w:fldCharType="separate"/>
          </w:r>
          <w:r w:rsidR="00C506E1">
            <w:rPr>
              <w:rFonts w:ascii="Arial" w:hAnsi="Arial" w:cs="Arial"/>
              <w:noProof/>
              <w:lang w:val="en-US"/>
            </w:rPr>
            <w:t>(Bird 2002)</w:t>
          </w:r>
          <w:r w:rsidR="0080625F">
            <w:rPr>
              <w:rFonts w:ascii="Arial" w:hAnsi="Arial" w:cs="Arial"/>
              <w:noProof/>
              <w:lang w:val="en-US"/>
            </w:rPr>
            <w:fldChar w:fldCharType="end"/>
          </w:r>
        </w:sdtContent>
      </w:sdt>
      <w:r w:rsidR="000045C4">
        <w:rPr>
          <w:rFonts w:ascii="Arial" w:hAnsi="Arial" w:cs="Arial"/>
          <w:lang w:val="en-US"/>
        </w:rPr>
        <w:t xml:space="preserve">. </w:t>
      </w:r>
      <w:r w:rsidR="00065ADD">
        <w:rPr>
          <w:rFonts w:ascii="Arial" w:hAnsi="Arial" w:cs="Arial"/>
          <w:lang w:val="en-US"/>
        </w:rPr>
        <w:t xml:space="preserve">DNA methylation is a dynamic process and the pattern of methylated CpGs </w:t>
      </w:r>
      <w:r w:rsidR="00895DF6">
        <w:rPr>
          <w:rFonts w:ascii="Arial" w:hAnsi="Arial" w:cs="Arial"/>
          <w:lang w:val="en-US"/>
        </w:rPr>
        <w:t>varies</w:t>
      </w:r>
      <w:r w:rsidR="00065ADD">
        <w:rPr>
          <w:rFonts w:ascii="Arial" w:hAnsi="Arial" w:cs="Arial"/>
          <w:lang w:val="en-US"/>
        </w:rPr>
        <w:t xml:space="preserve"> between cell types and during cellular differentiation </w:t>
      </w:r>
      <w:sdt>
        <w:sdtPr>
          <w:rPr>
            <w:rFonts w:ascii="Arial" w:hAnsi="Arial" w:cs="Arial"/>
            <w:lang w:val="en-US"/>
          </w:rPr>
          <w:alias w:val="To edit, see citavi.com/edit"/>
          <w:tag w:val="CitaviPlaceholder#66f977df-f15a-4b17-b75b-5feb7b4f8f20"/>
          <w:id w:val="-1500957482"/>
          <w:placeholder>
            <w:docPart w:val="E1C912267FA444C99EBEB646ECD36262"/>
          </w:placeholder>
        </w:sdtPr>
        <w:sdtContent>
          <w:r w:rsidR="00065ADD">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YTY4Y2QwLTkxYjctNDdkYy04MDg1LTdjMWRlNGJhYjQ3ZiIsIlJhbmdlTGVuZ3RoIjoyMSwiUmVmZXJlbmNlSWQiOiIxMGMyYjRkZS1mZTNmLTQxZDgtYjgxNi0xNDUyNjk3ZGJm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JQTUMyODk2Mjc3IiwiVXJpU3RyaW5nIjoiaHR0cHM6Ly93d3cubmNiaS5ubG0ubmloLmdvdi9wbWMvYXJ0aWNsZXMvUE1DMjg5NjI3N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jFUMTQ6MzU6MjUiLCJNb2RpZmllZEJ5IjoiX0ZyYW5rIFJvc2VuYmF1ZXIiLCJJZCI6IjkwNjk1MGExLWUwMjktNDJiMi1hMDE3LTQxNTZjYTQ5NjNlNiIsIk1vZGlmaWVkT24iOiIyMDIwLTA4LTIxVDE0OjM1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g2MDAyNjEiLCJVcmlTdHJpbmciOiJodHRwOi8vd3d3Lm5jYmkubmxtLm5paC5nb3YvcHVibWVkLzE4NjAwMjY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yMVQxNDozNToyNSIsIk1vZGlmaWVkQnkiOiJfRnJhbmsgUm9zZW5iYXVlciIsIklkIjoiNjI0ZWE3MDktMzJiOS00YTE5LTlmZjktODFkY2E3YTdiNjJjIiwiTW9kaWZpZWRPbiI6IjIwMjAtMDgtMjFUMTQ6MzU6MjUiLCJQcm9qZWN0Ijp7IiRyZWYiOiI1In19LH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M4L25hdHVyZTA3MTA3IiwiVXJpU3RyaW5nIjoiaHR0cHM6Ly9kb2kub3JnLzEwLjEwMzgvbmF0dXJlMDcxMDc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BZHJpYW4iLCJMYXN0TmFtZSI6IkJpcmQiLCJQcm90ZWN0ZWQiOmZhbHNlLCJTZXgiOjIsIkNyZWF0ZWRCeSI6Il9GcmFuayBSb3NlbmJhdWVyIiwiQ3JlYXRlZE9uIjoiMjAyMC0wOC0yMVQxNDozMzozMiIsIk1vZGlmaWVkQnkiOiJfRnJhbmsgUm9zZW5iYXVlciIsIklkIjoiMGMzMWZlM2EtNmUzNi00ZjllLWExY2EtYzUyYTJjNzRkMjBiIiwiTW9kaWZpZWRPbiI6IjIwMjAtMDgtMjFUMTQ6MzM6MzIiLCJQcm9qZWN0Ijp7IiRyZWYiOiI1In19XSwiQ2l0YXRpb25LZXlVcGRhdGVUeXBlIjowLCJDb2xsYWJvcmF0b3JzIjpbXSwiRG9pIjoiMTAuMTEwMS9nYWQuOTQ3MTAy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xNzgyNDQwIiwiVXJpU3RyaW5nIjoiaHR0cDovL3d3dy5uY2JpLm5sbS5uaWguZ292L3B1Ym1lZC8xMTc4MjQ0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RUMDk6MTM6MzEiLCJNb2RpZmllZEJ5IjoiX0ZyYW5rIFJvc2VuYmF1ZXIiLCJJZCI6ImJkNDUwMjU1LTZiNTEtNGE2MC05YWJlLTQ4OTAzZGIzYjI5NiIsIk1vZGlmaWVkT24iOiIyMDIwLTA4LTI0VDA5OjEzOjMx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wMS9nYWQuOTQ3MTAyIiwiVXJpU3RyaW5nIjoiaHR0cHM6Ly9kb2kub3JnLzEwLjExMDEvZ2FkLjk0NzEw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UE1DNTE0NTgxNSIsIlVyaVN0cmluZyI6Imh0dHBzOi8vd3d3Lm5jYmkubmxtLm5paC5nb3YvcG1jL2FydGljbGVzL1BNQzUxNDU4MTU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4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gx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</w:instrText>
          </w:r>
          <w:r w:rsidR="00294437" w:rsidRPr="00421884">
            <w:rPr>
              <w:rFonts w:ascii="Arial" w:hAnsi="Arial" w:cs="Arial"/>
              <w:noProof/>
            </w:rPr>
            <w:instrText>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}</w:instrText>
          </w:r>
          <w:r w:rsidR="00065ADD">
            <w:rPr>
              <w:rFonts w:ascii="Arial" w:hAnsi="Arial" w:cs="Arial"/>
              <w:noProof/>
              <w:lang w:val="en-US"/>
            </w:rPr>
            <w:fldChar w:fldCharType="separate"/>
          </w:r>
          <w:r w:rsidR="00C506E1">
            <w:rPr>
              <w:rFonts w:ascii="Arial" w:hAnsi="Arial" w:cs="Arial"/>
              <w:noProof/>
            </w:rPr>
            <w:t>(Meissner et al. 2008; Bird 2002; Farlik et al. 2016; Atlasi und Stunnenberg 2017; Lipka et al. 2014</w:t>
          </w:r>
          <w:ins w:id="52" w:author=" " w:date="2020-12-27T13:33:00Z">
            <w:r w:rsidR="0022539E">
              <w:rPr>
                <w:rFonts w:ascii="Arial" w:hAnsi="Arial" w:cs="Arial"/>
                <w:noProof/>
              </w:rPr>
              <w:t>; Cabezas</w:t>
            </w:r>
          </w:ins>
          <w:ins w:id="53" w:author=" " w:date="2020-12-27T13:34:00Z">
            <w:r w:rsidR="0022539E">
              <w:rPr>
                <w:rFonts w:ascii="Arial" w:hAnsi="Arial" w:cs="Arial"/>
                <w:noProof/>
              </w:rPr>
              <w:t>-Wallscheid et al. 2014</w:t>
            </w:r>
          </w:ins>
          <w:r w:rsidR="00C506E1">
            <w:rPr>
              <w:rFonts w:ascii="Arial" w:hAnsi="Arial" w:cs="Arial"/>
              <w:noProof/>
            </w:rPr>
            <w:t>)</w:t>
          </w:r>
          <w:r w:rsidR="00065ADD">
            <w:rPr>
              <w:rFonts w:ascii="Arial" w:hAnsi="Arial" w:cs="Arial"/>
              <w:noProof/>
              <w:lang w:val="en-US"/>
            </w:rPr>
            <w:fldChar w:fldCharType="end"/>
          </w:r>
        </w:sdtContent>
      </w:sdt>
      <w:r w:rsidR="00065ADD" w:rsidRPr="00BF722A">
        <w:rPr>
          <w:rFonts w:ascii="Arial" w:hAnsi="Arial" w:cs="Arial"/>
        </w:rPr>
        <w:t>.</w:t>
      </w:r>
      <w:r w:rsidR="00065ADD">
        <w:rPr>
          <w:rFonts w:ascii="Arial" w:hAnsi="Arial" w:cs="Arial"/>
        </w:rPr>
        <w:t xml:space="preserve"> </w:t>
      </w:r>
      <w:r w:rsidR="00B4259A" w:rsidRPr="007B0C88">
        <w:rPr>
          <w:rFonts w:ascii="Arial" w:hAnsi="Arial" w:cs="Arial"/>
          <w:lang w:val="en-US"/>
        </w:rPr>
        <w:t xml:space="preserve">This </w:t>
      </w:r>
      <w:r w:rsidR="007B0C88" w:rsidRPr="007B0C88">
        <w:rPr>
          <w:rFonts w:ascii="Arial" w:hAnsi="Arial" w:cs="Arial"/>
          <w:lang w:val="en-US"/>
        </w:rPr>
        <w:t>app</w:t>
      </w:r>
      <w:r w:rsidR="007B0C88">
        <w:rPr>
          <w:rFonts w:ascii="Arial" w:hAnsi="Arial" w:cs="Arial"/>
          <w:lang w:val="en-US"/>
        </w:rPr>
        <w:t>ears</w:t>
      </w:r>
      <w:r w:rsidR="00B4259A" w:rsidRPr="007B0C88">
        <w:rPr>
          <w:rFonts w:ascii="Arial" w:hAnsi="Arial" w:cs="Arial"/>
          <w:lang w:val="en-US"/>
        </w:rPr>
        <w:t xml:space="preserve"> </w:t>
      </w:r>
      <w:r w:rsidR="00B4259A" w:rsidRPr="00B4259A">
        <w:rPr>
          <w:rFonts w:ascii="Arial" w:hAnsi="Arial" w:cs="Arial"/>
          <w:lang w:val="en-US"/>
        </w:rPr>
        <w:t xml:space="preserve">also </w:t>
      </w:r>
      <w:r w:rsidR="00597528">
        <w:rPr>
          <w:rFonts w:ascii="Arial" w:hAnsi="Arial" w:cs="Arial"/>
          <w:lang w:val="en-US"/>
        </w:rPr>
        <w:t>to be the case for</w:t>
      </w:r>
      <w:r w:rsidR="00B4259A" w:rsidRPr="00B4259A">
        <w:rPr>
          <w:rFonts w:ascii="Arial" w:hAnsi="Arial" w:cs="Arial"/>
          <w:lang w:val="en-US"/>
        </w:rPr>
        <w:t xml:space="preserve"> </w:t>
      </w:r>
      <w:r w:rsidR="00065ADD">
        <w:rPr>
          <w:rFonts w:ascii="Arial" w:hAnsi="Arial" w:cs="Arial"/>
          <w:lang w:val="en-US"/>
        </w:rPr>
        <w:t>DC</w:t>
      </w:r>
      <w:r w:rsidR="00705B29">
        <w:rPr>
          <w:rFonts w:ascii="Arial" w:hAnsi="Arial" w:cs="Arial"/>
          <w:lang w:val="en-US"/>
        </w:rPr>
        <w:t>s</w:t>
      </w:r>
      <w:r w:rsidR="00B4259A">
        <w:rPr>
          <w:rFonts w:ascii="Arial" w:hAnsi="Arial" w:cs="Arial"/>
          <w:lang w:val="en-US"/>
        </w:rPr>
        <w:t>, wh</w:t>
      </w:r>
      <w:r w:rsidR="00705B29">
        <w:rPr>
          <w:rFonts w:ascii="Arial" w:hAnsi="Arial" w:cs="Arial"/>
          <w:lang w:val="en-US"/>
        </w:rPr>
        <w:t>ose maturation</w:t>
      </w:r>
      <w:r w:rsidR="00CF65EC">
        <w:rPr>
          <w:rFonts w:ascii="Arial" w:hAnsi="Arial" w:cs="Arial"/>
          <w:lang w:val="en-US"/>
        </w:rPr>
        <w:t xml:space="preserve"> </w:t>
      </w:r>
      <w:r w:rsidR="00597528">
        <w:rPr>
          <w:rFonts w:ascii="Arial" w:hAnsi="Arial" w:cs="Arial"/>
          <w:lang w:val="en-US"/>
        </w:rPr>
        <w:t>has been</w:t>
      </w:r>
      <w:r w:rsidR="00065ADD">
        <w:rPr>
          <w:rFonts w:ascii="Arial" w:hAnsi="Arial" w:cs="Arial"/>
          <w:lang w:val="en-US"/>
        </w:rPr>
        <w:t xml:space="preserve"> reported to </w:t>
      </w:r>
      <w:r w:rsidR="00824C10">
        <w:rPr>
          <w:rFonts w:ascii="Arial" w:hAnsi="Arial" w:cs="Arial"/>
          <w:lang w:val="en-US"/>
        </w:rPr>
        <w:t>be accompanied by</w:t>
      </w:r>
      <w:r w:rsidR="00065ADD">
        <w:rPr>
          <w:rFonts w:ascii="Arial" w:hAnsi="Arial" w:cs="Arial"/>
          <w:lang w:val="en-US"/>
        </w:rPr>
        <w:t xml:space="preserve"> demethylation </w:t>
      </w:r>
      <w:r w:rsidR="00D31ED2">
        <w:rPr>
          <w:rFonts w:ascii="Arial" w:hAnsi="Arial" w:cs="Arial"/>
          <w:lang w:val="en-US"/>
        </w:rPr>
        <w:t xml:space="preserve">at genomic regions with predicted binding sites of DC-affiliated transcription factors </w:t>
      </w:r>
      <w:sdt>
        <w:sdtPr>
          <w:rPr>
            <w:rFonts w:ascii="Arial" w:hAnsi="Arial" w:cs="Arial"/>
            <w:lang w:val="en-US"/>
          </w:rPr>
          <w:alias w:val="To edit, see citavi.com/edit"/>
          <w:tag w:val="CitaviPlaceholder#6935f5a0-0601-4b30-8b69-e8073bed2b9e"/>
          <w:id w:val="-1804376061"/>
          <w:placeholder>
            <w:docPart w:val="DefaultPlaceholder_-1854013440"/>
          </w:placeholder>
        </w:sdtPr>
        <w:sdtContent>
          <w:r w:rsidR="00CF331C">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MTQyNGM1LTY0ZmMtNDc3ZC1hMDZkLTE4YjZhNjI1NTIxZCIsIlJhbmdlTGVuZ3RoIjoxOSwiUmVmZXJlbmNlSWQiOiI0NGNiMWFmYy05YjFjLTRkZjctYTZmNi0xNTYxZGJlMzJhM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QTUM0MTQ0OTg3IiwiVXJpU3RyaW5nIjoiaHR0cHM6Ly93d3cubmNiaS5ubG0ubmloLmdvdi9wbWMvYXJ0aWNsZXMvUE1DNDE0NDk4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jdUMTA6MTY6MTQiLCJNb2RpZmllZEJ5IjoiX0ZyYW5rIFJvc2VuYmF1ZXIiLCJJZCI6Ijk4ZGIzMDExLTQ2MTktNGJmYS1iNzJmLTFhZDRlZjg0N2VjZSIsIk1vZGlmaWVkT24iOiIyMDIwLTA4LTI3VDEwOjE2OjE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4Ni8xNzU2LTg5MzUtNy0yMSIsIlVyaVN0cmluZyI6Imh0dHBzOi8vZG9pLm9yZy8xMC4xMTg2LzE3NTYtODkzNS03LTI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yN1QxMDoxNjoxNCIsIk1vZGlmaWVkQnkiOiJfRnJhbmsgUm9zZW5iYXVlciIsIklkIjoiYTA1NjNhMjQtNDRhZC00MjJjLWJhNzctODE4ZjZmOTQxNGFjIiwiTW9kaWZpZWRPbiI6IjIwMjAtMDgtMjdUMTA6MTY6MTQ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IyNTE2MTY5OCIsIlVyaVN0cmluZyI6Imh0dHA6Ly93d3cubmNiaS5ubG0ubmloLmdvdi9wdWJtZWQvMjUxNjE2OTg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}</w:instrText>
          </w:r>
          <w:r w:rsidR="00CF331C">
            <w:rPr>
              <w:rFonts w:ascii="Arial" w:hAnsi="Arial" w:cs="Arial"/>
              <w:noProof/>
              <w:lang w:val="en-US"/>
            </w:rPr>
            <w:fldChar w:fldCharType="separate"/>
          </w:r>
          <w:r w:rsidR="00C506E1">
            <w:rPr>
              <w:rFonts w:ascii="Arial" w:hAnsi="Arial" w:cs="Arial"/>
              <w:noProof/>
              <w:lang w:val="en-US"/>
            </w:rPr>
            <w:t>(Zhang et al. 2014)</w:t>
          </w:r>
          <w:r w:rsidR="00CF331C">
            <w:rPr>
              <w:rFonts w:ascii="Arial" w:hAnsi="Arial" w:cs="Arial"/>
              <w:noProof/>
              <w:lang w:val="en-US"/>
            </w:rPr>
            <w:fldChar w:fldCharType="end"/>
          </w:r>
        </w:sdtContent>
      </w:sdt>
      <w:r w:rsidR="00D31ED2">
        <w:rPr>
          <w:rFonts w:ascii="Arial" w:hAnsi="Arial" w:cs="Arial"/>
          <w:lang w:val="en-US"/>
        </w:rPr>
        <w:t xml:space="preserve">. </w:t>
      </w:r>
      <w:r w:rsidR="00954FF5">
        <w:rPr>
          <w:rFonts w:ascii="Arial" w:hAnsi="Arial" w:cs="Arial"/>
          <w:lang w:val="en-US"/>
        </w:rPr>
        <w:t>However, th</w:t>
      </w:r>
      <w:r w:rsidR="00B4259A">
        <w:rPr>
          <w:rFonts w:ascii="Arial" w:hAnsi="Arial" w:cs="Arial"/>
          <w:lang w:val="en-US"/>
        </w:rPr>
        <w:t>at</w:t>
      </w:r>
      <w:r w:rsidR="00954FF5">
        <w:rPr>
          <w:rFonts w:ascii="Arial" w:hAnsi="Arial" w:cs="Arial"/>
          <w:lang w:val="en-US"/>
        </w:rPr>
        <w:t xml:space="preserve"> study </w:t>
      </w:r>
      <w:r w:rsidR="00BE0BEA">
        <w:rPr>
          <w:rFonts w:ascii="Arial" w:hAnsi="Arial" w:cs="Arial"/>
          <w:lang w:val="en-US"/>
        </w:rPr>
        <w:t>was restricted to only a fraction of</w:t>
      </w:r>
      <w:r w:rsidR="00BE0BEA" w:rsidRPr="00E85386">
        <w:rPr>
          <w:rFonts w:ascii="Arial" w:hAnsi="Arial" w:cs="Arial"/>
          <w:lang w:val="en-US"/>
        </w:rPr>
        <w:t xml:space="preserve"> </w:t>
      </w:r>
      <w:r w:rsidR="00BE0BEA">
        <w:rPr>
          <w:rFonts w:ascii="Arial" w:hAnsi="Arial" w:cs="Arial"/>
          <w:lang w:val="en-US"/>
        </w:rPr>
        <w:t xml:space="preserve">the entire genome, and </w:t>
      </w:r>
      <w:r w:rsidR="00954FF5">
        <w:rPr>
          <w:rFonts w:ascii="Arial" w:hAnsi="Arial" w:cs="Arial"/>
          <w:lang w:val="en-US"/>
        </w:rPr>
        <w:t xml:space="preserve">was performed </w:t>
      </w:r>
      <w:r w:rsidR="00B4259A">
        <w:rPr>
          <w:rFonts w:ascii="Arial" w:hAnsi="Arial" w:cs="Arial"/>
          <w:lang w:val="en-US"/>
        </w:rPr>
        <w:t>using</w:t>
      </w:r>
      <w:r w:rsidR="00954FF5">
        <w:rPr>
          <w:rFonts w:ascii="Arial" w:hAnsi="Arial" w:cs="Arial"/>
          <w:lang w:val="en-US"/>
        </w:rPr>
        <w:t xml:space="preserve"> an in vitro differentiation system and </w:t>
      </w:r>
      <w:r w:rsidR="00E014B3">
        <w:rPr>
          <w:rFonts w:ascii="Arial" w:hAnsi="Arial" w:cs="Arial"/>
          <w:lang w:val="en-US"/>
        </w:rPr>
        <w:t>missed</w:t>
      </w:r>
      <w:r w:rsidR="00954FF5">
        <w:rPr>
          <w:rFonts w:ascii="Arial" w:hAnsi="Arial" w:cs="Arial"/>
          <w:lang w:val="en-US"/>
        </w:rPr>
        <w:t xml:space="preserve"> potential methylation changes occurring </w:t>
      </w:r>
      <w:r w:rsidR="00D06560">
        <w:rPr>
          <w:rFonts w:ascii="Arial" w:hAnsi="Arial" w:cs="Arial"/>
          <w:lang w:val="en-US"/>
        </w:rPr>
        <w:t>in</w:t>
      </w:r>
      <w:r w:rsidR="004A47BD">
        <w:rPr>
          <w:rFonts w:ascii="Arial" w:hAnsi="Arial" w:cs="Arial"/>
          <w:lang w:val="en-US"/>
        </w:rPr>
        <w:t xml:space="preserve"> early</w:t>
      </w:r>
      <w:r w:rsidR="00954FF5">
        <w:rPr>
          <w:rFonts w:ascii="Arial" w:hAnsi="Arial" w:cs="Arial"/>
          <w:lang w:val="en-US"/>
        </w:rPr>
        <w:t xml:space="preserve"> </w:t>
      </w:r>
      <w:r w:rsidR="00705B29">
        <w:rPr>
          <w:rFonts w:ascii="Arial" w:hAnsi="Arial" w:cs="Arial"/>
          <w:lang w:val="en-US"/>
        </w:rPr>
        <w:t>hematopoie</w:t>
      </w:r>
      <w:r w:rsidR="00597528">
        <w:rPr>
          <w:rFonts w:ascii="Arial" w:hAnsi="Arial" w:cs="Arial"/>
          <w:lang w:val="en-US"/>
        </w:rPr>
        <w:t>sis during which</w:t>
      </w:r>
      <w:r w:rsidR="004A47BD">
        <w:rPr>
          <w:rFonts w:ascii="Arial" w:hAnsi="Arial" w:cs="Arial"/>
          <w:lang w:val="en-US"/>
        </w:rPr>
        <w:t xml:space="preserve"> DC fate is established </w:t>
      </w:r>
      <w:sdt>
        <w:sdtPr>
          <w:rPr>
            <w:rFonts w:ascii="Arial" w:hAnsi="Arial" w:cs="Arial"/>
            <w:lang w:val="en-US"/>
          </w:rPr>
          <w:alias w:val="To edit, see citavi.com/edit"/>
          <w:tag w:val="CitaviPlaceholder#05b7089c-23b6-40eb-979b-2c021f3cb4f2"/>
          <w:id w:val="-10995457"/>
          <w:placeholder>
            <w:docPart w:val="DefaultPlaceholder_-1854013440"/>
          </w:placeholder>
        </w:sdtPr>
        <w:sdtContent>
          <w:r w:rsidR="004A47BD">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NGQ3Y2U3LTY0NWUtNDMxMC05MGM5LTAxNTljZGI5ZTdhMyIsIlJhbmdlTGVuZ3RoIjoxOCwiUmVmZXJlbmNlSWQiOiI2Y2UzMjE3NS1kOTY3LTQyOTEtYjg0Mi1jZGNhN2ExNjhh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4L25hdHVyZTEyMDEzIiwiVXJpU3RyaW5nIjoiaHR0cHM6Ly9kb2kub3JnLzEwLjEwMzgvbmF0dXJlMTIw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4VDA4OjM4OjU4IiwiTW9kaWZpZWRCeSI6Il9GcmFuayBSb3NlbmJhdWVyIiwiSWQiOiJiNmY4Mzk0My1kNGE0LTQ1YzUtOTg0My02N2M1YmM1MDc0MTkiLCJNb2RpZmllZE9uIjoiMjAyMC0wOC0yOFQwODozODo1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zNTUyODk2IiwiVXJpU3RyaW5nIjoiaHR0cDovL3d3dy5uY2JpLm5sbS5uaWguZ292L3B1Ym1lZC8yMzU1Mjg5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}</w:instrText>
          </w:r>
          <w:r w:rsidR="004A47BD">
            <w:rPr>
              <w:rFonts w:ascii="Arial" w:hAnsi="Arial" w:cs="Arial"/>
              <w:noProof/>
              <w:lang w:val="en-US"/>
            </w:rPr>
            <w:fldChar w:fldCharType="separate"/>
          </w:r>
          <w:r w:rsidR="00C506E1">
            <w:rPr>
              <w:rFonts w:ascii="Arial" w:hAnsi="Arial" w:cs="Arial"/>
              <w:noProof/>
              <w:lang w:val="en-US"/>
            </w:rPr>
            <w:t>(Naik et al. 2013)</w:t>
          </w:r>
          <w:r w:rsidR="004A47BD">
            <w:rPr>
              <w:rFonts w:ascii="Arial" w:hAnsi="Arial" w:cs="Arial"/>
              <w:noProof/>
              <w:lang w:val="en-US"/>
            </w:rPr>
            <w:fldChar w:fldCharType="end"/>
          </w:r>
        </w:sdtContent>
      </w:sdt>
      <w:r w:rsidR="00954FF5">
        <w:rPr>
          <w:rFonts w:ascii="Arial" w:hAnsi="Arial" w:cs="Arial"/>
          <w:lang w:val="en-US"/>
        </w:rPr>
        <w:t xml:space="preserve">. </w:t>
      </w:r>
      <w:r w:rsidR="00BE0BEA">
        <w:rPr>
          <w:rFonts w:ascii="Arial" w:hAnsi="Arial" w:cs="Arial"/>
          <w:lang w:val="en-US"/>
        </w:rPr>
        <w:t xml:space="preserve">Furthermore, </w:t>
      </w:r>
      <w:r w:rsidR="00F460A9">
        <w:rPr>
          <w:rFonts w:ascii="Arial" w:hAnsi="Arial" w:cs="Arial"/>
          <w:lang w:val="en-US"/>
        </w:rPr>
        <w:t xml:space="preserve">there is no </w:t>
      </w:r>
      <w:r w:rsidR="00F42974">
        <w:rPr>
          <w:rFonts w:ascii="Arial" w:hAnsi="Arial" w:cs="Arial"/>
          <w:lang w:val="en-US"/>
        </w:rPr>
        <w:t xml:space="preserve">functional </w:t>
      </w:r>
      <w:r w:rsidR="00895DF6" w:rsidRPr="00895DF6">
        <w:rPr>
          <w:rFonts w:ascii="Arial" w:hAnsi="Arial" w:cs="Arial"/>
          <w:lang w:val="en-US"/>
        </w:rPr>
        <w:t>stud</w:t>
      </w:r>
      <w:r w:rsidR="00F460A9">
        <w:rPr>
          <w:rFonts w:ascii="Arial" w:hAnsi="Arial" w:cs="Arial"/>
          <w:lang w:val="en-US"/>
        </w:rPr>
        <w:t>y so far</w:t>
      </w:r>
      <w:r w:rsidR="00895DF6" w:rsidRPr="00895DF6">
        <w:rPr>
          <w:rFonts w:ascii="Arial" w:hAnsi="Arial" w:cs="Arial"/>
          <w:lang w:val="en-US"/>
        </w:rPr>
        <w:t xml:space="preserve"> address</w:t>
      </w:r>
      <w:r w:rsidR="00F460A9">
        <w:rPr>
          <w:rFonts w:ascii="Arial" w:hAnsi="Arial" w:cs="Arial"/>
          <w:lang w:val="en-US"/>
        </w:rPr>
        <w:t>ing</w:t>
      </w:r>
      <w:r w:rsidR="00895DF6" w:rsidRPr="00895DF6">
        <w:rPr>
          <w:rFonts w:ascii="Arial" w:hAnsi="Arial" w:cs="Arial"/>
          <w:lang w:val="en-US"/>
        </w:rPr>
        <w:t xml:space="preserve"> the question if and how DNA methylation is </w:t>
      </w:r>
      <w:r w:rsidR="00F460A9">
        <w:rPr>
          <w:rFonts w:ascii="Arial" w:hAnsi="Arial" w:cs="Arial"/>
          <w:lang w:val="en-US"/>
        </w:rPr>
        <w:t xml:space="preserve">etiologically </w:t>
      </w:r>
      <w:r w:rsidR="00895DF6" w:rsidRPr="00895DF6">
        <w:rPr>
          <w:rFonts w:ascii="Arial" w:hAnsi="Arial" w:cs="Arial"/>
          <w:lang w:val="en-US"/>
        </w:rPr>
        <w:t>involved in regulating DC fate.</w:t>
      </w:r>
      <w:r w:rsidR="00895DF6" w:rsidRPr="00895DF6">
        <w:rPr>
          <w:lang w:val="en-US"/>
        </w:rPr>
        <w:t xml:space="preserve"> </w:t>
      </w:r>
      <w:r w:rsidR="00895DF6" w:rsidRPr="00895DF6">
        <w:rPr>
          <w:rFonts w:ascii="Arial" w:hAnsi="Arial" w:cs="Arial"/>
          <w:lang w:val="en-US"/>
        </w:rPr>
        <w:t xml:space="preserve">However, such knowledge would be a </w:t>
      </w:r>
      <w:r w:rsidR="00F42974">
        <w:rPr>
          <w:rFonts w:ascii="Arial" w:hAnsi="Arial" w:cs="Arial"/>
          <w:lang w:val="en-US"/>
        </w:rPr>
        <w:t xml:space="preserve">key </w:t>
      </w:r>
      <w:r w:rsidR="00895DF6" w:rsidRPr="00895DF6">
        <w:rPr>
          <w:rFonts w:ascii="Arial" w:hAnsi="Arial" w:cs="Arial"/>
          <w:lang w:val="en-US"/>
        </w:rPr>
        <w:t xml:space="preserve">prerequisite for exploring possible applications of agents modulating DNA methylation in DC-driven diseases in clinical settings.  </w:t>
      </w:r>
    </w:p>
    <w:p w14:paraId="4ABEFF35" w14:textId="1D80EA3A" w:rsidR="0083766D" w:rsidRDefault="00994F18" w:rsidP="00A07281">
      <w:pPr>
        <w:spacing w:line="480" w:lineRule="auto"/>
        <w:jc w:val="both"/>
        <w:rPr>
          <w:rFonts w:ascii="Arial" w:hAnsi="Arial" w:cs="Arial"/>
          <w:lang w:val="en-US"/>
        </w:rPr>
      </w:pPr>
      <w:r>
        <w:rPr>
          <w:rFonts w:ascii="Arial" w:hAnsi="Arial" w:cs="Arial"/>
          <w:lang w:val="en-US"/>
        </w:rPr>
        <w:t>Here, we have</w:t>
      </w:r>
      <w:r w:rsidR="000D05B7">
        <w:rPr>
          <w:rFonts w:ascii="Arial" w:hAnsi="Arial" w:cs="Arial"/>
          <w:lang w:val="en-US"/>
        </w:rPr>
        <w:t xml:space="preserve"> </w:t>
      </w:r>
      <w:r w:rsidR="00D66627">
        <w:rPr>
          <w:rFonts w:ascii="Arial" w:hAnsi="Arial" w:cs="Arial"/>
          <w:lang w:val="en-US"/>
        </w:rPr>
        <w:t>dissected the</w:t>
      </w:r>
      <w:r w:rsidR="00675CC9">
        <w:rPr>
          <w:rFonts w:ascii="Arial" w:hAnsi="Arial" w:cs="Arial"/>
          <w:lang w:val="en-US"/>
        </w:rPr>
        <w:t xml:space="preserve"> </w:t>
      </w:r>
      <w:r w:rsidR="00CD1409" w:rsidRPr="0022539E">
        <w:rPr>
          <w:rFonts w:ascii="Arial" w:hAnsi="Arial" w:cs="Arial"/>
          <w:i/>
          <w:lang w:val="en-US"/>
          <w:rPrChange w:id="54" w:author=" " w:date="2020-12-27T14:03:00Z">
            <w:rPr>
              <w:rFonts w:ascii="Arial" w:hAnsi="Arial" w:cs="Arial"/>
              <w:lang w:val="en-US"/>
            </w:rPr>
          </w:rPrChange>
        </w:rPr>
        <w:t>in vivo</w:t>
      </w:r>
      <w:r w:rsidR="00CD1409">
        <w:rPr>
          <w:rFonts w:ascii="Arial" w:hAnsi="Arial" w:cs="Arial"/>
          <w:lang w:val="en-US"/>
        </w:rPr>
        <w:t xml:space="preserve"> </w:t>
      </w:r>
      <w:r w:rsidR="00675CC9">
        <w:rPr>
          <w:rFonts w:ascii="Arial" w:hAnsi="Arial" w:cs="Arial"/>
          <w:lang w:val="en-US"/>
        </w:rPr>
        <w:t xml:space="preserve">role of DNA methylation in DC </w:t>
      </w:r>
      <w:r w:rsidR="00CD1409">
        <w:rPr>
          <w:rFonts w:ascii="Arial" w:hAnsi="Arial" w:cs="Arial"/>
          <w:lang w:val="en-US"/>
        </w:rPr>
        <w:t>development</w:t>
      </w:r>
      <w:r w:rsidR="00B66121">
        <w:rPr>
          <w:rFonts w:ascii="Arial" w:hAnsi="Arial" w:cs="Arial"/>
          <w:lang w:val="en-US"/>
        </w:rPr>
        <w:t>, have</w:t>
      </w:r>
      <w:r w:rsidR="00A45693">
        <w:rPr>
          <w:rFonts w:ascii="Arial" w:hAnsi="Arial" w:cs="Arial"/>
          <w:lang w:val="en-US"/>
        </w:rPr>
        <w:t xml:space="preserve"> </w:t>
      </w:r>
      <w:r>
        <w:rPr>
          <w:rFonts w:ascii="Arial" w:hAnsi="Arial" w:cs="Arial"/>
          <w:lang w:val="en-US"/>
        </w:rPr>
        <w:t xml:space="preserve">shed novel light on the </w:t>
      </w:r>
      <w:r w:rsidR="00675CC9">
        <w:rPr>
          <w:rFonts w:ascii="Arial" w:hAnsi="Arial" w:cs="Arial"/>
          <w:lang w:val="en-US"/>
        </w:rPr>
        <w:t xml:space="preserve">stem cell </w:t>
      </w:r>
      <w:r w:rsidR="00D66627">
        <w:rPr>
          <w:rFonts w:ascii="Arial" w:hAnsi="Arial" w:cs="Arial"/>
          <w:lang w:val="en-US"/>
        </w:rPr>
        <w:t>source</w:t>
      </w:r>
      <w:r w:rsidR="00675CC9">
        <w:rPr>
          <w:rFonts w:ascii="Arial" w:hAnsi="Arial" w:cs="Arial"/>
          <w:lang w:val="en-US"/>
        </w:rPr>
        <w:t xml:space="preserve"> of </w:t>
      </w:r>
      <w:r>
        <w:rPr>
          <w:rFonts w:ascii="Arial" w:hAnsi="Arial" w:cs="Arial"/>
          <w:lang w:val="en-US"/>
        </w:rPr>
        <w:t xml:space="preserve">DCs and have </w:t>
      </w:r>
      <w:r w:rsidR="00A45693">
        <w:rPr>
          <w:rFonts w:ascii="Arial" w:hAnsi="Arial" w:cs="Arial"/>
          <w:lang w:val="en-US"/>
        </w:rPr>
        <w:t>employed a pre-clinical</w:t>
      </w:r>
      <w:r w:rsidR="007B0C88">
        <w:rPr>
          <w:rFonts w:ascii="Arial" w:hAnsi="Arial" w:cs="Arial"/>
          <w:lang w:val="en-US"/>
        </w:rPr>
        <w:t xml:space="preserve"> </w:t>
      </w:r>
      <w:r w:rsidR="00A45693">
        <w:rPr>
          <w:rFonts w:ascii="Arial" w:hAnsi="Arial" w:cs="Arial"/>
          <w:lang w:val="en-US"/>
        </w:rPr>
        <w:t xml:space="preserve">mouse </w:t>
      </w:r>
      <w:r w:rsidR="004A47BD">
        <w:rPr>
          <w:rFonts w:ascii="Arial" w:hAnsi="Arial" w:cs="Arial"/>
          <w:lang w:val="en-US"/>
        </w:rPr>
        <w:t xml:space="preserve">model </w:t>
      </w:r>
      <w:r w:rsidR="00675CC9">
        <w:rPr>
          <w:rFonts w:ascii="Arial" w:hAnsi="Arial" w:cs="Arial"/>
          <w:lang w:val="en-US"/>
        </w:rPr>
        <w:t xml:space="preserve">of </w:t>
      </w:r>
      <w:r w:rsidR="00675CC9" w:rsidRPr="00A45693">
        <w:rPr>
          <w:rFonts w:ascii="Arial" w:hAnsi="Arial" w:cs="Arial"/>
          <w:lang w:val="en-US"/>
        </w:rPr>
        <w:lastRenderedPageBreak/>
        <w:t>systemic lupus erythematosus</w:t>
      </w:r>
      <w:r w:rsidR="00167E8C">
        <w:rPr>
          <w:rFonts w:ascii="Arial" w:hAnsi="Arial" w:cs="Arial"/>
          <w:lang w:val="en-US"/>
        </w:rPr>
        <w:t xml:space="preserve"> </w:t>
      </w:r>
      <w:r w:rsidR="00A45693">
        <w:rPr>
          <w:rFonts w:ascii="Arial" w:hAnsi="Arial" w:cs="Arial"/>
          <w:lang w:val="en-US"/>
        </w:rPr>
        <w:t xml:space="preserve">to </w:t>
      </w:r>
      <w:r w:rsidR="00675CC9">
        <w:rPr>
          <w:rFonts w:ascii="Arial" w:hAnsi="Arial" w:cs="Arial"/>
          <w:lang w:val="en-US"/>
        </w:rPr>
        <w:t>explore</w:t>
      </w:r>
      <w:r w:rsidR="00A45693">
        <w:rPr>
          <w:rFonts w:ascii="Arial" w:hAnsi="Arial" w:cs="Arial"/>
          <w:lang w:val="en-US"/>
        </w:rPr>
        <w:t xml:space="preserve"> </w:t>
      </w:r>
      <w:r w:rsidR="00BE0BEA">
        <w:rPr>
          <w:rFonts w:ascii="Arial" w:hAnsi="Arial" w:cs="Arial"/>
          <w:lang w:val="en-US"/>
        </w:rPr>
        <w:t>a possible</w:t>
      </w:r>
      <w:r w:rsidR="00675CC9">
        <w:rPr>
          <w:rFonts w:ascii="Arial" w:hAnsi="Arial" w:cs="Arial"/>
          <w:lang w:val="en-US"/>
        </w:rPr>
        <w:t xml:space="preserve"> link between methylation and DCs in </w:t>
      </w:r>
      <w:r w:rsidR="00675CC9" w:rsidRPr="00A45693">
        <w:rPr>
          <w:rFonts w:ascii="Arial" w:hAnsi="Arial" w:cs="Arial"/>
          <w:lang w:val="en-US"/>
        </w:rPr>
        <w:t>autoimmun</w:t>
      </w:r>
      <w:r w:rsidR="00B66121">
        <w:rPr>
          <w:rFonts w:ascii="Arial" w:hAnsi="Arial" w:cs="Arial"/>
          <w:lang w:val="en-US"/>
        </w:rPr>
        <w:t>e disease</w:t>
      </w:r>
      <w:r w:rsidR="00A45693">
        <w:rPr>
          <w:rFonts w:ascii="Arial" w:hAnsi="Arial" w:cs="Arial"/>
          <w:lang w:val="en-US"/>
        </w:rPr>
        <w:t>.</w:t>
      </w:r>
    </w:p>
    <w:p w14:paraId="514F5378" w14:textId="77777777" w:rsidR="00E42F28" w:rsidRPr="00D845DA" w:rsidRDefault="00E42F28" w:rsidP="00A07281">
      <w:pPr>
        <w:spacing w:line="480" w:lineRule="auto"/>
        <w:rPr>
          <w:rFonts w:ascii="Arial" w:hAnsi="Arial" w:cs="Arial"/>
          <w:b/>
          <w:lang w:val="en-US"/>
        </w:rPr>
      </w:pPr>
      <w:r w:rsidRPr="00D845DA">
        <w:rPr>
          <w:rFonts w:ascii="Arial" w:hAnsi="Arial" w:cs="Arial"/>
          <w:b/>
          <w:lang w:val="en-US"/>
        </w:rPr>
        <w:t>Results</w:t>
      </w:r>
    </w:p>
    <w:p w14:paraId="5D1F2443" w14:textId="660E4035" w:rsidR="00937416" w:rsidRPr="00D845DA" w:rsidRDefault="00067F46" w:rsidP="00A07281">
      <w:pPr>
        <w:spacing w:line="480" w:lineRule="auto"/>
        <w:rPr>
          <w:rFonts w:ascii="Arial" w:hAnsi="Arial" w:cs="Arial"/>
          <w:b/>
          <w:lang w:val="en-US"/>
        </w:rPr>
      </w:pPr>
      <w:r>
        <w:rPr>
          <w:rFonts w:ascii="Arial" w:hAnsi="Arial" w:cs="Arial"/>
          <w:b/>
          <w:lang w:val="en-US"/>
        </w:rPr>
        <w:t>Constitutive</w:t>
      </w:r>
      <w:r w:rsidR="005D606F">
        <w:rPr>
          <w:rFonts w:ascii="Arial" w:hAnsi="Arial" w:cs="Arial"/>
          <w:b/>
          <w:lang w:val="en-US"/>
        </w:rPr>
        <w:t xml:space="preserve"> DNA methylation </w:t>
      </w:r>
      <w:r w:rsidR="008703C9">
        <w:rPr>
          <w:rFonts w:ascii="Arial" w:hAnsi="Arial" w:cs="Arial"/>
          <w:b/>
          <w:lang w:val="en-US"/>
        </w:rPr>
        <w:t>determines</w:t>
      </w:r>
      <w:r w:rsidR="00B348F0">
        <w:rPr>
          <w:rFonts w:ascii="Arial" w:hAnsi="Arial" w:cs="Arial"/>
          <w:b/>
          <w:lang w:val="en-US"/>
        </w:rPr>
        <w:t xml:space="preserve"> </w:t>
      </w:r>
      <w:r w:rsidR="00405FD4" w:rsidRPr="00D845DA">
        <w:rPr>
          <w:rFonts w:ascii="Arial" w:hAnsi="Arial" w:cs="Arial"/>
          <w:b/>
          <w:lang w:val="en-US"/>
        </w:rPr>
        <w:t xml:space="preserve">DC </w:t>
      </w:r>
      <w:r>
        <w:rPr>
          <w:rFonts w:ascii="Arial" w:hAnsi="Arial" w:cs="Arial"/>
          <w:b/>
          <w:lang w:val="en-US"/>
        </w:rPr>
        <w:t>differentiation fate</w:t>
      </w:r>
      <w:r w:rsidR="005A781C" w:rsidRPr="00D845DA">
        <w:rPr>
          <w:rFonts w:ascii="Arial" w:hAnsi="Arial" w:cs="Arial"/>
          <w:b/>
          <w:lang w:val="en-US"/>
        </w:rPr>
        <w:t xml:space="preserve"> </w:t>
      </w:r>
    </w:p>
    <w:p w14:paraId="0EBF0CB6" w14:textId="180C486A" w:rsidR="00A21526" w:rsidRPr="00D845DA" w:rsidRDefault="00B923F2" w:rsidP="00A07281">
      <w:pPr>
        <w:widowControl w:val="0"/>
        <w:autoSpaceDE w:val="0"/>
        <w:autoSpaceDN w:val="0"/>
        <w:adjustRightInd w:val="0"/>
        <w:spacing w:line="480" w:lineRule="auto"/>
        <w:jc w:val="both"/>
        <w:rPr>
          <w:rFonts w:ascii="Arial" w:hAnsi="Arial" w:cs="Arial"/>
          <w:color w:val="000000"/>
          <w:lang w:val="en-US"/>
        </w:rPr>
      </w:pPr>
      <w:r>
        <w:rPr>
          <w:rFonts w:ascii="Arial" w:hAnsi="Arial" w:cs="Arial"/>
          <w:color w:val="000000"/>
          <w:lang w:val="en-US"/>
        </w:rPr>
        <w:t>Taking advantage of</w:t>
      </w:r>
      <w:r w:rsidR="00A21526" w:rsidRPr="00D845DA">
        <w:rPr>
          <w:rFonts w:ascii="Arial" w:hAnsi="Arial" w:cs="Arial"/>
          <w:color w:val="000000"/>
          <w:lang w:val="en-US"/>
        </w:rPr>
        <w:t xml:space="preserve"> </w:t>
      </w:r>
      <w:r w:rsidR="00675CC9">
        <w:rPr>
          <w:rFonts w:ascii="Arial" w:hAnsi="Arial" w:cs="Arial"/>
          <w:lang w:val="en-US"/>
        </w:rPr>
        <w:t xml:space="preserve">mice with hypomorphic expression of the DNA methylation maintenance enzyme DNMT1 </w:t>
      </w:r>
      <w:r w:rsidR="00C506E1">
        <w:rPr>
          <w:rFonts w:ascii="Arial" w:hAnsi="Arial" w:cs="Arial"/>
          <w:lang w:val="en-US"/>
        </w:rPr>
        <w:t>(</w:t>
      </w:r>
      <w:r w:rsidR="00C506E1" w:rsidRPr="00D845DA">
        <w:rPr>
          <w:rFonts w:ascii="Arial" w:hAnsi="Arial" w:cs="Arial"/>
          <w:i/>
          <w:color w:val="000000"/>
          <w:lang w:val="en-US"/>
        </w:rPr>
        <w:t>Dnmt1</w:t>
      </w:r>
      <w:r w:rsidR="00C506E1" w:rsidRPr="00D845DA">
        <w:rPr>
          <w:rFonts w:ascii="Arial" w:hAnsi="Arial" w:cs="Arial"/>
          <w:color w:val="000000"/>
          <w:vertAlign w:val="superscript"/>
          <w:lang w:val="en-US"/>
        </w:rPr>
        <w:t>c/chip</w:t>
      </w:r>
      <w:r w:rsidR="00C506E1" w:rsidRPr="00D845DA">
        <w:rPr>
          <w:rFonts w:ascii="Arial" w:hAnsi="Arial" w:cs="Arial"/>
          <w:color w:val="000000"/>
          <w:lang w:val="en-US"/>
        </w:rPr>
        <w:t xml:space="preserve"> mice</w:t>
      </w:r>
      <w:r w:rsidR="008B67C5">
        <w:rPr>
          <w:rFonts w:ascii="Arial" w:hAnsi="Arial" w:cs="Arial"/>
          <w:color w:val="000000"/>
          <w:lang w:val="en-US"/>
        </w:rPr>
        <w:t>,</w:t>
      </w:r>
      <w:r w:rsidR="00C506E1">
        <w:rPr>
          <w:rFonts w:ascii="Arial" w:hAnsi="Arial" w:cs="Arial"/>
          <w:color w:val="000000"/>
          <w:lang w:val="en-US"/>
        </w:rPr>
        <w:t xml:space="preserve"> </w:t>
      </w:r>
      <w:r w:rsidR="00C506E1">
        <w:rPr>
          <w:rFonts w:ascii="Arial" w:hAnsi="Arial" w:cs="Arial"/>
          <w:lang w:val="en-US"/>
        </w:rPr>
        <w:t xml:space="preserve">combining a </w:t>
      </w:r>
      <w:r w:rsidR="00C506E1" w:rsidRPr="00E1150F">
        <w:rPr>
          <w:rFonts w:ascii="Arial" w:hAnsi="Arial" w:cs="Arial"/>
          <w:i/>
          <w:lang w:val="en-US"/>
        </w:rPr>
        <w:t>Dnmt1</w:t>
      </w:r>
      <w:r w:rsidR="00C506E1">
        <w:rPr>
          <w:rFonts w:ascii="Arial" w:hAnsi="Arial" w:cs="Arial"/>
          <w:lang w:val="en-US"/>
        </w:rPr>
        <w:t xml:space="preserve"> knockout (c) </w:t>
      </w:r>
      <w:r w:rsidR="00D36E89">
        <w:rPr>
          <w:rFonts w:ascii="Arial" w:hAnsi="Arial" w:cs="Arial"/>
          <w:lang w:val="en-US"/>
        </w:rPr>
        <w:t xml:space="preserve">allele </w:t>
      </w:r>
      <w:r w:rsidR="00C506E1">
        <w:rPr>
          <w:rFonts w:ascii="Arial" w:hAnsi="Arial" w:cs="Arial"/>
          <w:lang w:val="en-US"/>
        </w:rPr>
        <w:t xml:space="preserve">with a </w:t>
      </w:r>
      <w:r w:rsidR="00C506E1" w:rsidRPr="00E1150F">
        <w:rPr>
          <w:rFonts w:ascii="Arial" w:hAnsi="Arial" w:cs="Arial"/>
          <w:i/>
          <w:lang w:val="en-US"/>
        </w:rPr>
        <w:t>Dnmt1</w:t>
      </w:r>
      <w:r w:rsidR="00C506E1">
        <w:rPr>
          <w:rFonts w:ascii="Arial" w:hAnsi="Arial" w:cs="Arial"/>
          <w:lang w:val="en-US"/>
        </w:rPr>
        <w:t xml:space="preserve"> cDNA insertion (chip) allele </w:t>
      </w:r>
      <w:sdt>
        <w:sdtPr>
          <w:rPr>
            <w:rFonts w:ascii="Arial" w:hAnsi="Arial" w:cs="Arial"/>
            <w:color w:val="000000"/>
            <w:lang w:val="en-US"/>
          </w:rPr>
          <w:alias w:val="To edit, see citavi.com/edit"/>
          <w:tag w:val="CitaviPlaceholder#65525f01-d7c4-40ab-a9ea-91f0879c6bc6"/>
          <w:id w:val="2078008070"/>
          <w:placeholder>
            <w:docPart w:val="E4CD66C9B5734279A9EF1F271567F0DB"/>
          </w:placeholder>
        </w:sdtPr>
        <w:sdtContent>
          <w:r w:rsidR="00C506E1">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OWUzNDhiLWM1OWEtNGY0OS1iZjJhLWRhNjAzNGRmYTdjOCIsIlJhbmdlTGVuZ3RoIjoyMCwiUmVmZXJlbmNlSWQiOiJmZTI2NjQ4Yi1iMzVkLTQyNjctOGRkNy1hOTkxYjJhOTRlY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yNzAyODc2IiwiVXJpU3RyaW5nIjoiaHR0cDovL3d3dy5uY2JpLm5sbS5uaWguZ292L3B1Ym1lZC8xMjcwMjg3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Mzk6NTciLCJNb2RpZmllZEJ5IjoiX0ZyYW5rIFJvc2VuYmF1ZXIiLCJJZCI6ImMzN2NlN2NiLTljYjgtNDMxZS04Y2I5LTFhN2RjYjdmN2FkNiIsIk1vZGlmaWVkT24iOiIyMDIwLTA3LTMwVDA4OjM5OjU3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yNi9zY2llbmNlLjEwODM1NTgiLCJVcmlTdHJpbmciOiJodHRwczovL2RvaS5vcmcvMTAuMTEyNi9zY2llbmNlLjEwODM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}</w:instrText>
          </w:r>
          <w:r w:rsidR="00C506E1">
            <w:rPr>
              <w:rFonts w:ascii="Arial" w:hAnsi="Arial" w:cs="Arial"/>
              <w:noProof/>
              <w:color w:val="000000"/>
              <w:lang w:val="en-US"/>
            </w:rPr>
            <w:fldChar w:fldCharType="separate"/>
          </w:r>
          <w:r w:rsidR="00C506E1">
            <w:rPr>
              <w:rFonts w:ascii="Arial" w:hAnsi="Arial" w:cs="Arial"/>
              <w:noProof/>
              <w:color w:val="000000"/>
              <w:lang w:val="en-US"/>
            </w:rPr>
            <w:t>(Gaudet et al. 2003)</w:t>
          </w:r>
          <w:r w:rsidR="00C506E1">
            <w:rPr>
              <w:rFonts w:ascii="Arial" w:hAnsi="Arial" w:cs="Arial"/>
              <w:noProof/>
              <w:color w:val="000000"/>
              <w:lang w:val="en-US"/>
            </w:rPr>
            <w:fldChar w:fldCharType="end"/>
          </w:r>
        </w:sdtContent>
      </w:sdt>
      <w:r w:rsidR="00C506E1">
        <w:rPr>
          <w:rFonts w:ascii="Arial" w:hAnsi="Arial" w:cs="Arial"/>
          <w:lang w:val="en-US"/>
        </w:rPr>
        <w:t xml:space="preserve">), </w:t>
      </w:r>
      <w:r w:rsidR="00A21526" w:rsidRPr="00D845DA">
        <w:rPr>
          <w:rFonts w:ascii="Arial" w:hAnsi="Arial" w:cs="Arial"/>
          <w:color w:val="000000"/>
          <w:lang w:val="en-US"/>
        </w:rPr>
        <w:t>we show</w:t>
      </w:r>
      <w:r w:rsidR="00D36E89">
        <w:rPr>
          <w:rFonts w:ascii="Arial" w:hAnsi="Arial" w:cs="Arial"/>
          <w:color w:val="000000"/>
          <w:lang w:val="en-US"/>
        </w:rPr>
        <w:t>ed</w:t>
      </w:r>
      <w:r w:rsidR="00A21526" w:rsidRPr="00D845DA">
        <w:rPr>
          <w:rFonts w:ascii="Arial" w:hAnsi="Arial" w:cs="Arial"/>
          <w:color w:val="000000"/>
          <w:lang w:val="en-US"/>
        </w:rPr>
        <w:t xml:space="preserve"> </w:t>
      </w:r>
      <w:r w:rsidR="00D36E89" w:rsidRPr="00D845DA">
        <w:rPr>
          <w:rFonts w:ascii="Arial" w:hAnsi="Arial" w:cs="Arial"/>
          <w:color w:val="000000"/>
          <w:lang w:val="en-US"/>
        </w:rPr>
        <w:t xml:space="preserve">previously </w:t>
      </w:r>
      <w:r w:rsidR="00A21526" w:rsidRPr="00D845DA">
        <w:rPr>
          <w:rFonts w:ascii="Arial" w:hAnsi="Arial" w:cs="Arial"/>
          <w:color w:val="000000"/>
          <w:lang w:val="en-US"/>
        </w:rPr>
        <w:t xml:space="preserve">that DNA methylation is essential for multipotency of HSCs and for generation of </w:t>
      </w:r>
      <w:r w:rsidR="00700B59">
        <w:rPr>
          <w:rFonts w:ascii="Arial" w:hAnsi="Arial" w:cs="Arial"/>
          <w:color w:val="000000"/>
          <w:lang w:val="en-US"/>
        </w:rPr>
        <w:t>lymphocytes</w:t>
      </w:r>
      <w:r w:rsidR="00A21526" w:rsidRPr="00D845DA">
        <w:rPr>
          <w:rFonts w:ascii="Arial" w:hAnsi="Arial" w:cs="Arial"/>
          <w:color w:val="000000"/>
          <w:lang w:val="en-US"/>
        </w:rPr>
        <w:t xml:space="preserve"> (</w:t>
      </w:r>
      <w:proofErr w:type="spellStart"/>
      <w:r w:rsidR="00A21526" w:rsidRPr="00D845DA">
        <w:rPr>
          <w:rFonts w:ascii="Arial" w:hAnsi="Arial" w:cs="Arial"/>
          <w:color w:val="000000"/>
          <w:lang w:val="en-US"/>
        </w:rPr>
        <w:t>Bröske</w:t>
      </w:r>
      <w:proofErr w:type="spellEnd"/>
      <w:r w:rsidR="00A21526" w:rsidRPr="00D845DA">
        <w:rPr>
          <w:rFonts w:ascii="Arial" w:hAnsi="Arial" w:cs="Arial"/>
          <w:color w:val="000000"/>
          <w:lang w:val="en-US"/>
        </w:rPr>
        <w:t xml:space="preserve"> et al. 2009). </w:t>
      </w:r>
      <w:r w:rsidR="00536A1D" w:rsidRPr="00D845DA">
        <w:rPr>
          <w:rFonts w:ascii="Arial" w:hAnsi="Arial" w:cs="Arial"/>
          <w:color w:val="000000"/>
          <w:lang w:val="en-US"/>
        </w:rPr>
        <w:t xml:space="preserve">A more refined analysis of </w:t>
      </w:r>
      <w:r w:rsidR="00067F46" w:rsidRPr="00D845DA">
        <w:rPr>
          <w:rFonts w:ascii="Arial" w:hAnsi="Arial" w:cs="Arial"/>
          <w:i/>
          <w:color w:val="000000"/>
          <w:lang w:val="en-US"/>
        </w:rPr>
        <w:t>Dnmt1</w:t>
      </w:r>
      <w:r w:rsidR="00067F46" w:rsidRPr="00D845DA">
        <w:rPr>
          <w:rFonts w:ascii="Arial" w:hAnsi="Arial" w:cs="Arial"/>
          <w:color w:val="000000"/>
          <w:vertAlign w:val="superscript"/>
          <w:lang w:val="en-US"/>
        </w:rPr>
        <w:t>c/chip</w:t>
      </w:r>
      <w:r w:rsidR="00067F46" w:rsidRPr="00D845DA">
        <w:rPr>
          <w:rFonts w:ascii="Arial" w:hAnsi="Arial" w:cs="Arial"/>
          <w:color w:val="000000"/>
          <w:lang w:val="en-US"/>
        </w:rPr>
        <w:t xml:space="preserve"> mice</w:t>
      </w:r>
      <w:r w:rsidR="00067F46">
        <w:rPr>
          <w:rFonts w:ascii="Arial" w:hAnsi="Arial" w:cs="Arial"/>
          <w:color w:val="000000"/>
          <w:lang w:val="en-US"/>
        </w:rPr>
        <w:t xml:space="preserve"> </w:t>
      </w:r>
      <w:r w:rsidR="00536A1D" w:rsidRPr="00D845DA">
        <w:rPr>
          <w:rFonts w:ascii="Arial" w:hAnsi="Arial" w:cs="Arial"/>
          <w:color w:val="000000"/>
          <w:lang w:val="en-US"/>
        </w:rPr>
        <w:t>confirmed reduced B cell frequency</w:t>
      </w:r>
      <w:r w:rsidR="00067F46">
        <w:rPr>
          <w:rFonts w:ascii="Arial" w:hAnsi="Arial" w:cs="Arial"/>
          <w:color w:val="000000"/>
          <w:lang w:val="en-US"/>
        </w:rPr>
        <w:t xml:space="preserve"> </w:t>
      </w:r>
      <w:r w:rsidR="008703C9">
        <w:rPr>
          <w:rFonts w:ascii="Arial" w:hAnsi="Arial" w:cs="Arial"/>
          <w:color w:val="000000"/>
          <w:lang w:val="en-US"/>
        </w:rPr>
        <w:t>(</w:t>
      </w:r>
      <w:r w:rsidR="008703C9" w:rsidRPr="00D845DA">
        <w:rPr>
          <w:rFonts w:ascii="Arial" w:hAnsi="Arial" w:cs="Arial"/>
          <w:color w:val="000000"/>
          <w:lang w:val="en-US"/>
        </w:rPr>
        <w:t>Suppl. Fig. 1</w:t>
      </w:r>
      <w:r w:rsidR="008703C9">
        <w:rPr>
          <w:rFonts w:ascii="Arial" w:hAnsi="Arial" w:cs="Arial"/>
          <w:color w:val="000000"/>
          <w:lang w:val="en-US"/>
        </w:rPr>
        <w:t xml:space="preserve">a). </w:t>
      </w:r>
      <w:r w:rsidR="00EA6AB0">
        <w:rPr>
          <w:rFonts w:ascii="Arial" w:hAnsi="Arial" w:cs="Arial"/>
          <w:color w:val="000000"/>
          <w:lang w:val="en-US"/>
        </w:rPr>
        <w:t>T</w:t>
      </w:r>
      <w:r w:rsidR="008B67C5">
        <w:rPr>
          <w:rFonts w:ascii="Arial" w:hAnsi="Arial" w:cs="Arial"/>
          <w:color w:val="000000"/>
          <w:lang w:val="en-US"/>
        </w:rPr>
        <w:t>he frequency of</w:t>
      </w:r>
      <w:r w:rsidR="00B348F0">
        <w:rPr>
          <w:rFonts w:ascii="Arial" w:hAnsi="Arial" w:cs="Arial"/>
          <w:color w:val="000000"/>
          <w:lang w:val="en-US"/>
        </w:rPr>
        <w:t xml:space="preserve"> </w:t>
      </w:r>
      <w:r w:rsidR="00B348F0" w:rsidRPr="00D845DA">
        <w:rPr>
          <w:rFonts w:ascii="Arial" w:hAnsi="Arial" w:cs="Arial"/>
          <w:color w:val="000000"/>
          <w:lang w:val="en-US"/>
        </w:rPr>
        <w:t>monocyte</w:t>
      </w:r>
      <w:r w:rsidR="008B67C5">
        <w:rPr>
          <w:rFonts w:ascii="Arial" w:hAnsi="Arial" w:cs="Arial"/>
          <w:color w:val="000000"/>
          <w:lang w:val="en-US"/>
        </w:rPr>
        <w:t>s/macrophages was not reduced</w:t>
      </w:r>
      <w:r w:rsidR="00B348F0">
        <w:rPr>
          <w:rFonts w:ascii="Arial" w:hAnsi="Arial" w:cs="Arial"/>
          <w:color w:val="000000"/>
          <w:lang w:val="en-US"/>
        </w:rPr>
        <w:t xml:space="preserve"> and </w:t>
      </w:r>
      <w:r w:rsidR="008B67C5">
        <w:rPr>
          <w:rFonts w:ascii="Arial" w:hAnsi="Arial" w:cs="Arial"/>
          <w:color w:val="000000"/>
          <w:lang w:val="en-US"/>
        </w:rPr>
        <w:t>the frequency of</w:t>
      </w:r>
      <w:r w:rsidR="00B348F0">
        <w:rPr>
          <w:rFonts w:ascii="Arial" w:hAnsi="Arial" w:cs="Arial"/>
          <w:color w:val="000000"/>
          <w:lang w:val="en-US"/>
        </w:rPr>
        <w:t xml:space="preserve"> </w:t>
      </w:r>
      <w:r w:rsidR="00B348F0" w:rsidRPr="00D845DA">
        <w:rPr>
          <w:rFonts w:ascii="Arial" w:hAnsi="Arial" w:cs="Arial"/>
          <w:color w:val="000000"/>
          <w:lang w:val="en-US"/>
        </w:rPr>
        <w:t xml:space="preserve">granulocytes </w:t>
      </w:r>
      <w:r w:rsidR="008B67C5">
        <w:rPr>
          <w:rFonts w:ascii="Arial" w:hAnsi="Arial" w:cs="Arial"/>
          <w:color w:val="000000"/>
          <w:lang w:val="en-US"/>
        </w:rPr>
        <w:t>was even somewhat increased</w:t>
      </w:r>
      <w:r w:rsidR="00B348F0" w:rsidRPr="00D845DA">
        <w:rPr>
          <w:rFonts w:ascii="Arial" w:hAnsi="Arial" w:cs="Arial"/>
          <w:color w:val="000000"/>
          <w:lang w:val="en-US"/>
        </w:rPr>
        <w:t xml:space="preserve"> (Suppl. Fig. 1</w:t>
      </w:r>
      <w:proofErr w:type="gramStart"/>
      <w:r w:rsidR="008703C9">
        <w:rPr>
          <w:rFonts w:ascii="Arial" w:hAnsi="Arial" w:cs="Arial"/>
          <w:color w:val="000000"/>
          <w:lang w:val="en-US"/>
        </w:rPr>
        <w:t>b,</w:t>
      </w:r>
      <w:r w:rsidR="00B348F0">
        <w:rPr>
          <w:rFonts w:ascii="Arial" w:hAnsi="Arial" w:cs="Arial"/>
          <w:color w:val="000000"/>
          <w:lang w:val="en-US"/>
        </w:rPr>
        <w:t>c</w:t>
      </w:r>
      <w:proofErr w:type="gramEnd"/>
      <w:r w:rsidR="00B348F0" w:rsidRPr="00D845DA">
        <w:rPr>
          <w:rFonts w:ascii="Arial" w:hAnsi="Arial" w:cs="Arial"/>
          <w:color w:val="000000"/>
          <w:lang w:val="en-US"/>
        </w:rPr>
        <w:t>).</w:t>
      </w:r>
      <w:r w:rsidR="00B348F0">
        <w:rPr>
          <w:rFonts w:ascii="Arial" w:hAnsi="Arial" w:cs="Arial"/>
          <w:color w:val="000000"/>
          <w:lang w:val="en-US"/>
        </w:rPr>
        <w:t xml:space="preserve"> </w:t>
      </w:r>
      <w:r w:rsidR="008703C9">
        <w:rPr>
          <w:rFonts w:ascii="Arial" w:hAnsi="Arial" w:cs="Arial"/>
          <w:color w:val="000000"/>
          <w:lang w:val="en-US"/>
        </w:rPr>
        <w:t>S</w:t>
      </w:r>
      <w:r w:rsidR="008D43EF">
        <w:rPr>
          <w:rFonts w:ascii="Arial" w:hAnsi="Arial" w:cs="Arial"/>
          <w:color w:val="000000"/>
          <w:lang w:val="en-US"/>
        </w:rPr>
        <w:t>trikingly</w:t>
      </w:r>
      <w:r w:rsidR="00B348F0">
        <w:rPr>
          <w:rFonts w:ascii="Arial" w:hAnsi="Arial" w:cs="Arial"/>
          <w:color w:val="000000"/>
          <w:lang w:val="en-US"/>
        </w:rPr>
        <w:t xml:space="preserve"> however</w:t>
      </w:r>
      <w:r w:rsidR="008D43EF">
        <w:rPr>
          <w:rFonts w:ascii="Arial" w:hAnsi="Arial" w:cs="Arial"/>
          <w:color w:val="000000"/>
          <w:lang w:val="en-US"/>
        </w:rPr>
        <w:t xml:space="preserve">, </w:t>
      </w:r>
      <w:r w:rsidR="00067F46">
        <w:rPr>
          <w:rFonts w:ascii="Arial" w:hAnsi="Arial" w:cs="Arial"/>
          <w:color w:val="000000"/>
          <w:lang w:val="en-US"/>
        </w:rPr>
        <w:t>we detected</w:t>
      </w:r>
      <w:r w:rsidR="009D13EA" w:rsidRPr="00D845DA">
        <w:rPr>
          <w:rFonts w:ascii="Arial" w:hAnsi="Arial" w:cs="Arial"/>
          <w:color w:val="000000"/>
          <w:lang w:val="en-US"/>
        </w:rPr>
        <w:t xml:space="preserve"> an almost complete absence of pDCs </w:t>
      </w:r>
      <w:r w:rsidR="008703C9">
        <w:rPr>
          <w:rFonts w:ascii="Arial" w:hAnsi="Arial" w:cs="Arial"/>
          <w:color w:val="000000"/>
          <w:lang w:val="en-US"/>
        </w:rPr>
        <w:t>as a main immune cell phenotype of</w:t>
      </w:r>
      <w:r w:rsidR="00914246" w:rsidRPr="00D845DA">
        <w:rPr>
          <w:rFonts w:ascii="Arial" w:hAnsi="Arial" w:cs="Arial"/>
          <w:color w:val="000000"/>
          <w:lang w:val="en-US"/>
        </w:rPr>
        <w:t xml:space="preserve"> </w:t>
      </w:r>
      <w:r w:rsidR="00914246" w:rsidRPr="00D845DA">
        <w:rPr>
          <w:rFonts w:ascii="Arial" w:hAnsi="Arial" w:cs="Arial"/>
          <w:i/>
          <w:color w:val="000000"/>
          <w:lang w:val="en-US"/>
        </w:rPr>
        <w:t>Dnmt1</w:t>
      </w:r>
      <w:r w:rsidR="00914246" w:rsidRPr="00D845DA">
        <w:rPr>
          <w:rFonts w:ascii="Arial" w:hAnsi="Arial" w:cs="Arial"/>
          <w:color w:val="000000"/>
          <w:vertAlign w:val="superscript"/>
          <w:lang w:val="en-US"/>
        </w:rPr>
        <w:t>c/chip</w:t>
      </w:r>
      <w:r w:rsidR="00914246" w:rsidRPr="00D845DA">
        <w:rPr>
          <w:rFonts w:ascii="Arial" w:hAnsi="Arial" w:cs="Arial"/>
          <w:color w:val="000000"/>
          <w:lang w:val="en-US"/>
        </w:rPr>
        <w:t xml:space="preserve"> </w:t>
      </w:r>
      <w:r w:rsidR="00067F46">
        <w:rPr>
          <w:rFonts w:ascii="Arial" w:hAnsi="Arial" w:cs="Arial"/>
          <w:color w:val="000000"/>
          <w:lang w:val="en-US"/>
        </w:rPr>
        <w:t>animals</w:t>
      </w:r>
      <w:r w:rsidR="00914246" w:rsidRPr="00D845DA">
        <w:rPr>
          <w:rFonts w:ascii="Arial" w:hAnsi="Arial" w:cs="Arial"/>
          <w:color w:val="000000"/>
          <w:lang w:val="en-US"/>
        </w:rPr>
        <w:t xml:space="preserve"> (Fig. 1a)</w:t>
      </w:r>
      <w:r w:rsidR="00D36E89">
        <w:rPr>
          <w:rFonts w:ascii="Arial" w:hAnsi="Arial" w:cs="Arial"/>
          <w:color w:val="000000"/>
          <w:lang w:val="en-US"/>
        </w:rPr>
        <w:t>.</w:t>
      </w:r>
      <w:r w:rsidR="00914246" w:rsidRPr="00D845DA">
        <w:rPr>
          <w:rFonts w:ascii="Arial" w:hAnsi="Arial" w:cs="Arial"/>
          <w:color w:val="000000"/>
          <w:lang w:val="en-US"/>
        </w:rPr>
        <w:t xml:space="preserve"> </w:t>
      </w:r>
      <w:proofErr w:type="spellStart"/>
      <w:r w:rsidR="00587480" w:rsidRPr="00D845DA">
        <w:rPr>
          <w:rFonts w:ascii="Arial" w:hAnsi="Arial" w:cs="Arial"/>
          <w:color w:val="000000"/>
          <w:lang w:val="en-US"/>
        </w:rPr>
        <w:t>cDCs</w:t>
      </w:r>
      <w:proofErr w:type="spellEnd"/>
      <w:r w:rsidR="00587480" w:rsidRPr="00D845DA">
        <w:rPr>
          <w:rFonts w:ascii="Arial" w:hAnsi="Arial" w:cs="Arial"/>
          <w:color w:val="000000"/>
          <w:lang w:val="en-US"/>
        </w:rPr>
        <w:t xml:space="preserve"> were also reduced</w:t>
      </w:r>
      <w:r w:rsidR="003816D5">
        <w:rPr>
          <w:rFonts w:ascii="Arial" w:hAnsi="Arial" w:cs="Arial"/>
          <w:color w:val="000000"/>
          <w:lang w:val="en-US"/>
        </w:rPr>
        <w:t xml:space="preserve"> (</w:t>
      </w:r>
      <w:r w:rsidR="00587480" w:rsidRPr="00D845DA">
        <w:rPr>
          <w:rFonts w:ascii="Arial" w:hAnsi="Arial" w:cs="Arial"/>
          <w:color w:val="000000"/>
          <w:lang w:val="en-US"/>
        </w:rPr>
        <w:t xml:space="preserve">but </w:t>
      </w:r>
      <w:r w:rsidR="00587480">
        <w:rPr>
          <w:rFonts w:ascii="Arial" w:hAnsi="Arial" w:cs="Arial"/>
          <w:color w:val="000000"/>
          <w:lang w:val="en-US"/>
        </w:rPr>
        <w:t>to a less</w:t>
      </w:r>
      <w:r w:rsidR="000B08DB">
        <w:rPr>
          <w:rFonts w:ascii="Arial" w:hAnsi="Arial" w:cs="Arial"/>
          <w:color w:val="000000"/>
          <w:lang w:val="en-US"/>
        </w:rPr>
        <w:t>er</w:t>
      </w:r>
      <w:r w:rsidR="00587480">
        <w:rPr>
          <w:rFonts w:ascii="Arial" w:hAnsi="Arial" w:cs="Arial"/>
          <w:color w:val="000000"/>
          <w:lang w:val="en-US"/>
        </w:rPr>
        <w:t xml:space="preserve"> degree than pDCs</w:t>
      </w:r>
      <w:r w:rsidR="003816D5">
        <w:rPr>
          <w:rFonts w:ascii="Arial" w:hAnsi="Arial" w:cs="Arial"/>
          <w:color w:val="000000"/>
          <w:lang w:val="en-US"/>
        </w:rPr>
        <w:t>)</w:t>
      </w:r>
      <w:r w:rsidR="00587480">
        <w:rPr>
          <w:rFonts w:ascii="Arial" w:hAnsi="Arial" w:cs="Arial"/>
          <w:color w:val="000000"/>
          <w:lang w:val="en-US"/>
        </w:rPr>
        <w:t xml:space="preserve">, </w:t>
      </w:r>
      <w:r w:rsidR="003816D5">
        <w:rPr>
          <w:rFonts w:ascii="Arial" w:hAnsi="Arial" w:cs="Arial"/>
          <w:color w:val="000000"/>
          <w:lang w:val="en-US"/>
        </w:rPr>
        <w:t>which was</w:t>
      </w:r>
      <w:r w:rsidR="00587480">
        <w:rPr>
          <w:rFonts w:ascii="Arial" w:hAnsi="Arial" w:cs="Arial"/>
          <w:color w:val="000000"/>
          <w:lang w:val="en-US"/>
        </w:rPr>
        <w:t xml:space="preserve"> mainly </w:t>
      </w:r>
      <w:r w:rsidR="00587480" w:rsidRPr="00D845DA">
        <w:rPr>
          <w:rFonts w:ascii="Arial" w:hAnsi="Arial" w:cs="Arial"/>
          <w:color w:val="000000"/>
          <w:lang w:val="en-US"/>
        </w:rPr>
        <w:t>caused by a lower frequency of CD11b</w:t>
      </w:r>
      <w:r w:rsidR="00587480" w:rsidRPr="00D845DA">
        <w:rPr>
          <w:rFonts w:ascii="Arial" w:hAnsi="Arial" w:cs="Arial"/>
          <w:color w:val="000000"/>
          <w:vertAlign w:val="superscript"/>
          <w:lang w:val="en-US"/>
        </w:rPr>
        <w:t>+</w:t>
      </w:r>
      <w:r w:rsidR="00587480" w:rsidRPr="00D845DA">
        <w:rPr>
          <w:rFonts w:ascii="Arial" w:hAnsi="Arial" w:cs="Arial"/>
          <w:color w:val="000000"/>
          <w:lang w:val="en-US"/>
        </w:rPr>
        <w:t xml:space="preserve"> </w:t>
      </w:r>
      <w:proofErr w:type="spellStart"/>
      <w:r w:rsidR="00587480" w:rsidRPr="00D845DA">
        <w:rPr>
          <w:rFonts w:ascii="Arial" w:hAnsi="Arial" w:cs="Arial"/>
          <w:color w:val="000000"/>
          <w:lang w:val="en-US"/>
        </w:rPr>
        <w:t>cDCs</w:t>
      </w:r>
      <w:proofErr w:type="spellEnd"/>
      <w:r w:rsidR="00587480">
        <w:rPr>
          <w:rFonts w:ascii="Arial" w:hAnsi="Arial" w:cs="Arial"/>
          <w:color w:val="000000"/>
          <w:lang w:val="en-US"/>
        </w:rPr>
        <w:t xml:space="preserve"> </w:t>
      </w:r>
      <w:r w:rsidR="006B0D75">
        <w:rPr>
          <w:rFonts w:ascii="Arial" w:hAnsi="Arial" w:cs="Arial"/>
          <w:color w:val="000000"/>
          <w:lang w:val="en-US"/>
        </w:rPr>
        <w:t xml:space="preserve">(representing the predominant </w:t>
      </w:r>
      <w:proofErr w:type="spellStart"/>
      <w:r w:rsidR="006B0D75">
        <w:rPr>
          <w:rFonts w:ascii="Arial" w:hAnsi="Arial" w:cs="Arial"/>
          <w:color w:val="000000"/>
          <w:lang w:val="en-US"/>
        </w:rPr>
        <w:t>cDC</w:t>
      </w:r>
      <w:proofErr w:type="spellEnd"/>
      <w:r w:rsidR="006B0D75">
        <w:rPr>
          <w:rFonts w:ascii="Arial" w:hAnsi="Arial" w:cs="Arial"/>
          <w:color w:val="000000"/>
          <w:lang w:val="en-US"/>
        </w:rPr>
        <w:t xml:space="preserve"> population in the spleen)</w:t>
      </w:r>
      <w:r w:rsidR="00732F65">
        <w:rPr>
          <w:rFonts w:ascii="Arial" w:hAnsi="Arial" w:cs="Arial"/>
          <w:color w:val="000000"/>
          <w:lang w:val="en-US"/>
        </w:rPr>
        <w:t>, whereas CD8</w:t>
      </w:r>
      <w:r w:rsidR="00732F65" w:rsidRPr="00732F65">
        <w:rPr>
          <w:rFonts w:ascii="Arial" w:hAnsi="Arial" w:cs="Arial"/>
          <w:color w:val="000000"/>
          <w:vertAlign w:val="superscript"/>
          <w:lang w:val="en-US"/>
        </w:rPr>
        <w:t>+</w:t>
      </w:r>
      <w:r w:rsidR="00732F65">
        <w:rPr>
          <w:rFonts w:ascii="Arial" w:hAnsi="Arial" w:cs="Arial"/>
          <w:color w:val="000000"/>
          <w:lang w:val="en-US"/>
        </w:rPr>
        <w:t xml:space="preserve"> </w:t>
      </w:r>
      <w:proofErr w:type="spellStart"/>
      <w:r w:rsidR="00732F65">
        <w:rPr>
          <w:rFonts w:ascii="Arial" w:hAnsi="Arial" w:cs="Arial"/>
          <w:color w:val="000000"/>
          <w:lang w:val="en-US"/>
        </w:rPr>
        <w:t>cDCs</w:t>
      </w:r>
      <w:proofErr w:type="spellEnd"/>
      <w:r w:rsidR="00732F65">
        <w:rPr>
          <w:rFonts w:ascii="Arial" w:hAnsi="Arial" w:cs="Arial"/>
          <w:color w:val="000000"/>
          <w:lang w:val="en-US"/>
        </w:rPr>
        <w:t xml:space="preserve"> were not reduced</w:t>
      </w:r>
      <w:r w:rsidR="006B0D75">
        <w:rPr>
          <w:rFonts w:ascii="Arial" w:hAnsi="Arial" w:cs="Arial"/>
          <w:color w:val="000000"/>
          <w:lang w:val="en-US"/>
        </w:rPr>
        <w:t xml:space="preserve"> </w:t>
      </w:r>
      <w:r w:rsidR="00587480" w:rsidRPr="00D845DA">
        <w:rPr>
          <w:rFonts w:ascii="Arial" w:hAnsi="Arial" w:cs="Arial"/>
          <w:color w:val="000000"/>
          <w:lang w:val="en-US"/>
        </w:rPr>
        <w:t>(Fig. 1</w:t>
      </w:r>
      <w:proofErr w:type="gramStart"/>
      <w:r w:rsidR="00587480">
        <w:rPr>
          <w:rFonts w:ascii="Arial" w:hAnsi="Arial" w:cs="Arial"/>
          <w:color w:val="000000"/>
          <w:lang w:val="en-US"/>
        </w:rPr>
        <w:t>b,</w:t>
      </w:r>
      <w:r w:rsidR="00587480" w:rsidRPr="00D845DA">
        <w:rPr>
          <w:rFonts w:ascii="Arial" w:hAnsi="Arial" w:cs="Arial"/>
          <w:color w:val="000000"/>
          <w:lang w:val="en-US"/>
        </w:rPr>
        <w:t>c</w:t>
      </w:r>
      <w:proofErr w:type="gramEnd"/>
      <w:r w:rsidR="00587480" w:rsidRPr="00D845DA">
        <w:rPr>
          <w:rFonts w:ascii="Arial" w:hAnsi="Arial" w:cs="Arial"/>
          <w:color w:val="000000"/>
          <w:lang w:val="en-US"/>
        </w:rPr>
        <w:t xml:space="preserve">). </w:t>
      </w:r>
      <w:r w:rsidR="00D36E89">
        <w:rPr>
          <w:rFonts w:ascii="Arial" w:hAnsi="Arial" w:cs="Arial"/>
          <w:color w:val="000000"/>
          <w:lang w:val="en-US"/>
        </w:rPr>
        <w:t>T</w:t>
      </w:r>
      <w:r w:rsidR="00FB1B3C">
        <w:rPr>
          <w:rFonts w:ascii="Arial" w:hAnsi="Arial" w:cs="Arial"/>
          <w:color w:val="000000"/>
          <w:lang w:val="en-US"/>
        </w:rPr>
        <w:t xml:space="preserve">he </w:t>
      </w:r>
      <w:r w:rsidR="003816D5">
        <w:rPr>
          <w:rFonts w:ascii="Arial" w:hAnsi="Arial" w:cs="Arial"/>
          <w:color w:val="000000"/>
          <w:lang w:val="en-US"/>
        </w:rPr>
        <w:t>normal expression levels</w:t>
      </w:r>
      <w:r w:rsidR="00FB1B3C">
        <w:rPr>
          <w:rFonts w:ascii="Arial" w:hAnsi="Arial" w:cs="Arial"/>
          <w:color w:val="000000"/>
          <w:lang w:val="en-US"/>
        </w:rPr>
        <w:t xml:space="preserve"> of MHCII</w:t>
      </w:r>
      <w:r w:rsidR="00FB1B3C" w:rsidRPr="00FB1B3C">
        <w:rPr>
          <w:rFonts w:ascii="Arial" w:hAnsi="Arial" w:cs="Arial"/>
          <w:color w:val="000000"/>
          <w:vertAlign w:val="superscript"/>
          <w:lang w:val="en-US"/>
        </w:rPr>
        <w:t>+</w:t>
      </w:r>
      <w:r w:rsidR="00FB1B3C">
        <w:rPr>
          <w:rFonts w:ascii="Arial" w:hAnsi="Arial" w:cs="Arial"/>
          <w:color w:val="000000"/>
          <w:lang w:val="en-US"/>
        </w:rPr>
        <w:t xml:space="preserve"> </w:t>
      </w:r>
      <w:r w:rsidR="003816D5">
        <w:rPr>
          <w:rFonts w:ascii="Arial" w:hAnsi="Arial" w:cs="Arial"/>
          <w:color w:val="000000"/>
          <w:lang w:val="en-US"/>
        </w:rPr>
        <w:t>on CD11c</w:t>
      </w:r>
      <w:r w:rsidR="003816D5" w:rsidRPr="003816D5">
        <w:rPr>
          <w:rFonts w:ascii="Arial" w:hAnsi="Arial" w:cs="Arial"/>
          <w:color w:val="000000"/>
          <w:vertAlign w:val="superscript"/>
          <w:lang w:val="en-US"/>
        </w:rPr>
        <w:t>-</w:t>
      </w:r>
      <w:r w:rsidR="003816D5">
        <w:rPr>
          <w:rFonts w:ascii="Arial" w:hAnsi="Arial" w:cs="Arial"/>
          <w:color w:val="000000"/>
          <w:lang w:val="en-US"/>
        </w:rPr>
        <w:t xml:space="preserve"> </w:t>
      </w:r>
      <w:r w:rsidR="00FB1B3C">
        <w:rPr>
          <w:rFonts w:ascii="Arial" w:hAnsi="Arial" w:cs="Arial"/>
          <w:color w:val="000000"/>
          <w:lang w:val="en-US"/>
        </w:rPr>
        <w:t xml:space="preserve">cells and the normal CD11c levels on residual </w:t>
      </w:r>
      <w:proofErr w:type="spellStart"/>
      <w:r w:rsidR="00FB1B3C">
        <w:rPr>
          <w:rFonts w:ascii="Arial" w:hAnsi="Arial" w:cs="Arial"/>
          <w:color w:val="000000"/>
          <w:lang w:val="en-US"/>
        </w:rPr>
        <w:t>cDCs</w:t>
      </w:r>
      <w:proofErr w:type="spellEnd"/>
      <w:r w:rsidR="00FB1B3C">
        <w:rPr>
          <w:rFonts w:ascii="Arial" w:hAnsi="Arial" w:cs="Arial"/>
          <w:color w:val="000000"/>
          <w:lang w:val="en-US"/>
        </w:rPr>
        <w:t xml:space="preserve"> excluded the possibility that these markers were simply </w:t>
      </w:r>
      <w:r w:rsidR="003816D5">
        <w:rPr>
          <w:rFonts w:ascii="Arial" w:hAnsi="Arial" w:cs="Arial"/>
          <w:color w:val="000000"/>
          <w:lang w:val="en-US"/>
        </w:rPr>
        <w:t>downregulated</w:t>
      </w:r>
      <w:r w:rsidR="00FB1B3C">
        <w:rPr>
          <w:rFonts w:ascii="Arial" w:hAnsi="Arial" w:cs="Arial"/>
          <w:color w:val="000000"/>
          <w:lang w:val="en-US"/>
        </w:rPr>
        <w:t xml:space="preserve"> </w:t>
      </w:r>
      <w:r w:rsidR="0041579B" w:rsidRPr="00D845DA">
        <w:rPr>
          <w:rFonts w:ascii="Arial" w:hAnsi="Arial" w:cs="Arial"/>
          <w:color w:val="000000"/>
          <w:lang w:val="en-US"/>
        </w:rPr>
        <w:t>in</w:t>
      </w:r>
      <w:r w:rsidR="0041579B" w:rsidRPr="00D845DA">
        <w:rPr>
          <w:rFonts w:ascii="Arial" w:hAnsi="Arial" w:cs="Arial"/>
          <w:i/>
          <w:color w:val="000000"/>
          <w:lang w:val="en-US"/>
        </w:rPr>
        <w:t xml:space="preserve"> Dnmt1</w:t>
      </w:r>
      <w:r w:rsidR="0041579B" w:rsidRPr="00D845DA">
        <w:rPr>
          <w:rFonts w:ascii="Arial" w:hAnsi="Arial" w:cs="Arial"/>
          <w:color w:val="000000"/>
          <w:vertAlign w:val="superscript"/>
          <w:lang w:val="en-US"/>
        </w:rPr>
        <w:t>c/chip</w:t>
      </w:r>
      <w:r w:rsidR="0041579B" w:rsidRPr="00D845DA">
        <w:rPr>
          <w:rFonts w:ascii="Arial" w:hAnsi="Arial" w:cs="Arial"/>
          <w:color w:val="000000"/>
          <w:lang w:val="en-US"/>
        </w:rPr>
        <w:t xml:space="preserve"> mice</w:t>
      </w:r>
      <w:r w:rsidR="00FB1B3C">
        <w:rPr>
          <w:rFonts w:ascii="Arial" w:hAnsi="Arial" w:cs="Arial"/>
          <w:color w:val="000000"/>
          <w:lang w:val="en-US"/>
        </w:rPr>
        <w:t>.</w:t>
      </w:r>
      <w:r w:rsidR="00067F46">
        <w:rPr>
          <w:rFonts w:ascii="Arial" w:hAnsi="Arial" w:cs="Arial"/>
          <w:color w:val="000000"/>
          <w:lang w:val="en-US"/>
        </w:rPr>
        <w:t xml:space="preserve"> </w:t>
      </w:r>
    </w:p>
    <w:p w14:paraId="52576AF2" w14:textId="65E8C543" w:rsidR="00E13C01" w:rsidRPr="00D845DA" w:rsidRDefault="006D2AE2" w:rsidP="00A07281">
      <w:pPr>
        <w:widowControl w:val="0"/>
        <w:autoSpaceDE w:val="0"/>
        <w:autoSpaceDN w:val="0"/>
        <w:adjustRightInd w:val="0"/>
        <w:spacing w:line="480" w:lineRule="auto"/>
        <w:jc w:val="both"/>
        <w:rPr>
          <w:rFonts w:ascii="Arial" w:hAnsi="Arial" w:cs="Arial"/>
          <w:color w:val="000000"/>
          <w:lang w:val="en-US"/>
        </w:rPr>
      </w:pPr>
      <w:r w:rsidRPr="00D845DA">
        <w:rPr>
          <w:rFonts w:ascii="Arial" w:hAnsi="Arial" w:cs="Arial"/>
          <w:color w:val="000000"/>
          <w:lang w:val="en-US"/>
        </w:rPr>
        <w:t xml:space="preserve">Although the exact route of differentiation is still under debate </w:t>
      </w:r>
      <w:sdt>
        <w:sdtPr>
          <w:rPr>
            <w:rFonts w:ascii="Arial" w:hAnsi="Arial" w:cs="Arial"/>
            <w:color w:val="000000"/>
            <w:lang w:val="en-US"/>
          </w:rPr>
          <w:alias w:val="To edit, see citavi.com/edit"/>
          <w:tag w:val="CitaviPlaceholder#4083785a-da5b-4410-88a1-075970a183f4"/>
          <w:id w:val="-34892750"/>
          <w:placeholder>
            <w:docPart w:val="DefaultPlaceholder_-1854013440"/>
          </w:placeholder>
        </w:sdtPr>
        <w:sdtContent>
          <w:r w:rsidR="00C858DA">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zQwOTA2LTk0Y2YtNDc1NC1iNDE1LTY5NWQ1YjkzN2ViNCIsIlJhbmdlTGVuZ3RoIjoxOCwiUmVmZXJlbmNlSWQiOiI0YjMxYzBiYS01ZjJjLTRmYzUtOTAwZS1hNWRiMjZiMjQwZ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wLTAxOS0wNDIwLTMiLCJVcmlTdHJpbmciOiJodHRwczovL2RvaS5vcmcvMTAuMTAzOC9zNDE1OTAtMDE5LTA0MjAt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Dg6MzU6MzYiLCJNb2RpZmllZEJ5IjoiX0ZyYW5rIFJvc2VuYmF1ZXIiLCJJZCI6IjFiYzQ2ZGNlLTlmYzktNGUxNy04MzU4LTRlNjg3Yjc4ZGVkNyIsIk1vZGlmaWVkT24iOiIyMDIwLTA3LTMwVDA4OjM1OjM2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EyMTM3MjMiLCJVcmlTdHJpbmciOiJodHRwOi8vd3d3Lm5jYmkubmxtLm5paC5nb3YvcHVibWVkLzMxMjEzNz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MwNjUwMzgwIiwiVXJpU3RyaW5nIjoiaHR0cDovL3d3dy5uY2JpLm5sbS5uaWguZ292L3B1Ym1lZC8zMDY1MDM4MC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VUMTI6NTU6MTYiLCJNb2RpZmllZEJ5IjoiX0ZyYW5rIFJvc2VuYmF1ZXIiLCJJZCI6IjkwNmU0OTM5LWQzYmYtNDBmZi1hZTIyLTU5NGY1ZmNmODhlNiIsIk1vZGlmaWVkT24iOiIyMDIwLTA4LTA1VDEyOjU1OjE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xNi9qLmltbXVuaS4yMDE4LjEyLjAyNyIsIlVyaVN0cmluZyI6Imh0dHBzOi8vZG9pLm9yZy8xMC4xMDE2L2ouaW1tdW5pLjIwMTguMTIuMDI3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VQxMjo1NToxNiIsIk1vZGlmaWVkQnkiOiJfRnJhbmsgUm9zZW5iYXVlciIsIklkIjoiY2NlNTA0NTItNDI1NC00Mjk1LWEwYmMtNTk2M2U2ZWMyMmY3IiwiTW9kaWZpZWRPbiI6IjIwMjAtMDgtMDVUMTI6NTU6MT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QTUM2MzQyNDkxIiwiVXJpU3RyaW5nIjoiaHR0cHM6Ly93d3cubmNiaS5ubG0ubmloLmdvdi9wbWMvYXJ0aWNsZXMvUE1DNjM0MjQ5M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}</w:instrText>
          </w:r>
          <w:r w:rsidR="00C858DA">
            <w:rPr>
              <w:rFonts w:ascii="Arial" w:hAnsi="Arial" w:cs="Arial"/>
              <w:noProof/>
              <w:color w:val="000000"/>
              <w:lang w:val="en-US"/>
            </w:rPr>
            <w:fldChar w:fldCharType="separate"/>
          </w:r>
          <w:r w:rsidR="00C506E1">
            <w:rPr>
              <w:rFonts w:ascii="Arial" w:hAnsi="Arial" w:cs="Arial"/>
              <w:noProof/>
              <w:color w:val="000000"/>
              <w:lang w:val="en-US"/>
            </w:rPr>
            <w:t>(Dress et al. 2019; Reizis 2019)</w:t>
          </w:r>
          <w:r w:rsidR="00C858DA">
            <w:rPr>
              <w:rFonts w:ascii="Arial" w:hAnsi="Arial" w:cs="Arial"/>
              <w:noProof/>
              <w:color w:val="000000"/>
              <w:lang w:val="en-US"/>
            </w:rPr>
            <w:fldChar w:fldCharType="end"/>
          </w:r>
        </w:sdtContent>
      </w:sdt>
      <w:r w:rsidRPr="00D845DA">
        <w:rPr>
          <w:rFonts w:ascii="Arial" w:hAnsi="Arial" w:cs="Arial"/>
          <w:color w:val="000000"/>
          <w:lang w:val="en-US"/>
        </w:rPr>
        <w:t xml:space="preserve">, </w:t>
      </w:r>
      <w:r w:rsidR="00EF601F" w:rsidRPr="00EF601F">
        <w:rPr>
          <w:rFonts w:ascii="Arial" w:hAnsi="Arial" w:cs="Arial"/>
          <w:color w:val="000000"/>
          <w:lang w:val="en-US"/>
        </w:rPr>
        <w:t xml:space="preserve">it is accepted in the field that </w:t>
      </w:r>
      <w:r w:rsidR="00947362" w:rsidRPr="00D845DA">
        <w:rPr>
          <w:rFonts w:ascii="Arial" w:hAnsi="Arial" w:cs="Arial"/>
          <w:color w:val="000000"/>
          <w:lang w:val="en-US"/>
        </w:rPr>
        <w:t>DCs</w:t>
      </w:r>
      <w:r w:rsidR="00A21526" w:rsidRPr="00D845DA">
        <w:rPr>
          <w:rFonts w:ascii="Arial" w:hAnsi="Arial" w:cs="Arial"/>
          <w:color w:val="000000"/>
          <w:lang w:val="en-US"/>
        </w:rPr>
        <w:t xml:space="preserve"> </w:t>
      </w:r>
      <w:r w:rsidRPr="00D845DA">
        <w:rPr>
          <w:rFonts w:ascii="Arial" w:hAnsi="Arial" w:cs="Arial"/>
          <w:color w:val="000000"/>
          <w:lang w:val="en-US"/>
        </w:rPr>
        <w:t>develop via a sequence of precursor</w:t>
      </w:r>
      <w:r w:rsidR="00832D49" w:rsidRPr="00D845DA">
        <w:rPr>
          <w:rFonts w:ascii="Arial" w:hAnsi="Arial" w:cs="Arial"/>
          <w:color w:val="000000"/>
          <w:lang w:val="en-US"/>
        </w:rPr>
        <w:t>s</w:t>
      </w:r>
      <w:r w:rsidRPr="00D845DA">
        <w:rPr>
          <w:rFonts w:ascii="Arial" w:hAnsi="Arial" w:cs="Arial"/>
          <w:color w:val="000000"/>
          <w:lang w:val="en-US"/>
        </w:rPr>
        <w:t xml:space="preserve"> that </w:t>
      </w:r>
      <w:r w:rsidR="00E13C01" w:rsidRPr="00D845DA">
        <w:rPr>
          <w:rFonts w:ascii="Arial" w:hAnsi="Arial" w:cs="Arial"/>
          <w:color w:val="000000"/>
          <w:lang w:val="en-US"/>
        </w:rPr>
        <w:t xml:space="preserve">can </w:t>
      </w:r>
      <w:r w:rsidRPr="00D845DA">
        <w:rPr>
          <w:rFonts w:ascii="Arial" w:hAnsi="Arial" w:cs="Arial"/>
          <w:color w:val="000000"/>
          <w:lang w:val="en-US"/>
        </w:rPr>
        <w:t xml:space="preserve">include </w:t>
      </w:r>
      <w:r w:rsidR="00947362" w:rsidRPr="00D845DA">
        <w:rPr>
          <w:rFonts w:ascii="Arial" w:hAnsi="Arial" w:cs="Arial"/>
          <w:color w:val="000000"/>
          <w:lang w:val="en-US"/>
        </w:rPr>
        <w:t xml:space="preserve">a </w:t>
      </w:r>
      <w:r w:rsidRPr="00D845DA">
        <w:rPr>
          <w:rFonts w:ascii="Arial" w:hAnsi="Arial" w:cs="Arial"/>
          <w:color w:val="000000"/>
          <w:lang w:val="en-US"/>
        </w:rPr>
        <w:t xml:space="preserve">shared </w:t>
      </w:r>
      <w:r w:rsidR="008B67C5">
        <w:rPr>
          <w:rFonts w:ascii="Arial" w:hAnsi="Arial" w:cs="Arial"/>
          <w:color w:val="000000"/>
          <w:lang w:val="en-US"/>
        </w:rPr>
        <w:t>macrophage</w:t>
      </w:r>
      <w:r w:rsidRPr="00D845DA">
        <w:rPr>
          <w:rFonts w:ascii="Arial" w:hAnsi="Arial" w:cs="Arial"/>
          <w:color w:val="000000"/>
          <w:lang w:val="en-US"/>
        </w:rPr>
        <w:t>-DC progenitor</w:t>
      </w:r>
      <w:r w:rsidR="00947362" w:rsidRPr="00D845DA">
        <w:rPr>
          <w:rFonts w:ascii="Arial" w:hAnsi="Arial" w:cs="Arial"/>
          <w:color w:val="000000"/>
          <w:lang w:val="en-US"/>
        </w:rPr>
        <w:t xml:space="preserve"> (MDP) </w:t>
      </w:r>
      <w:sdt>
        <w:sdtPr>
          <w:rPr>
            <w:rFonts w:ascii="Arial" w:hAnsi="Arial" w:cs="Arial"/>
            <w:color w:val="000000"/>
            <w:lang w:val="en-US"/>
          </w:rPr>
          <w:alias w:val="To edit, see citavi.com/edit"/>
          <w:tag w:val="CitaviPlaceholder#24634923-eee7-4158-b677-bf8b069950d9"/>
          <w:id w:val="1809591912"/>
          <w:placeholder>
            <w:docPart w:val="DefaultPlaceholder_-1854013440"/>
          </w:placeholder>
        </w:sdtPr>
        <w:sdtContent>
          <w:r w:rsidR="00C858DA">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OTAxZDFlLWY3YTktNDZhOS05ZDE0LTdkNmNkNmM3MTU2OSIsIlJhbmdlTGVuZ3RoIjoxOCwiUmVmZXJlbmNlSWQiOiJhNzkwZTI3Yy0wOTdjLTQyNDQtOTU5NC1kNmZlYjgwNDcwN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jYvc2NpZW5jZS4xMTE3NzI5IiwiVXJpU3RyaW5nIjoiaHR0cHM6Ly9kb2kub3JnLzEwLjExMjYvc2NpZW5jZS4xMTE3Nz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zODo0MyIsIk1vZGlmaWVkQnkiOiJfRnJhbmsgUm9zZW5iYXVlciIsIklkIjoiZTkxMjRiNmItOTM0Yy00ZjliLWExMjctN2ZmN2IzZjc1ZWExIiwiTW9kaWZpZWRPbiI6IjIwMjAtMDctMzBUMDg6Mzg6ND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NjMyMjQyMyIsIlVyaVN0cmluZyI6Imh0dHA6Ly93d3cubmNiaS5ubG0ubmloLmdvdi9wdWJtZWQvMTYzMjI0Mj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}</w:instrText>
          </w:r>
          <w:r w:rsidR="00C858DA">
            <w:rPr>
              <w:rFonts w:ascii="Arial" w:hAnsi="Arial" w:cs="Arial"/>
              <w:noProof/>
              <w:color w:val="000000"/>
              <w:lang w:val="en-US"/>
            </w:rPr>
            <w:fldChar w:fldCharType="separate"/>
          </w:r>
          <w:r w:rsidR="00C506E1">
            <w:rPr>
              <w:rFonts w:ascii="Arial" w:hAnsi="Arial" w:cs="Arial"/>
              <w:noProof/>
              <w:color w:val="000000"/>
              <w:lang w:val="en-US"/>
            </w:rPr>
            <w:t>(Fogg et al. 2006)</w:t>
          </w:r>
          <w:r w:rsidR="00C858DA">
            <w:rPr>
              <w:rFonts w:ascii="Arial" w:hAnsi="Arial" w:cs="Arial"/>
              <w:noProof/>
              <w:color w:val="000000"/>
              <w:lang w:val="en-US"/>
            </w:rPr>
            <w:fldChar w:fldCharType="end"/>
          </w:r>
        </w:sdtContent>
      </w:sdt>
      <w:r w:rsidRPr="00D845DA">
        <w:rPr>
          <w:rFonts w:ascii="Arial" w:hAnsi="Arial" w:cs="Arial"/>
          <w:color w:val="000000"/>
          <w:lang w:val="en-US"/>
        </w:rPr>
        <w:t xml:space="preserve">. </w:t>
      </w:r>
      <w:r w:rsidRPr="00D845DA">
        <w:rPr>
          <w:rFonts w:ascii="Arial" w:hAnsi="Arial" w:cs="Arial"/>
          <w:i/>
          <w:color w:val="000000"/>
          <w:lang w:val="en-US"/>
        </w:rPr>
        <w:t>Dnmt1</w:t>
      </w:r>
      <w:r w:rsidRPr="00D845DA">
        <w:rPr>
          <w:rFonts w:ascii="Arial" w:hAnsi="Arial" w:cs="Arial"/>
          <w:color w:val="000000"/>
          <w:vertAlign w:val="superscript"/>
          <w:lang w:val="en-US"/>
        </w:rPr>
        <w:t>c/chip</w:t>
      </w:r>
      <w:r w:rsidRPr="00D845DA">
        <w:rPr>
          <w:rFonts w:ascii="Arial" w:hAnsi="Arial" w:cs="Arial"/>
          <w:color w:val="000000"/>
          <w:lang w:val="en-US"/>
        </w:rPr>
        <w:t xml:space="preserve"> mice had </w:t>
      </w:r>
      <w:r w:rsidR="00E13C01" w:rsidRPr="00D845DA">
        <w:rPr>
          <w:rFonts w:ascii="Arial" w:hAnsi="Arial" w:cs="Arial"/>
          <w:color w:val="000000"/>
          <w:lang w:val="en-US"/>
        </w:rPr>
        <w:t xml:space="preserve">a much </w:t>
      </w:r>
      <w:r w:rsidR="00947362" w:rsidRPr="00D845DA">
        <w:rPr>
          <w:rFonts w:ascii="Arial" w:hAnsi="Arial" w:cs="Arial"/>
          <w:color w:val="000000"/>
          <w:lang w:val="en-US"/>
        </w:rPr>
        <w:t>lower</w:t>
      </w:r>
      <w:r w:rsidRPr="00D845DA">
        <w:rPr>
          <w:rFonts w:ascii="Arial" w:hAnsi="Arial" w:cs="Arial"/>
          <w:color w:val="000000"/>
          <w:lang w:val="en-US"/>
        </w:rPr>
        <w:t xml:space="preserve"> MDP frequency</w:t>
      </w:r>
      <w:r w:rsidR="00067F46">
        <w:rPr>
          <w:rFonts w:ascii="Arial" w:hAnsi="Arial" w:cs="Arial"/>
          <w:color w:val="000000"/>
          <w:lang w:val="en-US"/>
        </w:rPr>
        <w:t xml:space="preserve"> (</w:t>
      </w:r>
      <w:r w:rsidR="008703C9">
        <w:rPr>
          <w:rFonts w:ascii="Arial" w:hAnsi="Arial" w:cs="Arial"/>
          <w:color w:val="000000"/>
          <w:lang w:val="en-US"/>
        </w:rPr>
        <w:t>comparable with</w:t>
      </w:r>
      <w:r w:rsidR="00067F46">
        <w:rPr>
          <w:rFonts w:ascii="Arial" w:hAnsi="Arial" w:cs="Arial"/>
          <w:color w:val="000000"/>
          <w:lang w:val="en-US"/>
        </w:rPr>
        <w:t xml:space="preserve"> the strong</w:t>
      </w:r>
      <w:r w:rsidR="008703C9">
        <w:rPr>
          <w:rFonts w:ascii="Arial" w:hAnsi="Arial" w:cs="Arial"/>
          <w:color w:val="000000"/>
          <w:lang w:val="en-US"/>
        </w:rPr>
        <w:t xml:space="preserve"> </w:t>
      </w:r>
      <w:proofErr w:type="spellStart"/>
      <w:r w:rsidR="008703C9">
        <w:rPr>
          <w:rFonts w:ascii="Arial" w:hAnsi="Arial" w:cs="Arial"/>
          <w:color w:val="000000"/>
          <w:lang w:val="en-US"/>
        </w:rPr>
        <w:t>pDC</w:t>
      </w:r>
      <w:proofErr w:type="spellEnd"/>
      <w:r w:rsidR="00067F46">
        <w:rPr>
          <w:rFonts w:ascii="Arial" w:hAnsi="Arial" w:cs="Arial"/>
          <w:color w:val="000000"/>
          <w:lang w:val="en-US"/>
        </w:rPr>
        <w:t xml:space="preserve"> loss), </w:t>
      </w:r>
      <w:r w:rsidRPr="00D845DA">
        <w:rPr>
          <w:rFonts w:ascii="Arial" w:hAnsi="Arial" w:cs="Arial"/>
          <w:color w:val="000000"/>
          <w:lang w:val="en-US"/>
        </w:rPr>
        <w:t>whereas the frequency of common monocyte progenitors</w:t>
      </w:r>
      <w:r w:rsidR="00405FD4">
        <w:rPr>
          <w:rFonts w:ascii="Arial" w:hAnsi="Arial" w:cs="Arial"/>
          <w:color w:val="000000"/>
          <w:lang w:val="en-US"/>
        </w:rPr>
        <w:t xml:space="preserve"> (</w:t>
      </w:r>
      <w:proofErr w:type="spellStart"/>
      <w:r w:rsidRPr="00D845DA">
        <w:rPr>
          <w:rFonts w:ascii="Arial" w:hAnsi="Arial" w:cs="Arial"/>
          <w:color w:val="000000"/>
          <w:lang w:val="en-US"/>
        </w:rPr>
        <w:t>cMoP</w:t>
      </w:r>
      <w:r w:rsidR="00017469">
        <w:rPr>
          <w:rFonts w:ascii="Arial" w:hAnsi="Arial" w:cs="Arial"/>
          <w:color w:val="000000"/>
          <w:lang w:val="en-US"/>
        </w:rPr>
        <w:t>s</w:t>
      </w:r>
      <w:proofErr w:type="spellEnd"/>
      <w:r w:rsidR="00405FD4">
        <w:rPr>
          <w:rFonts w:ascii="Arial" w:hAnsi="Arial" w:cs="Arial"/>
          <w:color w:val="000000"/>
          <w:lang w:val="en-US"/>
        </w:rPr>
        <w:t>)</w:t>
      </w:r>
      <w:r w:rsidRPr="00D845DA">
        <w:rPr>
          <w:rFonts w:ascii="Arial" w:hAnsi="Arial" w:cs="Arial"/>
          <w:color w:val="000000"/>
          <w:lang w:val="en-US"/>
        </w:rPr>
        <w:t xml:space="preserve">, which </w:t>
      </w:r>
      <w:r w:rsidR="00E13C01" w:rsidRPr="00D845DA">
        <w:rPr>
          <w:rFonts w:ascii="Arial" w:hAnsi="Arial" w:cs="Arial"/>
          <w:color w:val="000000"/>
          <w:lang w:val="en-US"/>
        </w:rPr>
        <w:t>can</w:t>
      </w:r>
      <w:r w:rsidRPr="00D845DA">
        <w:rPr>
          <w:rFonts w:ascii="Arial" w:hAnsi="Arial" w:cs="Arial"/>
          <w:color w:val="000000"/>
          <w:lang w:val="en-US"/>
        </w:rPr>
        <w:t xml:space="preserve"> directly develop from MDPs </w:t>
      </w:r>
      <w:sdt>
        <w:sdtPr>
          <w:rPr>
            <w:rFonts w:ascii="Arial" w:hAnsi="Arial" w:cs="Arial"/>
            <w:color w:val="000000"/>
            <w:lang w:val="en-US"/>
          </w:rPr>
          <w:alias w:val="To edit, see citavi.com/edit"/>
          <w:tag w:val="CitaviPlaceholder#aa6318ce-e552-4ac3-92c6-9bcf472ad762"/>
          <w:id w:val="-114378268"/>
          <w:placeholder>
            <w:docPart w:val="DefaultPlaceholder_-1854013440"/>
          </w:placeholder>
        </w:sdtPr>
        <w:sdtContent>
          <w:r w:rsidR="00822216">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TVkZTVlLTZjZTQtNDcyNi1iMzNlLTgwZmYyYzBiZmZhNSIsIlJhbmdlTGVuZ3RoIjoyMywiUmVmZXJlbmNlSWQiOiI2MjE4MzE1My0zYTNjLTQzMDgtODlmNy0yNjk5YjBmMTM4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M4MTIwOTYiLCJVcmlTdHJpbmciOiJodHRwOi8vd3d3Lm5jYmkubmxtLm5paC5nb3YvcHVibWVkLzIzODEyMD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wN1QwODozNDoyMiIsIk1vZGlmaWVkQnkiOiJfRnJhbmsgUm9zZW5iYXVlciIsIklkIjoiODY2MzE2YzAtMGVmOS00ZjFkLTllZDItMzJlYzU2Y2EyZjkyIiwiTW9kaWZpZWRPbiI6IjIwMjAtMDgtMDdUMDg6MzQ6Mj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4L25pLjI2MzgiLCJVcmlTdHJpbmciOiJodHRwczovL2RvaS5vcmcvMTAuMTAzOC9uaS4yNj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}</w:instrText>
          </w:r>
          <w:r w:rsidR="00822216">
            <w:rPr>
              <w:rFonts w:ascii="Arial" w:hAnsi="Arial" w:cs="Arial"/>
              <w:noProof/>
              <w:color w:val="000000"/>
              <w:lang w:val="en-US"/>
            </w:rPr>
            <w:fldChar w:fldCharType="separate"/>
          </w:r>
          <w:r w:rsidR="00C506E1">
            <w:rPr>
              <w:rFonts w:ascii="Arial" w:hAnsi="Arial" w:cs="Arial"/>
              <w:noProof/>
              <w:color w:val="000000"/>
              <w:lang w:val="en-US"/>
            </w:rPr>
            <w:t>(Hettinger et al. 2013)</w:t>
          </w:r>
          <w:r w:rsidR="00822216">
            <w:rPr>
              <w:rFonts w:ascii="Arial" w:hAnsi="Arial" w:cs="Arial"/>
              <w:noProof/>
              <w:color w:val="000000"/>
              <w:lang w:val="en-US"/>
            </w:rPr>
            <w:fldChar w:fldCharType="end"/>
          </w:r>
        </w:sdtContent>
      </w:sdt>
      <w:r w:rsidRPr="00D845DA">
        <w:rPr>
          <w:rFonts w:ascii="Arial" w:hAnsi="Arial" w:cs="Arial"/>
          <w:color w:val="000000"/>
          <w:lang w:val="en-US"/>
        </w:rPr>
        <w:t xml:space="preserve">, </w:t>
      </w:r>
      <w:r w:rsidR="00E13C01" w:rsidRPr="00D845DA">
        <w:rPr>
          <w:rFonts w:ascii="Arial" w:hAnsi="Arial" w:cs="Arial"/>
          <w:color w:val="000000"/>
          <w:lang w:val="en-US"/>
        </w:rPr>
        <w:t>w</w:t>
      </w:r>
      <w:r w:rsidR="005E12EE">
        <w:rPr>
          <w:rFonts w:ascii="Arial" w:hAnsi="Arial" w:cs="Arial"/>
          <w:color w:val="000000"/>
          <w:lang w:val="en-US"/>
        </w:rPr>
        <w:t>as</w:t>
      </w:r>
      <w:r w:rsidRPr="00D845DA">
        <w:rPr>
          <w:rFonts w:ascii="Arial" w:hAnsi="Arial" w:cs="Arial"/>
          <w:color w:val="000000"/>
          <w:lang w:val="en-US"/>
        </w:rPr>
        <w:t xml:space="preserve"> less </w:t>
      </w:r>
      <w:r w:rsidR="00E13C01" w:rsidRPr="00D845DA">
        <w:rPr>
          <w:rFonts w:ascii="Arial" w:hAnsi="Arial" w:cs="Arial"/>
          <w:color w:val="000000"/>
          <w:lang w:val="en-US"/>
        </w:rPr>
        <w:t>affected</w:t>
      </w:r>
      <w:r w:rsidRPr="00D845DA">
        <w:rPr>
          <w:rFonts w:ascii="Arial" w:hAnsi="Arial" w:cs="Arial"/>
          <w:color w:val="000000"/>
          <w:lang w:val="en-US"/>
        </w:rPr>
        <w:t xml:space="preserve"> (</w:t>
      </w:r>
      <w:r w:rsidR="00E13C01" w:rsidRPr="00D845DA">
        <w:rPr>
          <w:rFonts w:ascii="Arial" w:hAnsi="Arial" w:cs="Arial"/>
          <w:color w:val="000000"/>
          <w:lang w:val="en-US"/>
        </w:rPr>
        <w:t>Fig. 1d).</w:t>
      </w:r>
      <w:r w:rsidR="00107DBE">
        <w:rPr>
          <w:rFonts w:ascii="Arial" w:hAnsi="Arial" w:cs="Arial"/>
          <w:color w:val="000000"/>
          <w:lang w:val="en-US"/>
        </w:rPr>
        <w:t xml:space="preserve"> CDPs could not be investigated as </w:t>
      </w:r>
      <w:r w:rsidR="00107DBE" w:rsidRPr="00D845DA">
        <w:rPr>
          <w:rFonts w:ascii="Arial" w:hAnsi="Arial" w:cs="Arial"/>
          <w:i/>
          <w:color w:val="000000"/>
          <w:lang w:val="en-US"/>
        </w:rPr>
        <w:t>Dnmt1</w:t>
      </w:r>
      <w:r w:rsidR="00107DBE" w:rsidRPr="00D845DA">
        <w:rPr>
          <w:rFonts w:ascii="Arial" w:hAnsi="Arial" w:cs="Arial"/>
          <w:color w:val="000000"/>
          <w:vertAlign w:val="superscript"/>
          <w:lang w:val="en-US"/>
        </w:rPr>
        <w:t>c/chip</w:t>
      </w:r>
      <w:r w:rsidR="00107DBE" w:rsidRPr="00D845DA">
        <w:rPr>
          <w:rFonts w:ascii="Arial" w:hAnsi="Arial" w:cs="Arial"/>
          <w:color w:val="000000"/>
          <w:lang w:val="en-US"/>
        </w:rPr>
        <w:t xml:space="preserve"> mice</w:t>
      </w:r>
      <w:r w:rsidR="00107DBE">
        <w:rPr>
          <w:rFonts w:ascii="Arial" w:hAnsi="Arial" w:cs="Arial"/>
          <w:color w:val="000000"/>
          <w:lang w:val="en-US"/>
        </w:rPr>
        <w:t xml:space="preserve"> lacked Flt3 expression (see below).</w:t>
      </w:r>
    </w:p>
    <w:p w14:paraId="7EAEB507" w14:textId="0929E906" w:rsidR="001D1193" w:rsidRPr="00D845DA" w:rsidRDefault="00C81540" w:rsidP="00A07281">
      <w:pPr>
        <w:spacing w:line="480" w:lineRule="auto"/>
        <w:jc w:val="both"/>
        <w:rPr>
          <w:rFonts w:ascii="Arial" w:hAnsi="Arial" w:cs="Arial"/>
          <w:color w:val="000000"/>
          <w:lang w:val="en-US"/>
        </w:rPr>
      </w:pPr>
      <w:r w:rsidRPr="00D845DA">
        <w:rPr>
          <w:rFonts w:ascii="Arial" w:hAnsi="Arial" w:cs="Arial"/>
          <w:i/>
          <w:color w:val="000000"/>
          <w:lang w:val="en-US"/>
        </w:rPr>
        <w:t>Dnmt1</w:t>
      </w:r>
      <w:r w:rsidRPr="00D845DA">
        <w:rPr>
          <w:rFonts w:ascii="Arial" w:hAnsi="Arial" w:cs="Arial"/>
          <w:color w:val="000000"/>
          <w:vertAlign w:val="superscript"/>
          <w:lang w:val="en-US"/>
        </w:rPr>
        <w:t>c/chip</w:t>
      </w:r>
      <w:r w:rsidRPr="00D845DA">
        <w:rPr>
          <w:rFonts w:ascii="Arial" w:hAnsi="Arial" w:cs="Arial"/>
          <w:color w:val="000000"/>
          <w:lang w:val="en-US"/>
        </w:rPr>
        <w:t xml:space="preserve"> mice </w:t>
      </w:r>
      <w:r w:rsidR="00B01083" w:rsidRPr="00D845DA">
        <w:rPr>
          <w:rFonts w:ascii="Arial" w:hAnsi="Arial" w:cs="Arial"/>
          <w:color w:val="000000"/>
          <w:lang w:val="en-US"/>
        </w:rPr>
        <w:t xml:space="preserve">ubiquitously </w:t>
      </w:r>
      <w:r w:rsidRPr="00D845DA">
        <w:rPr>
          <w:rFonts w:ascii="Arial" w:hAnsi="Arial" w:cs="Arial"/>
          <w:color w:val="000000"/>
          <w:lang w:val="en-US"/>
        </w:rPr>
        <w:t xml:space="preserve">express </w:t>
      </w:r>
      <w:r w:rsidR="00700B59">
        <w:rPr>
          <w:rFonts w:ascii="Arial" w:hAnsi="Arial" w:cs="Arial"/>
          <w:color w:val="000000"/>
          <w:lang w:val="en-US"/>
        </w:rPr>
        <w:t>hypomorphic</w:t>
      </w:r>
      <w:r w:rsidRPr="00D845DA">
        <w:rPr>
          <w:rFonts w:ascii="Arial" w:hAnsi="Arial" w:cs="Arial"/>
          <w:color w:val="000000"/>
          <w:lang w:val="en-US"/>
        </w:rPr>
        <w:t xml:space="preserve"> Dnmt1 levels in all cells </w:t>
      </w:r>
      <w:sdt>
        <w:sdtPr>
          <w:rPr>
            <w:rFonts w:ascii="Arial" w:hAnsi="Arial" w:cs="Arial"/>
            <w:color w:val="000000"/>
            <w:lang w:val="en-US"/>
          </w:rPr>
          <w:alias w:val="To edit, see citavi.com/edit"/>
          <w:tag w:val="CitaviPlaceholder#b83911eb-9318-4f28-86b2-b15de898b63c"/>
          <w:id w:val="14360504"/>
          <w:placeholder>
            <w:docPart w:val="DefaultPlaceholder_-1854013440"/>
          </w:placeholder>
        </w:sdtPr>
        <w:sdtContent>
          <w:r w:rsidR="00C858DA">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zM1ZmMwLTIwY2YtNDUzNi05NDg2LTBiYTFjZWNmYjY5MSIsIlJhbmdlTGVuZ3RoIjoxOSwiUmVmZXJlbmNlSWQiOiJmZTI2NjQ4Yi1iMzVkLTQyNjctOGRkNy1hOTkxYjJhOTRlY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yNzAyODc2IiwiVXJpU3RyaW5nIjoiaHR0cDovL3d3dy5uY2JpLm5sbS5uaWguZ292L3B1Ym1lZC8xMjcwMjg3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Mzk6NTciLCJNb2RpZmllZEJ5IjoiX0ZyYW5rIFJvc2VuYmF1ZXIiLCJJZCI6ImMzN2NlN2NiLTljYjgtNDMxZS04Y2I5LTFhN2RjYjdmN2FkNiIsIk1vZGlmaWVkT24iOiIyMDIwLTA3LTMwVDA4OjM5OjU3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yNi9zY2llbmNlLjEwODM1NTgiLCJVcmlTdHJpbmciOiJodHRwczovL2RvaS5vcmcvMTAuMTEyNi9zY2llbmNlLjEwODM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4L25nLjQ2MyIsIlVyaVN0cmluZyI6Imh0dHBzOi8vZG9pLm9yZy8xMC4xMDM4L25nLjQ2My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Dg6NDQ6MDIiLCJNb2RpZmllZEJ5IjoiX0ZyYW5rIFJvc2VuYmF1ZXIiLCJJZCI6ImVmNjllMWJlLTA0ZDQtNDRkNi1hYWM4LTA2NjgwNDZjMmVjYSIsIk1vZGlmaWVkT24iOiIyMDIwLTA3LTMwVDA4OjQ0OjAy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k4MDE5NzkiLCJVcmlTdHJpbmciOiJodHRwOi8vd3d3Lm5jYmkubmxtLm5paC5nb3YvcHVibWVkLzE5ODAxOTc5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}</w:instrText>
          </w:r>
          <w:r w:rsidR="00C858DA">
            <w:rPr>
              <w:rFonts w:ascii="Arial" w:hAnsi="Arial" w:cs="Arial"/>
              <w:noProof/>
              <w:color w:val="000000"/>
              <w:lang w:val="en-US"/>
            </w:rPr>
            <w:fldChar w:fldCharType="separate"/>
          </w:r>
          <w:r w:rsidR="00C506E1">
            <w:rPr>
              <w:rFonts w:ascii="Arial" w:hAnsi="Arial" w:cs="Arial"/>
              <w:noProof/>
              <w:color w:val="000000"/>
              <w:lang w:val="en-US"/>
            </w:rPr>
            <w:t>(Gaudet et al. 2003; Bröske et al. 2009)</w:t>
          </w:r>
          <w:r w:rsidR="00C858DA">
            <w:rPr>
              <w:rFonts w:ascii="Arial" w:hAnsi="Arial" w:cs="Arial"/>
              <w:noProof/>
              <w:color w:val="000000"/>
              <w:lang w:val="en-US"/>
            </w:rPr>
            <w:fldChar w:fldCharType="end"/>
          </w:r>
        </w:sdtContent>
      </w:sdt>
      <w:r w:rsidRPr="00D845DA">
        <w:rPr>
          <w:rFonts w:ascii="Arial" w:hAnsi="Arial" w:cs="Arial"/>
          <w:color w:val="000000"/>
          <w:lang w:val="en-US"/>
        </w:rPr>
        <w:t xml:space="preserve">. </w:t>
      </w:r>
      <w:r w:rsidR="00E739F2" w:rsidRPr="00D845DA">
        <w:rPr>
          <w:rFonts w:ascii="Arial" w:hAnsi="Arial" w:cs="Arial"/>
          <w:color w:val="000000"/>
          <w:lang w:val="en-US"/>
        </w:rPr>
        <w:t>T</w:t>
      </w:r>
      <w:r w:rsidRPr="00D845DA">
        <w:rPr>
          <w:rFonts w:ascii="Arial" w:hAnsi="Arial" w:cs="Arial"/>
          <w:color w:val="000000"/>
          <w:lang w:val="en-US"/>
        </w:rPr>
        <w:t xml:space="preserve">o determine if the </w:t>
      </w:r>
      <w:r w:rsidR="00700B59">
        <w:rPr>
          <w:rFonts w:ascii="Arial" w:hAnsi="Arial" w:cs="Arial"/>
          <w:color w:val="000000"/>
          <w:lang w:val="en-US"/>
        </w:rPr>
        <w:t>alterations</w:t>
      </w:r>
      <w:r w:rsidRPr="00D845DA">
        <w:rPr>
          <w:rFonts w:ascii="Arial" w:hAnsi="Arial" w:cs="Arial"/>
          <w:color w:val="000000"/>
          <w:lang w:val="en-US"/>
        </w:rPr>
        <w:t xml:space="preserve"> in DC development </w:t>
      </w:r>
      <w:r w:rsidR="005239A5">
        <w:rPr>
          <w:rFonts w:ascii="Arial" w:hAnsi="Arial" w:cs="Arial"/>
          <w:color w:val="000000"/>
          <w:lang w:val="en-US"/>
        </w:rPr>
        <w:t>we</w:t>
      </w:r>
      <w:r w:rsidR="00700B59">
        <w:rPr>
          <w:rFonts w:ascii="Arial" w:hAnsi="Arial" w:cs="Arial"/>
          <w:color w:val="000000"/>
          <w:lang w:val="en-US"/>
        </w:rPr>
        <w:t xml:space="preserve">re caused by a </w:t>
      </w:r>
      <w:r w:rsidR="00832D49" w:rsidRPr="00D845DA">
        <w:rPr>
          <w:rFonts w:ascii="Arial" w:hAnsi="Arial" w:cs="Arial"/>
          <w:color w:val="000000"/>
          <w:lang w:val="en-US"/>
        </w:rPr>
        <w:lastRenderedPageBreak/>
        <w:t>lineage-</w:t>
      </w:r>
      <w:r w:rsidRPr="00D845DA">
        <w:rPr>
          <w:rFonts w:ascii="Arial" w:hAnsi="Arial" w:cs="Arial"/>
          <w:color w:val="000000"/>
          <w:lang w:val="en-US"/>
        </w:rPr>
        <w:t xml:space="preserve">intrinsic </w:t>
      </w:r>
      <w:r w:rsidR="00700B59">
        <w:rPr>
          <w:rFonts w:ascii="Arial" w:hAnsi="Arial" w:cs="Arial"/>
          <w:color w:val="000000"/>
          <w:lang w:val="en-US"/>
        </w:rPr>
        <w:t xml:space="preserve">mechanism </w:t>
      </w:r>
      <w:r w:rsidRPr="00D845DA">
        <w:rPr>
          <w:rFonts w:ascii="Arial" w:hAnsi="Arial" w:cs="Arial"/>
          <w:color w:val="000000"/>
          <w:lang w:val="en-US"/>
        </w:rPr>
        <w:t xml:space="preserve">or </w:t>
      </w:r>
      <w:r w:rsidR="00700B59">
        <w:rPr>
          <w:rFonts w:ascii="Arial" w:hAnsi="Arial" w:cs="Arial"/>
          <w:color w:val="000000"/>
          <w:lang w:val="en-US"/>
        </w:rPr>
        <w:t>by</w:t>
      </w:r>
      <w:r w:rsidRPr="00D845DA">
        <w:rPr>
          <w:rFonts w:ascii="Arial" w:hAnsi="Arial" w:cs="Arial"/>
          <w:color w:val="000000"/>
          <w:lang w:val="en-US"/>
        </w:rPr>
        <w:t xml:space="preserve"> lower Dnmt1 expression in </w:t>
      </w:r>
      <w:r w:rsidR="00EF601F">
        <w:rPr>
          <w:rFonts w:ascii="Arial" w:hAnsi="Arial" w:cs="Arial"/>
          <w:color w:val="000000"/>
          <w:lang w:val="en-US"/>
        </w:rPr>
        <w:t>non-hematopoietic</w:t>
      </w:r>
      <w:r w:rsidR="00902904" w:rsidRPr="00D845DA">
        <w:rPr>
          <w:rFonts w:ascii="Arial" w:hAnsi="Arial" w:cs="Arial"/>
          <w:color w:val="000000"/>
          <w:lang w:val="en-US"/>
        </w:rPr>
        <w:t xml:space="preserve"> cells</w:t>
      </w:r>
      <w:r w:rsidRPr="00D845DA">
        <w:rPr>
          <w:rFonts w:ascii="Arial" w:hAnsi="Arial" w:cs="Arial"/>
          <w:color w:val="000000"/>
          <w:lang w:val="en-US"/>
        </w:rPr>
        <w:t xml:space="preserve">, </w:t>
      </w:r>
      <w:r w:rsidR="001B72D4" w:rsidRPr="001B72D4">
        <w:rPr>
          <w:rFonts w:ascii="Arial" w:hAnsi="Arial" w:cs="Arial"/>
          <w:color w:val="000000"/>
          <w:lang w:val="en-US"/>
        </w:rPr>
        <w:t>we generated chimeric animals by transplanting BM cells</w:t>
      </w:r>
      <w:r w:rsidR="00902904" w:rsidRPr="00D845DA">
        <w:rPr>
          <w:rFonts w:ascii="Arial" w:hAnsi="Arial" w:cs="Arial"/>
          <w:color w:val="000000"/>
          <w:lang w:val="en-US"/>
        </w:rPr>
        <w:t xml:space="preserve"> from </w:t>
      </w:r>
      <w:r w:rsidR="00E739F2" w:rsidRPr="00D845DA">
        <w:rPr>
          <w:rFonts w:ascii="Arial" w:hAnsi="Arial" w:cs="Arial"/>
          <w:i/>
          <w:color w:val="000000"/>
          <w:lang w:val="en-US"/>
        </w:rPr>
        <w:t>Dnmt1</w:t>
      </w:r>
      <w:r w:rsidR="00E739F2" w:rsidRPr="00D845DA">
        <w:rPr>
          <w:rFonts w:ascii="Arial" w:hAnsi="Arial" w:cs="Arial"/>
          <w:color w:val="000000"/>
          <w:vertAlign w:val="superscript"/>
          <w:lang w:val="en-US"/>
        </w:rPr>
        <w:t>c/chip</w:t>
      </w:r>
      <w:r w:rsidR="00E739F2" w:rsidRPr="00D845DA">
        <w:rPr>
          <w:rFonts w:ascii="Arial" w:hAnsi="Arial" w:cs="Arial"/>
          <w:color w:val="000000"/>
          <w:lang w:val="en-US"/>
        </w:rPr>
        <w:t xml:space="preserve"> </w:t>
      </w:r>
      <w:r w:rsidR="00902904" w:rsidRPr="00D845DA">
        <w:rPr>
          <w:rFonts w:ascii="Arial" w:hAnsi="Arial" w:cs="Arial"/>
          <w:color w:val="000000"/>
          <w:lang w:val="en-US"/>
        </w:rPr>
        <w:t xml:space="preserve">or </w:t>
      </w:r>
      <w:r w:rsidR="00E739F2" w:rsidRPr="00D845DA">
        <w:rPr>
          <w:rFonts w:ascii="Arial" w:hAnsi="Arial" w:cs="Arial"/>
          <w:color w:val="000000"/>
          <w:lang w:val="en-US"/>
        </w:rPr>
        <w:t xml:space="preserve">control </w:t>
      </w:r>
      <w:r w:rsidR="00902904" w:rsidRPr="00D845DA">
        <w:rPr>
          <w:rFonts w:ascii="Arial" w:hAnsi="Arial" w:cs="Arial"/>
          <w:color w:val="000000"/>
          <w:lang w:val="en-US"/>
        </w:rPr>
        <w:t>donor mice into BM ablated wildtype recipient animals and analyzed donor-derived DC</w:t>
      </w:r>
      <w:r w:rsidR="00832D49" w:rsidRPr="00D845DA">
        <w:rPr>
          <w:rFonts w:ascii="Arial" w:hAnsi="Arial" w:cs="Arial"/>
          <w:color w:val="000000"/>
          <w:lang w:val="en-US"/>
        </w:rPr>
        <w:t xml:space="preserve"> development</w:t>
      </w:r>
      <w:r w:rsidR="00902904" w:rsidRPr="00D845DA">
        <w:rPr>
          <w:rFonts w:ascii="Arial" w:hAnsi="Arial" w:cs="Arial"/>
          <w:color w:val="000000"/>
          <w:lang w:val="en-US"/>
        </w:rPr>
        <w:t xml:space="preserve"> after stable engraftment</w:t>
      </w:r>
      <w:r w:rsidR="00832D49" w:rsidRPr="00D845DA">
        <w:rPr>
          <w:rFonts w:ascii="Arial" w:hAnsi="Arial" w:cs="Arial"/>
          <w:color w:val="000000"/>
          <w:lang w:val="en-US"/>
        </w:rPr>
        <w:t xml:space="preserve"> (Suppl. Fig. 2a)</w:t>
      </w:r>
      <w:r w:rsidR="00902904" w:rsidRPr="00D845DA">
        <w:rPr>
          <w:rFonts w:ascii="Arial" w:hAnsi="Arial" w:cs="Arial"/>
          <w:color w:val="000000"/>
          <w:lang w:val="en-US"/>
        </w:rPr>
        <w:t>.</w:t>
      </w:r>
      <w:r w:rsidR="00832D49" w:rsidRPr="00D845DA">
        <w:rPr>
          <w:rFonts w:ascii="Arial" w:hAnsi="Arial" w:cs="Arial"/>
          <w:color w:val="000000"/>
          <w:lang w:val="en-US"/>
        </w:rPr>
        <w:t xml:space="preserve"> As demonstrated in Fig. 2a-c, </w:t>
      </w:r>
      <w:r w:rsidR="00700B59" w:rsidRPr="00D845DA">
        <w:rPr>
          <w:rFonts w:ascii="Arial" w:hAnsi="Arial" w:cs="Arial"/>
          <w:i/>
          <w:color w:val="000000"/>
          <w:lang w:val="en-US"/>
        </w:rPr>
        <w:t>Dnmt1</w:t>
      </w:r>
      <w:r w:rsidR="00700B59" w:rsidRPr="00D845DA">
        <w:rPr>
          <w:rFonts w:ascii="Arial" w:hAnsi="Arial" w:cs="Arial"/>
          <w:color w:val="000000"/>
          <w:vertAlign w:val="superscript"/>
          <w:lang w:val="en-US"/>
        </w:rPr>
        <w:t>c/chip</w:t>
      </w:r>
      <w:r w:rsidR="00700B59" w:rsidRPr="00D845DA">
        <w:rPr>
          <w:rFonts w:ascii="Arial" w:hAnsi="Arial" w:cs="Arial"/>
          <w:color w:val="000000"/>
          <w:lang w:val="en-US"/>
        </w:rPr>
        <w:t xml:space="preserve"> </w:t>
      </w:r>
      <w:r w:rsidR="00832D49" w:rsidRPr="00D845DA">
        <w:rPr>
          <w:rFonts w:ascii="Arial" w:hAnsi="Arial" w:cs="Arial"/>
          <w:color w:val="000000"/>
          <w:lang w:val="en-US"/>
        </w:rPr>
        <w:t xml:space="preserve">donor BM failed to produce pDCs and could only produce </w:t>
      </w:r>
      <w:r w:rsidR="00390579">
        <w:rPr>
          <w:rFonts w:ascii="Arial" w:hAnsi="Arial" w:cs="Arial"/>
          <w:color w:val="000000"/>
          <w:lang w:val="en-US"/>
        </w:rPr>
        <w:t xml:space="preserve">strongly </w:t>
      </w:r>
      <w:r w:rsidR="00832D49" w:rsidRPr="00D845DA">
        <w:rPr>
          <w:rFonts w:ascii="Arial" w:hAnsi="Arial" w:cs="Arial"/>
          <w:color w:val="000000"/>
          <w:lang w:val="en-US"/>
        </w:rPr>
        <w:t xml:space="preserve">reduced </w:t>
      </w:r>
      <w:r w:rsidR="00EF601F">
        <w:rPr>
          <w:rFonts w:ascii="Arial" w:hAnsi="Arial" w:cs="Arial"/>
          <w:color w:val="000000"/>
          <w:lang w:val="en-US"/>
        </w:rPr>
        <w:t>frequencies of</w:t>
      </w:r>
      <w:r w:rsidR="00832D49" w:rsidRPr="00D845DA">
        <w:rPr>
          <w:rFonts w:ascii="Arial" w:hAnsi="Arial" w:cs="Arial"/>
          <w:color w:val="000000"/>
          <w:lang w:val="en-US"/>
        </w:rPr>
        <w:t xml:space="preserve"> </w:t>
      </w:r>
      <w:del w:id="55" w:author=" " w:date="2020-12-27T14:10:00Z">
        <w:r w:rsidR="00832D49" w:rsidRPr="00D845DA" w:rsidDel="00E71E1B">
          <w:rPr>
            <w:rFonts w:ascii="Arial" w:hAnsi="Arial" w:cs="Arial"/>
            <w:color w:val="000000"/>
            <w:lang w:val="en-US"/>
          </w:rPr>
          <w:delText xml:space="preserve">of </w:delText>
        </w:r>
      </w:del>
      <w:proofErr w:type="spellStart"/>
      <w:r w:rsidR="00832D49" w:rsidRPr="00D845DA">
        <w:rPr>
          <w:rFonts w:ascii="Arial" w:hAnsi="Arial" w:cs="Arial"/>
          <w:color w:val="000000"/>
          <w:lang w:val="en-US"/>
        </w:rPr>
        <w:t>cDCs</w:t>
      </w:r>
      <w:proofErr w:type="spellEnd"/>
      <w:r w:rsidR="00832D49" w:rsidRPr="00D845DA">
        <w:rPr>
          <w:rFonts w:ascii="Arial" w:hAnsi="Arial" w:cs="Arial"/>
          <w:color w:val="000000"/>
          <w:lang w:val="en-US"/>
        </w:rPr>
        <w:t xml:space="preserve"> and MDPs. In contrast, </w:t>
      </w:r>
      <w:r w:rsidR="00700B59" w:rsidRPr="00D845DA">
        <w:rPr>
          <w:rFonts w:ascii="Arial" w:hAnsi="Arial" w:cs="Arial"/>
          <w:i/>
          <w:color w:val="000000"/>
          <w:lang w:val="en-US"/>
        </w:rPr>
        <w:t>Dnmt1</w:t>
      </w:r>
      <w:r w:rsidR="00700B59" w:rsidRPr="00D845DA">
        <w:rPr>
          <w:rFonts w:ascii="Arial" w:hAnsi="Arial" w:cs="Arial"/>
          <w:color w:val="000000"/>
          <w:vertAlign w:val="superscript"/>
          <w:lang w:val="en-US"/>
        </w:rPr>
        <w:t>c/chip</w:t>
      </w:r>
      <w:r w:rsidR="00700B59" w:rsidRPr="00D845DA">
        <w:rPr>
          <w:rFonts w:ascii="Arial" w:hAnsi="Arial" w:cs="Arial"/>
          <w:color w:val="000000"/>
          <w:lang w:val="en-US"/>
        </w:rPr>
        <w:t xml:space="preserve"> </w:t>
      </w:r>
      <w:r w:rsidR="00832D49" w:rsidRPr="00D845DA">
        <w:rPr>
          <w:rFonts w:ascii="Arial" w:hAnsi="Arial" w:cs="Arial"/>
          <w:color w:val="000000"/>
          <w:lang w:val="en-US"/>
        </w:rPr>
        <w:t xml:space="preserve">donor-derived granulocytes were generated </w:t>
      </w:r>
      <w:r w:rsidR="00AA36F4">
        <w:rPr>
          <w:rFonts w:ascii="Arial" w:hAnsi="Arial" w:cs="Arial"/>
          <w:color w:val="000000"/>
          <w:lang w:val="en-US"/>
        </w:rPr>
        <w:t>at</w:t>
      </w:r>
      <w:r w:rsidR="00832D49" w:rsidRPr="00D845DA">
        <w:rPr>
          <w:rFonts w:ascii="Arial" w:hAnsi="Arial" w:cs="Arial"/>
          <w:color w:val="000000"/>
          <w:lang w:val="en-US"/>
        </w:rPr>
        <w:t xml:space="preserve"> </w:t>
      </w:r>
      <w:r w:rsidR="004102CD">
        <w:rPr>
          <w:rFonts w:ascii="Arial" w:hAnsi="Arial" w:cs="Arial"/>
          <w:color w:val="000000"/>
          <w:lang w:val="en-US"/>
        </w:rPr>
        <w:t xml:space="preserve">similar or </w:t>
      </w:r>
      <w:r w:rsidR="00832D49" w:rsidRPr="00D845DA">
        <w:rPr>
          <w:rFonts w:ascii="Arial" w:hAnsi="Arial" w:cs="Arial"/>
          <w:color w:val="000000"/>
          <w:lang w:val="en-US"/>
        </w:rPr>
        <w:t xml:space="preserve">even higher </w:t>
      </w:r>
      <w:r w:rsidR="00AA36F4">
        <w:rPr>
          <w:rFonts w:ascii="Arial" w:hAnsi="Arial" w:cs="Arial"/>
          <w:color w:val="000000"/>
          <w:lang w:val="en-US"/>
        </w:rPr>
        <w:t xml:space="preserve">frequency </w:t>
      </w:r>
      <w:r w:rsidR="004102CD">
        <w:rPr>
          <w:rFonts w:ascii="Arial" w:hAnsi="Arial" w:cs="Arial"/>
          <w:color w:val="000000"/>
          <w:lang w:val="en-US"/>
        </w:rPr>
        <w:t>when compared to</w:t>
      </w:r>
      <w:r w:rsidR="00AA36F4">
        <w:rPr>
          <w:rFonts w:ascii="Arial" w:hAnsi="Arial" w:cs="Arial"/>
          <w:color w:val="000000"/>
          <w:lang w:val="en-US"/>
        </w:rPr>
        <w:t xml:space="preserve"> control donor cells</w:t>
      </w:r>
      <w:r w:rsidR="00832D49" w:rsidRPr="00D845DA">
        <w:rPr>
          <w:rFonts w:ascii="Arial" w:hAnsi="Arial" w:cs="Arial"/>
          <w:color w:val="000000"/>
          <w:lang w:val="en-US"/>
        </w:rPr>
        <w:t xml:space="preserve"> (Suppl. Fig. 2b). </w:t>
      </w:r>
    </w:p>
    <w:p w14:paraId="0F63DC0F" w14:textId="7CDF49D2" w:rsidR="003365BB" w:rsidRDefault="00997C50" w:rsidP="00A07281">
      <w:pPr>
        <w:spacing w:line="480" w:lineRule="auto"/>
        <w:jc w:val="both"/>
        <w:rPr>
          <w:rFonts w:ascii="Arial" w:hAnsi="Arial" w:cs="Arial"/>
          <w:color w:val="000000"/>
          <w:lang w:val="en-US"/>
        </w:rPr>
      </w:pPr>
      <w:r w:rsidRPr="00D845DA">
        <w:rPr>
          <w:rFonts w:ascii="Arial" w:hAnsi="Arial" w:cs="Arial"/>
          <w:color w:val="000000"/>
          <w:lang w:val="en-US"/>
        </w:rPr>
        <w:t xml:space="preserve">Taken together, these data </w:t>
      </w:r>
      <w:r w:rsidR="008B67C5">
        <w:rPr>
          <w:rFonts w:ascii="Arial" w:hAnsi="Arial" w:cs="Arial"/>
          <w:color w:val="000000"/>
          <w:lang w:val="en-US"/>
        </w:rPr>
        <w:t>suggest</w:t>
      </w:r>
      <w:r w:rsidRPr="00D845DA">
        <w:rPr>
          <w:rFonts w:ascii="Arial" w:hAnsi="Arial" w:cs="Arial"/>
          <w:color w:val="000000"/>
          <w:lang w:val="en-US"/>
        </w:rPr>
        <w:t xml:space="preserve"> that</w:t>
      </w:r>
      <w:r w:rsidR="00B01083">
        <w:rPr>
          <w:rFonts w:ascii="Arial" w:hAnsi="Arial" w:cs="Arial"/>
          <w:color w:val="000000"/>
          <w:lang w:val="en-US"/>
        </w:rPr>
        <w:t xml:space="preserve"> </w:t>
      </w:r>
      <w:r w:rsidR="00753E09" w:rsidRPr="00D845DA">
        <w:rPr>
          <w:rFonts w:ascii="Arial" w:hAnsi="Arial" w:cs="Arial"/>
          <w:color w:val="000000"/>
          <w:lang w:val="en-US"/>
        </w:rPr>
        <w:t xml:space="preserve">constitutive </w:t>
      </w:r>
      <w:r w:rsidRPr="00D845DA">
        <w:rPr>
          <w:rFonts w:ascii="Arial" w:hAnsi="Arial" w:cs="Arial"/>
          <w:color w:val="000000"/>
          <w:lang w:val="en-US"/>
        </w:rPr>
        <w:t xml:space="preserve">methylation is </w:t>
      </w:r>
      <w:r w:rsidR="00067F46">
        <w:rPr>
          <w:rFonts w:ascii="Arial" w:hAnsi="Arial" w:cs="Arial"/>
          <w:color w:val="000000"/>
          <w:lang w:val="en-US"/>
        </w:rPr>
        <w:t>required</w:t>
      </w:r>
      <w:r w:rsidRPr="00D845DA">
        <w:rPr>
          <w:rFonts w:ascii="Arial" w:hAnsi="Arial" w:cs="Arial"/>
          <w:color w:val="000000"/>
          <w:lang w:val="en-US"/>
        </w:rPr>
        <w:t xml:space="preserve"> for normal DC development</w:t>
      </w:r>
      <w:r w:rsidR="006314AB" w:rsidRPr="006314AB">
        <w:rPr>
          <w:rFonts w:ascii="Arial" w:hAnsi="Arial" w:cs="Arial"/>
          <w:color w:val="000000"/>
          <w:lang w:val="en-US"/>
        </w:rPr>
        <w:t xml:space="preserve"> </w:t>
      </w:r>
      <w:r w:rsidR="006314AB">
        <w:rPr>
          <w:rFonts w:ascii="Arial" w:hAnsi="Arial" w:cs="Arial"/>
          <w:color w:val="000000"/>
          <w:lang w:val="en-US"/>
        </w:rPr>
        <w:t>in a cell-intrinsic manner</w:t>
      </w:r>
      <w:r w:rsidR="00273AF2">
        <w:rPr>
          <w:rFonts w:ascii="Arial" w:hAnsi="Arial" w:cs="Arial"/>
          <w:color w:val="000000"/>
          <w:lang w:val="en-US"/>
        </w:rPr>
        <w:t xml:space="preserve">, whereby </w:t>
      </w:r>
      <w:r w:rsidR="00390579">
        <w:rPr>
          <w:rFonts w:ascii="Arial" w:hAnsi="Arial" w:cs="Arial"/>
          <w:color w:val="000000"/>
          <w:lang w:val="en-US"/>
        </w:rPr>
        <w:t xml:space="preserve">the effect of </w:t>
      </w:r>
      <w:r w:rsidR="008B67C5">
        <w:rPr>
          <w:rFonts w:ascii="Arial" w:hAnsi="Arial" w:cs="Arial"/>
          <w:color w:val="000000"/>
          <w:lang w:val="en-US"/>
        </w:rPr>
        <w:t>hypo</w:t>
      </w:r>
      <w:r w:rsidR="00977A6A">
        <w:rPr>
          <w:rFonts w:ascii="Arial" w:hAnsi="Arial" w:cs="Arial"/>
          <w:color w:val="000000"/>
          <w:lang w:val="en-US"/>
        </w:rPr>
        <w:t xml:space="preserve">methylation </w:t>
      </w:r>
      <w:r w:rsidR="000F7E1D">
        <w:rPr>
          <w:rFonts w:ascii="Arial" w:hAnsi="Arial" w:cs="Arial"/>
          <w:color w:val="000000"/>
          <w:lang w:val="en-US"/>
        </w:rPr>
        <w:t xml:space="preserve">varies on different </w:t>
      </w:r>
      <w:r w:rsidRPr="00D845DA">
        <w:rPr>
          <w:rFonts w:ascii="Arial" w:hAnsi="Arial" w:cs="Arial"/>
          <w:color w:val="000000"/>
          <w:lang w:val="en-US"/>
        </w:rPr>
        <w:t>DC subset</w:t>
      </w:r>
      <w:r w:rsidR="00BF4325">
        <w:rPr>
          <w:rFonts w:ascii="Arial" w:hAnsi="Arial" w:cs="Arial"/>
          <w:color w:val="000000"/>
          <w:lang w:val="en-US"/>
        </w:rPr>
        <w:t>s</w:t>
      </w:r>
      <w:r w:rsidRPr="00D845DA">
        <w:rPr>
          <w:rFonts w:ascii="Arial" w:hAnsi="Arial" w:cs="Arial"/>
          <w:color w:val="000000"/>
          <w:lang w:val="en-US"/>
        </w:rPr>
        <w:t xml:space="preserve">. </w:t>
      </w:r>
    </w:p>
    <w:p w14:paraId="45BD08D4" w14:textId="77777777" w:rsidR="001A4877" w:rsidRDefault="001A4877" w:rsidP="001A4877">
      <w:pPr>
        <w:spacing w:line="480" w:lineRule="auto"/>
        <w:jc w:val="both"/>
        <w:rPr>
          <w:rFonts w:ascii="Arial" w:hAnsi="Arial" w:cs="Arial"/>
          <w:color w:val="000000"/>
          <w:lang w:val="en-US"/>
        </w:rPr>
      </w:pPr>
      <w:r>
        <w:rPr>
          <w:rFonts w:ascii="Arial" w:hAnsi="Arial" w:cs="Arial"/>
          <w:b/>
          <w:color w:val="000000"/>
          <w:lang w:val="en-US"/>
        </w:rPr>
        <w:t>Whole genome DNA methylation maps of DC subsets and their precursors</w:t>
      </w:r>
    </w:p>
    <w:p w14:paraId="00088656" w14:textId="3A677909" w:rsidR="001A4877" w:rsidRPr="000E1DFA" w:rsidRDefault="00F96615" w:rsidP="001A4877">
      <w:pPr>
        <w:spacing w:line="480" w:lineRule="auto"/>
        <w:jc w:val="both"/>
        <w:rPr>
          <w:rFonts w:ascii="Arial" w:hAnsi="Arial" w:cs="Arial"/>
          <w:color w:val="000000"/>
          <w:lang w:val="en-US"/>
        </w:rPr>
      </w:pPr>
      <w:ins w:id="56" w:author="Daniel Lipka" w:date="2020-12-30T21:39:00Z">
        <w:r>
          <w:rPr>
            <w:rFonts w:ascii="Arial" w:hAnsi="Arial" w:cs="Arial"/>
            <w:color w:val="000000"/>
            <w:lang w:val="en-US"/>
          </w:rPr>
          <w:t>In order to investi</w:t>
        </w:r>
      </w:ins>
      <w:ins w:id="57" w:author="Daniel Lipka" w:date="2020-12-30T21:40:00Z">
        <w:r>
          <w:rPr>
            <w:rFonts w:ascii="Arial" w:hAnsi="Arial" w:cs="Arial"/>
            <w:color w:val="000000"/>
            <w:lang w:val="en-US"/>
          </w:rPr>
          <w:t>gate the impact of DNA methylation on normal DC development</w:t>
        </w:r>
      </w:ins>
      <w:ins w:id="58" w:author="Daniel Lipka" w:date="2020-12-30T21:41:00Z">
        <w:r>
          <w:rPr>
            <w:rFonts w:ascii="Arial" w:hAnsi="Arial" w:cs="Arial"/>
            <w:color w:val="000000"/>
            <w:lang w:val="en-US"/>
          </w:rPr>
          <w:t>, w</w:t>
        </w:r>
      </w:ins>
      <w:commentRangeStart w:id="59"/>
      <w:del w:id="60" w:author="Daniel Lipka" w:date="2020-12-30T21:41:00Z">
        <w:r w:rsidR="00EF601F" w:rsidRPr="00EF601F" w:rsidDel="00F96615">
          <w:rPr>
            <w:rFonts w:ascii="Arial" w:hAnsi="Arial" w:cs="Arial"/>
            <w:color w:val="000000"/>
            <w:lang w:val="en-US"/>
          </w:rPr>
          <w:delText>W</w:delText>
        </w:r>
      </w:del>
      <w:r w:rsidR="00EF601F" w:rsidRPr="00EF601F">
        <w:rPr>
          <w:rFonts w:ascii="Arial" w:hAnsi="Arial" w:cs="Arial"/>
          <w:color w:val="000000"/>
          <w:lang w:val="en-US"/>
        </w:rPr>
        <w:t>e</w:t>
      </w:r>
      <w:commentRangeEnd w:id="59"/>
      <w:r w:rsidR="00237B8A">
        <w:rPr>
          <w:rStyle w:val="CommentReference"/>
        </w:rPr>
        <w:commentReference w:id="59"/>
      </w:r>
      <w:r w:rsidR="00EF601F" w:rsidRPr="00EF601F">
        <w:rPr>
          <w:rFonts w:ascii="Arial" w:hAnsi="Arial" w:cs="Arial"/>
          <w:color w:val="000000"/>
          <w:lang w:val="en-US"/>
        </w:rPr>
        <w:t xml:space="preserve"> measured genome-wide DNA methylation in </w:t>
      </w:r>
      <w:proofErr w:type="spellStart"/>
      <w:r w:rsidR="00EF601F" w:rsidRPr="00EF601F">
        <w:rPr>
          <w:rFonts w:ascii="Arial" w:hAnsi="Arial" w:cs="Arial"/>
          <w:color w:val="000000"/>
          <w:lang w:val="en-US"/>
        </w:rPr>
        <w:t>pDCs</w:t>
      </w:r>
      <w:proofErr w:type="spellEnd"/>
      <w:r w:rsidR="00EF601F" w:rsidRPr="00EF601F">
        <w:rPr>
          <w:rFonts w:ascii="Arial" w:hAnsi="Arial" w:cs="Arial"/>
          <w:color w:val="000000"/>
          <w:lang w:val="en-US"/>
        </w:rPr>
        <w:t>, CD11b</w:t>
      </w:r>
      <w:r w:rsidR="00EF601F" w:rsidRPr="009F4525">
        <w:rPr>
          <w:rFonts w:ascii="Arial" w:hAnsi="Arial" w:cs="Arial"/>
          <w:color w:val="000000"/>
          <w:vertAlign w:val="superscript"/>
          <w:lang w:val="en-US"/>
        </w:rPr>
        <w:t>+</w:t>
      </w:r>
      <w:r w:rsidR="00EF601F" w:rsidRPr="00EF601F">
        <w:rPr>
          <w:rFonts w:ascii="Arial" w:hAnsi="Arial" w:cs="Arial"/>
          <w:color w:val="000000"/>
          <w:lang w:val="en-US"/>
        </w:rPr>
        <w:t xml:space="preserve"> </w:t>
      </w:r>
      <w:proofErr w:type="spellStart"/>
      <w:r w:rsidR="00EF601F" w:rsidRPr="00EF601F">
        <w:rPr>
          <w:rFonts w:ascii="Arial" w:hAnsi="Arial" w:cs="Arial"/>
          <w:color w:val="000000"/>
          <w:lang w:val="en-US"/>
        </w:rPr>
        <w:t>cDCs</w:t>
      </w:r>
      <w:proofErr w:type="spellEnd"/>
      <w:r w:rsidR="00EF601F" w:rsidRPr="00EF601F">
        <w:rPr>
          <w:rFonts w:ascii="Arial" w:hAnsi="Arial" w:cs="Arial"/>
          <w:color w:val="000000"/>
          <w:lang w:val="en-US"/>
        </w:rPr>
        <w:t>, CD8</w:t>
      </w:r>
      <w:r w:rsidR="00EF601F" w:rsidRPr="009F4525">
        <w:rPr>
          <w:rFonts w:ascii="Arial" w:hAnsi="Arial" w:cs="Arial"/>
          <w:color w:val="000000"/>
          <w:vertAlign w:val="superscript"/>
          <w:lang w:val="en-US"/>
        </w:rPr>
        <w:t>+</w:t>
      </w:r>
      <w:r w:rsidR="00EF601F" w:rsidRPr="00EF601F">
        <w:rPr>
          <w:rFonts w:ascii="Arial" w:hAnsi="Arial" w:cs="Arial"/>
          <w:color w:val="000000"/>
          <w:lang w:val="en-US"/>
        </w:rPr>
        <w:t xml:space="preserve"> </w:t>
      </w:r>
      <w:proofErr w:type="spellStart"/>
      <w:r w:rsidR="00EF601F" w:rsidRPr="00EF601F">
        <w:rPr>
          <w:rFonts w:ascii="Arial" w:hAnsi="Arial" w:cs="Arial"/>
          <w:color w:val="000000"/>
          <w:lang w:val="en-US"/>
        </w:rPr>
        <w:t>cDCs</w:t>
      </w:r>
      <w:proofErr w:type="spellEnd"/>
      <w:r w:rsidR="00EF601F" w:rsidRPr="00EF601F">
        <w:rPr>
          <w:rFonts w:ascii="Arial" w:hAnsi="Arial" w:cs="Arial"/>
          <w:color w:val="000000"/>
          <w:lang w:val="en-US"/>
        </w:rPr>
        <w:t xml:space="preserve">, CDPs, MDPs, monocytes and </w:t>
      </w:r>
      <w:proofErr w:type="spellStart"/>
      <w:r w:rsidR="00EF601F" w:rsidRPr="00EF601F">
        <w:rPr>
          <w:rFonts w:ascii="Arial" w:hAnsi="Arial" w:cs="Arial"/>
          <w:color w:val="000000"/>
          <w:lang w:val="en-US"/>
        </w:rPr>
        <w:t>cMoPs</w:t>
      </w:r>
      <w:proofErr w:type="spellEnd"/>
      <w:r w:rsidR="00EF601F" w:rsidRPr="00EF601F">
        <w:rPr>
          <w:rFonts w:ascii="Arial" w:hAnsi="Arial" w:cs="Arial"/>
          <w:color w:val="000000"/>
          <w:lang w:val="en-US"/>
        </w:rPr>
        <w:t xml:space="preserve"> at single-CpG resolution by tagmentation-based whole-genome bisulfite sequencing (TWGBS) </w:t>
      </w:r>
      <w:sdt>
        <w:sdtPr>
          <w:rPr>
            <w:rFonts w:ascii="Arial" w:hAnsi="Arial" w:cs="Arial"/>
            <w:color w:val="000000"/>
            <w:lang w:val="en-US"/>
          </w:rPr>
          <w:alias w:val="To edit, see citavi.com/edit"/>
          <w:tag w:val="CitaviPlaceholder#ec81d6e8-b70d-4396-abd9-d693ead5891b"/>
          <w:id w:val="1584493339"/>
          <w:placeholder>
            <w:docPart w:val="DefaultPlaceholder_-1854013440"/>
          </w:placeholder>
        </w:sdtPr>
        <w:sdtContent>
          <w:r w:rsidR="00D706F8">
            <w:rPr>
              <w:rFonts w:ascii="Arial" w:hAnsi="Arial" w:cs="Arial"/>
              <w:noProof/>
              <w:color w:val="000000"/>
              <w:lang w:val="en-US"/>
            </w:rPr>
            <w:fldChar w:fldCharType="begin"/>
          </w:r>
          <w:r w:rsidR="00D706F8">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GEwNjE3LTkzYTUtNGMwMy1hYjRhLTIxYzNjM2Y0NDA4MyIsIlJhbmdlTGVuZ3RoIjoxOCwiUmVmZXJlbmNlSWQiOiI0YTVlYjEzMS03NmI4LTQwZGItODA5OC1mNWJmZGNkMDZk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zgvbnByb3QuMjAxMy4xMTgiLCJVcmlTdHJpbmciOiJodHRwczovL2RvaS5vcmcvMTAuMTAzOC9ucHJvdC4yMDEzLjEx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DdUMDg6MzU6MzciLCJNb2RpZmllZEJ5IjoiX0ZyYW5rIFJvc2VuYmF1ZXIiLCJJZCI6IjZhYjJiODgzLWYyNGYtNDY5ZS1iNmNiLTI4MTlmOWMyZTlmMSIsIk1vZGlmaWVkT24iOiIyMDIwLTA4LTA3VDA4OjM1OjM3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QwNzE5MDgiLCJVcmlTdHJpbmciOiJodHRwOi8vd3d3Lm5jYmkubmxtLm5paC5nb3YvcHVibWVkLzI0MDcxOTA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}</w:instrText>
          </w:r>
          <w:r w:rsidR="00D706F8">
            <w:rPr>
              <w:rFonts w:ascii="Arial" w:hAnsi="Arial" w:cs="Arial"/>
              <w:noProof/>
              <w:color w:val="000000"/>
              <w:lang w:val="en-US"/>
            </w:rPr>
            <w:fldChar w:fldCharType="separate"/>
          </w:r>
          <w:r w:rsidR="00D706F8">
            <w:rPr>
              <w:rFonts w:ascii="Arial" w:hAnsi="Arial" w:cs="Arial"/>
              <w:noProof/>
              <w:color w:val="000000"/>
              <w:lang w:val="en-US"/>
            </w:rPr>
            <w:t>(Wang et al. 2013)</w:t>
          </w:r>
          <w:r w:rsidR="00D706F8">
            <w:rPr>
              <w:rFonts w:ascii="Arial" w:hAnsi="Arial" w:cs="Arial"/>
              <w:noProof/>
              <w:color w:val="000000"/>
              <w:lang w:val="en-US"/>
            </w:rPr>
            <w:fldChar w:fldCharType="end"/>
          </w:r>
        </w:sdtContent>
      </w:sdt>
      <w:r w:rsidR="00EF601F" w:rsidRPr="00EF601F">
        <w:rPr>
          <w:rFonts w:ascii="Arial" w:hAnsi="Arial" w:cs="Arial"/>
          <w:color w:val="000000"/>
          <w:lang w:val="en-US"/>
        </w:rPr>
        <w:t>. For each of the populations</w:t>
      </w:r>
      <w:r w:rsidR="00EF601F">
        <w:rPr>
          <w:rFonts w:ascii="Arial" w:hAnsi="Arial" w:cs="Arial"/>
          <w:color w:val="000000"/>
          <w:lang w:val="en-US"/>
        </w:rPr>
        <w:t>,</w:t>
      </w:r>
      <w:r w:rsidR="00EF601F" w:rsidRPr="00EF601F">
        <w:rPr>
          <w:rFonts w:ascii="Arial" w:hAnsi="Arial" w:cs="Arial"/>
          <w:color w:val="000000"/>
          <w:lang w:val="en-US"/>
        </w:rPr>
        <w:t xml:space="preserve"> we analyzed 2 to 4 biological replicates, resulting on average in 1.14 x 10</w:t>
      </w:r>
      <w:r w:rsidR="00EF601F" w:rsidRPr="00DE233E">
        <w:rPr>
          <w:rFonts w:ascii="Arial" w:hAnsi="Arial" w:cs="Arial"/>
          <w:color w:val="000000"/>
          <w:vertAlign w:val="superscript"/>
          <w:lang w:val="en-US"/>
        </w:rPr>
        <w:t>9</w:t>
      </w:r>
      <w:r w:rsidR="00EF601F" w:rsidRPr="00EF601F">
        <w:rPr>
          <w:rFonts w:ascii="Arial" w:hAnsi="Arial" w:cs="Arial"/>
          <w:color w:val="000000"/>
          <w:lang w:val="en-US"/>
        </w:rPr>
        <w:t xml:space="preserve"> total mapped paired reads per group and a genomic CpG-coverage ranging from </w:t>
      </w:r>
      <w:commentRangeStart w:id="61"/>
      <w:commentRangeStart w:id="62"/>
      <w:r w:rsidR="00EF601F" w:rsidRPr="00EF601F">
        <w:rPr>
          <w:rFonts w:ascii="Arial" w:hAnsi="Arial" w:cs="Arial"/>
          <w:color w:val="000000"/>
          <w:lang w:val="en-US"/>
        </w:rPr>
        <w:t xml:space="preserve">18.7 to 44.3-fold </w:t>
      </w:r>
      <w:commentRangeEnd w:id="61"/>
      <w:r w:rsidR="00E71E1B">
        <w:rPr>
          <w:rStyle w:val="CommentReference"/>
        </w:rPr>
        <w:commentReference w:id="61"/>
      </w:r>
      <w:commentRangeEnd w:id="62"/>
      <w:r w:rsidR="00237B8A">
        <w:rPr>
          <w:rStyle w:val="CommentReference"/>
        </w:rPr>
        <w:commentReference w:id="62"/>
      </w:r>
      <w:r w:rsidR="00EF601F" w:rsidRPr="00EF601F">
        <w:rPr>
          <w:rFonts w:ascii="Arial" w:hAnsi="Arial" w:cs="Arial"/>
          <w:color w:val="000000"/>
          <w:lang w:val="en-US"/>
        </w:rPr>
        <w:t xml:space="preserve">per population </w:t>
      </w:r>
      <w:r w:rsidR="001A4877" w:rsidRPr="002B10C0">
        <w:rPr>
          <w:rFonts w:ascii="Arial" w:hAnsi="Arial" w:cs="Arial"/>
          <w:color w:val="000000"/>
          <w:lang w:val="en-US"/>
        </w:rPr>
        <w:t>(</w:t>
      </w:r>
      <w:r w:rsidR="001A4877" w:rsidRPr="00D845DA">
        <w:rPr>
          <w:rFonts w:ascii="Arial" w:hAnsi="Arial" w:cs="Arial"/>
          <w:color w:val="000000"/>
          <w:lang w:val="en-US"/>
        </w:rPr>
        <w:t xml:space="preserve">Suppl. </w:t>
      </w:r>
      <w:r w:rsidR="00E63A98">
        <w:rPr>
          <w:rFonts w:ascii="Arial" w:hAnsi="Arial" w:cs="Arial"/>
          <w:color w:val="000000"/>
          <w:lang w:val="en-US"/>
        </w:rPr>
        <w:t>Table</w:t>
      </w:r>
      <w:r w:rsidR="007E370E">
        <w:rPr>
          <w:rFonts w:ascii="Arial" w:hAnsi="Arial" w:cs="Arial"/>
          <w:color w:val="000000"/>
          <w:lang w:val="en-US"/>
        </w:rPr>
        <w:t xml:space="preserve"> 1</w:t>
      </w:r>
      <w:r w:rsidR="00E63A98">
        <w:rPr>
          <w:rFonts w:ascii="Arial" w:hAnsi="Arial" w:cs="Arial"/>
          <w:color w:val="000000"/>
          <w:lang w:val="en-US"/>
        </w:rPr>
        <w:t xml:space="preserve"> </w:t>
      </w:r>
      <w:r w:rsidR="00044517" w:rsidRPr="00A30875">
        <w:rPr>
          <w:rFonts w:ascii="Arial" w:hAnsi="Arial" w:cs="Arial"/>
          <w:color w:val="000000"/>
          <w:lang w:val="en-US"/>
        </w:rPr>
        <w:t xml:space="preserve">and </w:t>
      </w:r>
      <w:r w:rsidR="009227D5" w:rsidRPr="00A30875">
        <w:rPr>
          <w:rFonts w:ascii="Arial" w:hAnsi="Arial" w:cs="Arial"/>
          <w:color w:val="000000"/>
          <w:lang w:val="en-US"/>
        </w:rPr>
        <w:t>S</w:t>
      </w:r>
      <w:r w:rsidR="009227D5" w:rsidRPr="00D845DA">
        <w:rPr>
          <w:rFonts w:ascii="Arial" w:hAnsi="Arial" w:cs="Arial"/>
          <w:color w:val="000000"/>
          <w:lang w:val="en-US"/>
        </w:rPr>
        <w:t xml:space="preserve">uppl. </w:t>
      </w:r>
      <w:r w:rsidR="009227D5">
        <w:rPr>
          <w:rFonts w:ascii="Arial" w:hAnsi="Arial" w:cs="Arial"/>
          <w:color w:val="000000"/>
          <w:lang w:val="en-US"/>
        </w:rPr>
        <w:t>Table 2</w:t>
      </w:r>
      <w:r w:rsidR="001A4877" w:rsidRPr="002B10C0">
        <w:rPr>
          <w:rFonts w:ascii="Arial" w:hAnsi="Arial" w:cs="Arial"/>
          <w:color w:val="000000"/>
          <w:lang w:val="en-US"/>
        </w:rPr>
        <w:t xml:space="preserve">). </w:t>
      </w:r>
      <w:r w:rsidR="001A4877" w:rsidRPr="006C077E">
        <w:rPr>
          <w:rFonts w:ascii="Arial" w:hAnsi="Arial" w:cs="Arial"/>
          <w:color w:val="000000"/>
          <w:lang w:val="en-US"/>
        </w:rPr>
        <w:t xml:space="preserve">We also </w:t>
      </w:r>
      <w:r w:rsidR="00BA2688" w:rsidRPr="006C077E">
        <w:rPr>
          <w:rFonts w:ascii="Arial" w:hAnsi="Arial" w:cs="Arial"/>
          <w:color w:val="000000"/>
          <w:lang w:val="en-US"/>
        </w:rPr>
        <w:t>included</w:t>
      </w:r>
      <w:r w:rsidR="001A4877" w:rsidRPr="006C077E">
        <w:rPr>
          <w:rFonts w:ascii="Arial" w:hAnsi="Arial" w:cs="Arial"/>
          <w:color w:val="000000"/>
          <w:lang w:val="en-US"/>
        </w:rPr>
        <w:t xml:space="preserve"> </w:t>
      </w:r>
      <w:r w:rsidR="00BA2688" w:rsidRPr="006C077E">
        <w:rPr>
          <w:rFonts w:ascii="Arial" w:hAnsi="Arial" w:cs="Arial"/>
          <w:color w:val="000000"/>
          <w:lang w:val="en-US"/>
        </w:rPr>
        <w:t xml:space="preserve">our </w:t>
      </w:r>
      <w:r w:rsidR="00427344">
        <w:rPr>
          <w:rFonts w:ascii="Arial" w:hAnsi="Arial" w:cs="Arial"/>
          <w:color w:val="000000"/>
          <w:lang w:val="en-US"/>
        </w:rPr>
        <w:t xml:space="preserve">previously generated </w:t>
      </w:r>
      <w:r w:rsidR="001A4877" w:rsidRPr="006C077E">
        <w:rPr>
          <w:rFonts w:ascii="Arial" w:hAnsi="Arial" w:cs="Arial"/>
          <w:color w:val="000000"/>
          <w:lang w:val="en-US"/>
        </w:rPr>
        <w:t xml:space="preserve">TWGBS data of </w:t>
      </w:r>
      <w:r w:rsidR="00E56436" w:rsidRPr="006C077E">
        <w:rPr>
          <w:rFonts w:ascii="Arial" w:hAnsi="Arial" w:cs="Arial"/>
          <w:color w:val="000000"/>
          <w:lang w:val="en-US"/>
        </w:rPr>
        <w:t xml:space="preserve">long term (LT)-HSCs (hereafter termed </w:t>
      </w:r>
      <w:r w:rsidR="001A4877" w:rsidRPr="006C077E">
        <w:rPr>
          <w:rFonts w:ascii="Arial" w:hAnsi="Arial" w:cs="Arial"/>
          <w:color w:val="000000"/>
          <w:lang w:val="en-US"/>
        </w:rPr>
        <w:t>HSCs</w:t>
      </w:r>
      <w:r w:rsidR="00E56436" w:rsidRPr="006C077E">
        <w:rPr>
          <w:rFonts w:ascii="Arial" w:hAnsi="Arial" w:cs="Arial"/>
          <w:color w:val="000000"/>
          <w:lang w:val="en-US"/>
        </w:rPr>
        <w:t>)</w:t>
      </w:r>
      <w:r w:rsidR="00421884" w:rsidRPr="006C077E">
        <w:rPr>
          <w:rFonts w:ascii="Arial" w:hAnsi="Arial" w:cs="Arial"/>
          <w:color w:val="000000"/>
          <w:lang w:val="en-US"/>
        </w:rPr>
        <w:t xml:space="preserve"> </w:t>
      </w:r>
      <w:r w:rsidR="002C5472" w:rsidRPr="006C077E">
        <w:rPr>
          <w:rFonts w:ascii="Arial" w:hAnsi="Arial" w:cs="Arial"/>
          <w:color w:val="000000"/>
          <w:lang w:val="en-US"/>
        </w:rPr>
        <w:t>into this study</w:t>
      </w:r>
      <w:r w:rsidR="002C5472">
        <w:rPr>
          <w:rFonts w:ascii="Arial" w:hAnsi="Arial" w:cs="Arial"/>
          <w:color w:val="000000"/>
          <w:lang w:val="en-US"/>
        </w:rPr>
        <w:t>,</w:t>
      </w:r>
      <w:r w:rsidR="002C5472" w:rsidRPr="006C077E">
        <w:rPr>
          <w:rFonts w:ascii="Arial" w:hAnsi="Arial" w:cs="Arial"/>
          <w:color w:val="000000"/>
          <w:lang w:val="en-US"/>
        </w:rPr>
        <w:t xml:space="preserve"> </w:t>
      </w:r>
      <w:r w:rsidR="00BA2688" w:rsidRPr="006C077E">
        <w:rPr>
          <w:rFonts w:ascii="Arial" w:hAnsi="Arial" w:cs="Arial"/>
          <w:color w:val="000000"/>
          <w:lang w:val="en-US"/>
        </w:rPr>
        <w:t>which we had produced by the same protocol</w:t>
      </w:r>
      <w:r w:rsidR="00EF601F">
        <w:rPr>
          <w:rFonts w:ascii="Arial" w:hAnsi="Arial" w:cs="Arial"/>
          <w:color w:val="000000"/>
          <w:lang w:val="en-US"/>
        </w:rPr>
        <w:t xml:space="preserve"> </w:t>
      </w:r>
      <w:sdt>
        <w:sdtPr>
          <w:rPr>
            <w:rFonts w:ascii="Arial" w:hAnsi="Arial" w:cs="Arial"/>
            <w:color w:val="000000"/>
            <w:lang w:val="en-US"/>
          </w:rPr>
          <w:alias w:val="To edit, see citavi.com/edit"/>
          <w:tag w:val="CitaviPlaceholder#5e11181b-9801-4a33-a766-8a778dba4b9e"/>
          <w:id w:val="471956949"/>
          <w:placeholder>
            <w:docPart w:val="DefaultPlaceholder_-1854013440"/>
          </w:placeholder>
        </w:sdtPr>
        <w:sdtContent>
          <w:r w:rsidR="00EF601F">
            <w:rPr>
              <w:rFonts w:ascii="Arial" w:hAnsi="Arial" w:cs="Arial"/>
              <w:noProof/>
              <w:color w:val="000000"/>
              <w:lang w:val="en-US"/>
            </w:rPr>
            <w:fldChar w:fldCharType="begin"/>
          </w:r>
          <w:r w:rsidR="00EF601F">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ZGY1NTE3LWNmYWItNDAyMC1hZjcyLWRlNmRkNGYxZDQ0ZiIsIlJhbmdlTGVuZ3RoIjozMiwiUmVmZXJlbmNlSWQiOiI5NTIyNmY1OC04YTY1LTRmM2EtYjNkYS0zZWIwZjE1ZmZh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5IiwiJHR5cGUiOiJTd2lzc0FjYWRlbWljLkNpdGF2aS5QZXJzb24sIFN3aXNzQWNhZGVtaWMuQ2l0YXZpIiwiRmlyc3ROYW1lIjoiQWxlamFuZHJvIiwiTGFzdE5hbWUiOiJSZXllcyIsIlByb3RlY3RlZCI6ZmFsc2UsIlNleCI6MiwiQ3JlYXRlZEJ5IjoiX0ZyYW5rIFJvc2VuYmF1ZXIiLCJDcmVhdGVkT24iOiIyMDIwLTA3LTMwVDA4OjQzOjEyIiwiTW9kaWZpZWRCeSI6Il9GcmFuayBSb3NlbmJhdWVyIiwiSWQiOiI5NTU5MjcyNS1lZGEzLTRkNjItYmM3OS0yZTdmMzgzMWM1ODIiLCJNb2RpZmllZE9uIjoiMjAyMC0wNy0zMFQwODo0MzoxMiIsIlByb2plY3QiOnsiJHJlZiI6IjUifX0seyIkaWQiOiIx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Ex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y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RhdmlkIiwiTGFzdE5hbWUiOiJCcm9ja3MiLCJQcm90ZWN0ZWQiOmZhbHNlLCJTZXgiOjIsIkNyZWF0ZWRCeSI6Il9GcmFuayBSb3NlbmJhdWVyIiwiQ3JlYXRlZE9uIjoiMjAyMC0wNy0zMFQwODo0MzoxMiIsIk1vZGlmaWVkQnkiOiJfRnJhbmsgUm9zZW5iYXVlciIsIklkIjoiZDJmMjYxZDItODEwMi00YWFiLWFmZjEtNzg1MjJjODVjMDU0IiwiTW9kaWZpZWRPbiI6IjIwMjAtMDctMzBUMDg6NDM6MTIiLCJQcm9qZWN0Ijp7IiRyZWYiOiI1In19LHsiJGlkIjoiMTg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E5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jA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yMSIsIiR0eXBlIjoiU3dpc3NBY2FkZW1pYy5DaXRhdmkuUGVyc29uLCBTd2lzc0FjYWRlbWljLkNpdGF2aSIsIkZpcnN0TmFtZSI6Ik1hcmlla2UiLCJMYXN0TmFtZSI6IkVzc2VycyIsIk1pZGRsZU5hbWUiOiJBLiBHLiIsIlByb3RlY3RlZCI6ZmFsc2UsIlNleCI6MSwiQ3JlYXRlZEJ5IjoiX0ZyYW5rIFJvc2VuYmF1ZXIiLCJDcmVhdGVkT24iOiIyMDIwLTA3LTMwVDA4OjQzOjEyIiwiTW9kaWZpZWRCeSI6Il9GcmFuayBSb3NlbmJhdWVyIiwiSWQiOiJmODZmNDg1ZC01MWIxLTQwZGItYjkwMC04YmQ3M2MzNzdhNmMiLCJNb2RpZmllZE9uIjoiMjAyMC0wNy0zMFQwODo0MzoxMiIsIlByb2plY3QiOnsiJHJlZiI6IjUifX0seyIkaWQiOiIyMi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y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NCIsIiR0eXBlIjoiU3dpc3NBY2FkZW1pYy5DaXRhdmkuUGVyc29uLCBTd2lzc0FjYWRlbWljLkNpdGF2aSIsIkZpcnN0TmFtZSI6IldvbGZnYW5nIiwiTGFzdE5hbWUiOiJIdWJlciIsIlByb3RlY3RlZCI6ZmFsc2UsIlNleCI6MiwiQ3JlYXRlZEJ5IjoiX0ZyYW5rIFJvc2VuYmF1ZXIiLCJDcmVhdGVkT24iOiIyMDIwLTA3LTMwVDA4OjQzOjEyIiwiTW9kaWZpZWRCeSI6Il9GcmFuayBSb3NlbmJhdWVyIiwiSWQiOiJlM2E0NzVmOC00OGQ4LTRiMTctOGNlYy1mZTRmZThhOTU1MjEiLCJNb2RpZmllZE9uIjoiMjAyMC0wNy0zMFQwODo0MzoxMiIsIlByb2plY3QiOnsiJHJlZiI6IjUifX0seyIkaWQiOiIyNS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i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LHsiJGlkIjoiMjciLCIkdHlwZSI6IlN3aXNzQWNhZGVtaWMuQ2l0YXZpLlBlcnNvbiwgU3dpc3NBY2FkZW1pYy5DaXRhdmkiLCJGaXJzdE5hbWUiOiJKZXJvZW4iLCJMYXN0TmFtZSI6IktyaWpnc3ZlbGQiLCJQcm90ZWN0ZWQiOmZhbHNlLCJTZXgiOjIsIkNyZWF0ZWRCeSI6Il9GcmFuayBSb3NlbmJhdWVyIiwiQ3JlYXRlZE9uIjoiMjAyMC0wNy0zMFQwODo0MzoxMiIsIk1vZGlmaWVkQnkiOiJfRnJhbmsgUm9zZW5iYXVlciIsIklkIjoiZjYxOWUwZGUtOGE5NC00YjAxLTk5NjQtNzkwYjQwNjA5MTQ2IiwiTW9kaWZpZWRPbiI6IjIwMjAtMDctMzBUMDg6NDM6MTIiLCJQcm9qZWN0Ijp7IiRyZWYiOiI1In19LHsiJGlkIjoiMjg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XSwiQ2l0YXRpb25LZXlVcGRhdGVUeXBlIjowLCJDb2xsYWJvcmF0b3JzIjpbXSwiRG9pIjoiMTAuMTAxNi9qLnN0ZW0uMjAxNC4wNy4wMDUiLCJFZGl0b3JzIjpbXSwiRXZhbHVhdGlvbkNvbXBsZXhpdHkiOjAsIkV2YWx1YXRpb25Tb3VyY2VUZXh0Rm9ybWF0IjowLCJHcm91cHMiOltdLCJIYXNMYWJlbDEiOmZhbHNlLCJIYXNMYWJlbDIiOmZhbHNlLCJLZXl3b3JkcyI6W10sIkxhbmd1YWdlIjoiZW5n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N0ZW0uMjAxNC4wNy4wMDUiLCJVcmlTdHJpbmciOiJodHRwczovL2RvaS5vcmcvMTAuMTAxNi9qLnN0ZW0uMjAxNC4wNy4wMD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zOjEyIiwiTW9kaWZpZWRCeSI6Il9GcmFuayBSb3NlbmJhdWVyIiwiSWQiOiI2ZTUzM2NkNy03ZDU3LTRlYmYtODg0My0wMDJkMGM3ZDFlMDciLCJNb2RpZmllZE9uIjoiMjAyMC0wNy0zMFQwODo0Mzox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I1MTU4OTM1IiwiVXJpU3RyaW5nIjoiaHR0cDovL3d3dy5uY2JpLm5sbS5uaWguZ292L3B1Ym1lZC8yNTE1ODkz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}</w:instrText>
          </w:r>
          <w:r w:rsidR="00EF601F">
            <w:rPr>
              <w:rFonts w:ascii="Arial" w:hAnsi="Arial" w:cs="Arial"/>
              <w:noProof/>
              <w:color w:val="000000"/>
              <w:lang w:val="en-US"/>
            </w:rPr>
            <w:fldChar w:fldCharType="separate"/>
          </w:r>
          <w:r w:rsidR="00EF601F">
            <w:rPr>
              <w:rFonts w:ascii="Arial" w:hAnsi="Arial" w:cs="Arial"/>
              <w:noProof/>
              <w:color w:val="000000"/>
              <w:lang w:val="en-US"/>
            </w:rPr>
            <w:t>(Cabezas-Wallscheid et al. 2014)</w:t>
          </w:r>
          <w:r w:rsidR="00EF601F">
            <w:rPr>
              <w:rFonts w:ascii="Arial" w:hAnsi="Arial" w:cs="Arial"/>
              <w:noProof/>
              <w:color w:val="000000"/>
              <w:lang w:val="en-US"/>
            </w:rPr>
            <w:fldChar w:fldCharType="end"/>
          </w:r>
        </w:sdtContent>
      </w:sdt>
      <w:r w:rsidR="002C5472">
        <w:rPr>
          <w:rFonts w:ascii="Arial" w:hAnsi="Arial" w:cs="Arial"/>
          <w:color w:val="000000"/>
          <w:lang w:val="en-US"/>
        </w:rPr>
        <w:t>.</w:t>
      </w:r>
      <w:r w:rsidR="006C077E">
        <w:rPr>
          <w:rFonts w:ascii="Arial" w:hAnsi="Arial" w:cs="Arial"/>
          <w:color w:val="000000"/>
          <w:lang w:val="en-US"/>
        </w:rPr>
        <w:t xml:space="preserve"> </w:t>
      </w:r>
      <w:r w:rsidR="001A4877">
        <w:rPr>
          <w:rFonts w:ascii="Arial" w:hAnsi="Arial" w:cs="Arial"/>
          <w:color w:val="000000"/>
          <w:lang w:val="en-US"/>
        </w:rPr>
        <w:t xml:space="preserve">A comparison of the </w:t>
      </w:r>
      <w:r w:rsidR="000E1DFA">
        <w:rPr>
          <w:rFonts w:ascii="Arial" w:hAnsi="Arial" w:cs="Arial"/>
          <w:color w:val="000000"/>
          <w:lang w:val="en-US"/>
        </w:rPr>
        <w:t>genome-wide</w:t>
      </w:r>
      <w:r w:rsidR="00B35FBF">
        <w:rPr>
          <w:rFonts w:ascii="Arial" w:hAnsi="Arial" w:cs="Arial"/>
          <w:color w:val="000000"/>
          <w:lang w:val="en-US"/>
        </w:rPr>
        <w:t xml:space="preserve"> </w:t>
      </w:r>
      <w:r w:rsidR="00D706F8">
        <w:rPr>
          <w:rFonts w:ascii="Arial" w:hAnsi="Arial" w:cs="Arial"/>
          <w:color w:val="000000"/>
          <w:lang w:val="en-US"/>
        </w:rPr>
        <w:t xml:space="preserve">mean </w:t>
      </w:r>
      <w:r w:rsidR="001A4877">
        <w:rPr>
          <w:rFonts w:ascii="Arial" w:hAnsi="Arial" w:cs="Arial"/>
          <w:color w:val="000000"/>
          <w:lang w:val="en-US"/>
        </w:rPr>
        <w:t xml:space="preserve">CpG methylation </w:t>
      </w:r>
      <w:r w:rsidR="00AB0B17">
        <w:rPr>
          <w:rFonts w:ascii="Arial" w:hAnsi="Arial" w:cs="Arial"/>
          <w:color w:val="000000"/>
          <w:lang w:val="en-US"/>
        </w:rPr>
        <w:t xml:space="preserve">levels </w:t>
      </w:r>
      <w:r w:rsidR="002B1954">
        <w:rPr>
          <w:rFonts w:ascii="Arial" w:hAnsi="Arial" w:cs="Arial"/>
          <w:color w:val="000000"/>
          <w:lang w:val="en-US"/>
        </w:rPr>
        <w:t>across</w:t>
      </w:r>
      <w:r w:rsidR="001A4877">
        <w:rPr>
          <w:rFonts w:ascii="Arial" w:hAnsi="Arial" w:cs="Arial"/>
          <w:color w:val="000000"/>
          <w:lang w:val="en-US"/>
        </w:rPr>
        <w:t xml:space="preserve"> all cell populations revealed that HSCs </w:t>
      </w:r>
      <w:r w:rsidR="00EF601F">
        <w:rPr>
          <w:rFonts w:ascii="Arial" w:hAnsi="Arial" w:cs="Arial"/>
          <w:color w:val="000000"/>
          <w:lang w:val="en-US"/>
        </w:rPr>
        <w:t xml:space="preserve">had the highest </w:t>
      </w:r>
      <w:r w:rsidR="00D706F8">
        <w:rPr>
          <w:rFonts w:ascii="Arial" w:hAnsi="Arial" w:cs="Arial"/>
          <w:color w:val="000000"/>
          <w:lang w:val="en-US"/>
        </w:rPr>
        <w:t xml:space="preserve">methylation </w:t>
      </w:r>
      <w:r w:rsidR="00EF601F">
        <w:rPr>
          <w:rFonts w:ascii="Arial" w:hAnsi="Arial" w:cs="Arial"/>
          <w:color w:val="000000"/>
          <w:lang w:val="en-US"/>
        </w:rPr>
        <w:t>level</w:t>
      </w:r>
      <w:r w:rsidR="002B1954">
        <w:rPr>
          <w:rFonts w:ascii="Arial" w:hAnsi="Arial" w:cs="Arial"/>
          <w:color w:val="000000"/>
          <w:lang w:val="en-US"/>
        </w:rPr>
        <w:t xml:space="preserve"> </w:t>
      </w:r>
      <w:r w:rsidR="001A4877">
        <w:rPr>
          <w:rFonts w:ascii="Arial" w:hAnsi="Arial" w:cs="Arial"/>
          <w:color w:val="000000"/>
          <w:lang w:val="en-US"/>
        </w:rPr>
        <w:t>(Fig. 3a</w:t>
      </w:r>
      <w:r w:rsidR="004738C1">
        <w:rPr>
          <w:rFonts w:ascii="Arial" w:hAnsi="Arial" w:cs="Arial"/>
          <w:color w:val="000000"/>
          <w:lang w:val="en-US"/>
        </w:rPr>
        <w:t>, Suppl. Fig. 3</w:t>
      </w:r>
      <w:r w:rsidR="005456D4">
        <w:rPr>
          <w:rFonts w:ascii="Arial" w:hAnsi="Arial" w:cs="Arial"/>
          <w:color w:val="000000"/>
          <w:lang w:val="en-US"/>
        </w:rPr>
        <w:t>a</w:t>
      </w:r>
      <w:r w:rsidR="001A4877">
        <w:rPr>
          <w:rFonts w:ascii="Arial" w:hAnsi="Arial" w:cs="Arial"/>
          <w:color w:val="000000"/>
          <w:lang w:val="en-US"/>
        </w:rPr>
        <w:t xml:space="preserve">). </w:t>
      </w:r>
      <w:r w:rsidR="00B35FBF">
        <w:rPr>
          <w:rFonts w:ascii="Arial" w:hAnsi="Arial" w:cs="Arial"/>
          <w:color w:val="000000"/>
          <w:lang w:val="en-US"/>
        </w:rPr>
        <w:t xml:space="preserve">CDPs showed </w:t>
      </w:r>
      <w:r w:rsidR="00C7240B">
        <w:rPr>
          <w:rFonts w:ascii="Arial" w:hAnsi="Arial" w:cs="Arial"/>
          <w:color w:val="000000"/>
          <w:lang w:val="en-US"/>
        </w:rPr>
        <w:t>less</w:t>
      </w:r>
      <w:r w:rsidR="00B35FBF">
        <w:rPr>
          <w:rFonts w:ascii="Arial" w:hAnsi="Arial" w:cs="Arial"/>
          <w:color w:val="000000"/>
          <w:lang w:val="en-US"/>
        </w:rPr>
        <w:t xml:space="preserve"> methylation than HSCs, but </w:t>
      </w:r>
      <w:r w:rsidR="00C7240B">
        <w:rPr>
          <w:rFonts w:ascii="Arial" w:hAnsi="Arial" w:cs="Arial"/>
          <w:color w:val="000000"/>
          <w:lang w:val="en-US"/>
        </w:rPr>
        <w:t>more</w:t>
      </w:r>
      <w:r w:rsidR="00B35FBF">
        <w:rPr>
          <w:rFonts w:ascii="Arial" w:hAnsi="Arial" w:cs="Arial"/>
          <w:color w:val="000000"/>
          <w:lang w:val="en-US"/>
        </w:rPr>
        <w:t xml:space="preserve"> than </w:t>
      </w:r>
      <w:proofErr w:type="spellStart"/>
      <w:r w:rsidR="00B35FBF">
        <w:rPr>
          <w:rFonts w:ascii="Arial" w:hAnsi="Arial" w:cs="Arial"/>
          <w:color w:val="000000"/>
          <w:lang w:val="en-US"/>
        </w:rPr>
        <w:t>cMoPs</w:t>
      </w:r>
      <w:proofErr w:type="spellEnd"/>
      <w:r w:rsidR="00C7240B">
        <w:rPr>
          <w:rFonts w:ascii="Arial" w:hAnsi="Arial" w:cs="Arial"/>
          <w:color w:val="000000"/>
          <w:lang w:val="en-US"/>
        </w:rPr>
        <w:t xml:space="preserve">, </w:t>
      </w:r>
      <w:r w:rsidR="00EC625A">
        <w:rPr>
          <w:rFonts w:ascii="Arial" w:hAnsi="Arial" w:cs="Arial"/>
          <w:color w:val="000000"/>
          <w:lang w:val="en-US"/>
        </w:rPr>
        <w:t>revealing</w:t>
      </w:r>
      <w:r w:rsidR="00C7240B">
        <w:rPr>
          <w:rFonts w:ascii="Arial" w:hAnsi="Arial" w:cs="Arial"/>
          <w:color w:val="000000"/>
          <w:lang w:val="en-US"/>
        </w:rPr>
        <w:t xml:space="preserve"> that </w:t>
      </w:r>
      <w:r w:rsidR="000E1DFA">
        <w:rPr>
          <w:rFonts w:ascii="Arial" w:hAnsi="Arial" w:cs="Arial"/>
          <w:color w:val="000000"/>
          <w:lang w:val="en-US"/>
        </w:rPr>
        <w:t xml:space="preserve">the genome of </w:t>
      </w:r>
      <w:r w:rsidR="00C7240B">
        <w:rPr>
          <w:rFonts w:ascii="Arial" w:hAnsi="Arial" w:cs="Arial"/>
          <w:color w:val="000000"/>
          <w:lang w:val="en-US"/>
        </w:rPr>
        <w:t xml:space="preserve">DC </w:t>
      </w:r>
      <w:r w:rsidR="001B57EF">
        <w:rPr>
          <w:rFonts w:ascii="Arial" w:hAnsi="Arial" w:cs="Arial"/>
          <w:color w:val="000000"/>
          <w:lang w:val="en-US"/>
        </w:rPr>
        <w:t>precursors</w:t>
      </w:r>
      <w:r w:rsidR="00C7240B">
        <w:rPr>
          <w:rFonts w:ascii="Arial" w:hAnsi="Arial" w:cs="Arial"/>
          <w:color w:val="000000"/>
          <w:lang w:val="en-US"/>
        </w:rPr>
        <w:t xml:space="preserve"> </w:t>
      </w:r>
      <w:r w:rsidR="006E57BB">
        <w:rPr>
          <w:rFonts w:ascii="Arial" w:hAnsi="Arial" w:cs="Arial"/>
          <w:color w:val="000000"/>
          <w:lang w:val="en-US"/>
        </w:rPr>
        <w:t>had higher</w:t>
      </w:r>
      <w:r w:rsidR="00936182">
        <w:rPr>
          <w:rFonts w:ascii="Arial" w:hAnsi="Arial" w:cs="Arial"/>
          <w:color w:val="000000"/>
          <w:lang w:val="en-US"/>
        </w:rPr>
        <w:t xml:space="preserve"> </w:t>
      </w:r>
      <w:r w:rsidR="00C05C4F">
        <w:rPr>
          <w:rFonts w:ascii="Arial" w:hAnsi="Arial" w:cs="Arial"/>
          <w:color w:val="000000"/>
          <w:lang w:val="en-US"/>
        </w:rPr>
        <w:t xml:space="preserve">DNA </w:t>
      </w:r>
      <w:r w:rsidR="00936182">
        <w:rPr>
          <w:rFonts w:ascii="Arial" w:hAnsi="Arial" w:cs="Arial"/>
          <w:color w:val="000000"/>
          <w:lang w:val="en-US"/>
        </w:rPr>
        <w:t>methylat</w:t>
      </w:r>
      <w:r w:rsidR="006E57BB">
        <w:rPr>
          <w:rFonts w:ascii="Arial" w:hAnsi="Arial" w:cs="Arial"/>
          <w:color w:val="000000"/>
          <w:lang w:val="en-US"/>
        </w:rPr>
        <w:t>ion levels</w:t>
      </w:r>
      <w:r w:rsidR="00C7240B">
        <w:rPr>
          <w:rFonts w:ascii="Arial" w:hAnsi="Arial" w:cs="Arial"/>
          <w:color w:val="000000"/>
          <w:lang w:val="en-US"/>
        </w:rPr>
        <w:t xml:space="preserve"> than </w:t>
      </w:r>
      <w:r w:rsidR="000E1DFA">
        <w:rPr>
          <w:rFonts w:ascii="Arial" w:hAnsi="Arial" w:cs="Arial"/>
          <w:color w:val="000000"/>
          <w:lang w:val="en-US"/>
        </w:rPr>
        <w:t xml:space="preserve">that of </w:t>
      </w:r>
      <w:r w:rsidR="00C7240B">
        <w:rPr>
          <w:rFonts w:ascii="Arial" w:hAnsi="Arial" w:cs="Arial"/>
          <w:color w:val="000000"/>
          <w:lang w:val="en-US"/>
        </w:rPr>
        <w:t xml:space="preserve">monocyte </w:t>
      </w:r>
      <w:r w:rsidR="000E1DFA">
        <w:rPr>
          <w:rFonts w:ascii="Arial" w:hAnsi="Arial" w:cs="Arial"/>
          <w:color w:val="000000"/>
          <w:lang w:val="en-US"/>
        </w:rPr>
        <w:t>precursors</w:t>
      </w:r>
      <w:r w:rsidR="00C7240B">
        <w:rPr>
          <w:rFonts w:ascii="Arial" w:hAnsi="Arial" w:cs="Arial"/>
          <w:color w:val="000000"/>
          <w:lang w:val="en-US"/>
        </w:rPr>
        <w:t xml:space="preserve">. </w:t>
      </w:r>
      <w:ins w:id="63" w:author=" " w:date="2020-12-27T14:25:00Z">
        <w:r w:rsidR="00E71E1B">
          <w:rPr>
            <w:rFonts w:ascii="Arial" w:hAnsi="Arial" w:cs="Arial"/>
            <w:color w:val="000000"/>
            <w:lang w:val="en-US"/>
          </w:rPr>
          <w:t xml:space="preserve">This difference was also </w:t>
        </w:r>
      </w:ins>
      <w:del w:id="64" w:author=" " w:date="2020-12-27T14:25:00Z">
        <w:r w:rsidR="00EC152B" w:rsidDel="00E71E1B">
          <w:rPr>
            <w:rFonts w:ascii="Arial" w:hAnsi="Arial" w:cs="Arial"/>
            <w:color w:val="000000"/>
            <w:lang w:val="en-US"/>
          </w:rPr>
          <w:delText xml:space="preserve">The mature populations also </w:delText>
        </w:r>
      </w:del>
      <w:r w:rsidR="00EC152B">
        <w:rPr>
          <w:rFonts w:ascii="Arial" w:hAnsi="Arial" w:cs="Arial"/>
          <w:color w:val="000000"/>
          <w:lang w:val="en-US"/>
        </w:rPr>
        <w:t xml:space="preserve">reflected </w:t>
      </w:r>
      <w:del w:id="65" w:author=" " w:date="2020-12-27T14:26:00Z">
        <w:r w:rsidR="00EC152B" w:rsidDel="00E71E1B">
          <w:rPr>
            <w:rFonts w:ascii="Arial" w:hAnsi="Arial" w:cs="Arial"/>
            <w:color w:val="000000"/>
            <w:lang w:val="en-US"/>
          </w:rPr>
          <w:delText>this difference</w:delText>
        </w:r>
        <w:r w:rsidR="00427344" w:rsidDel="00E71E1B">
          <w:rPr>
            <w:rFonts w:ascii="Arial" w:hAnsi="Arial" w:cs="Arial"/>
            <w:color w:val="000000"/>
            <w:lang w:val="en-US"/>
          </w:rPr>
          <w:delText xml:space="preserve"> </w:delText>
        </w:r>
      </w:del>
      <w:r w:rsidR="00427344">
        <w:rPr>
          <w:rFonts w:ascii="Arial" w:hAnsi="Arial" w:cs="Arial"/>
          <w:color w:val="000000"/>
          <w:lang w:val="en-US"/>
        </w:rPr>
        <w:t xml:space="preserve">between DCs and </w:t>
      </w:r>
      <w:r w:rsidR="00C7240B">
        <w:rPr>
          <w:rFonts w:ascii="Arial" w:hAnsi="Arial" w:cs="Arial"/>
          <w:color w:val="000000"/>
          <w:lang w:val="en-US"/>
        </w:rPr>
        <w:t>monocytes</w:t>
      </w:r>
      <w:ins w:id="66" w:author=" " w:date="2020-12-27T14:26:00Z">
        <w:r w:rsidR="00E71E1B">
          <w:rPr>
            <w:rFonts w:ascii="Arial" w:hAnsi="Arial" w:cs="Arial"/>
            <w:color w:val="000000"/>
            <w:lang w:val="en-US"/>
          </w:rPr>
          <w:t xml:space="preserve"> in mature populations</w:t>
        </w:r>
      </w:ins>
      <w:r w:rsidR="00C7240B">
        <w:rPr>
          <w:rFonts w:ascii="Arial" w:hAnsi="Arial" w:cs="Arial"/>
          <w:color w:val="000000"/>
          <w:lang w:val="en-US"/>
        </w:rPr>
        <w:t xml:space="preserve">. </w:t>
      </w:r>
    </w:p>
    <w:p w14:paraId="3BA990DA" w14:textId="1597E3C6" w:rsidR="00833309" w:rsidRDefault="001A4877" w:rsidP="001A4877">
      <w:pPr>
        <w:spacing w:line="480" w:lineRule="auto"/>
        <w:jc w:val="both"/>
        <w:rPr>
          <w:del w:id="67" w:author="Stephen Kraemer" w:date="2020-12-23T09:40:00Z"/>
          <w:rFonts w:ascii="Arial" w:hAnsi="Arial" w:cs="Arial"/>
          <w:color w:val="000000"/>
          <w:lang w:val="en-US"/>
        </w:rPr>
      </w:pPr>
      <w:commentRangeStart w:id="68"/>
      <w:del w:id="69" w:author="Stephen Kraemer" w:date="2020-12-23T09:40:00Z">
        <w:r w:rsidRPr="20C7603B" w:rsidDel="001A4877">
          <w:rPr>
            <w:rFonts w:ascii="Arial" w:hAnsi="Arial" w:cs="Arial"/>
            <w:color w:val="000000" w:themeColor="text1"/>
            <w:lang w:val="en-US"/>
          </w:rPr>
          <w:lastRenderedPageBreak/>
          <w:delText>We</w:delText>
        </w:r>
      </w:del>
      <w:commentRangeEnd w:id="68"/>
      <w:r>
        <w:rPr>
          <w:rStyle w:val="CommentReference"/>
        </w:rPr>
        <w:commentReference w:id="68"/>
      </w:r>
      <w:del w:id="70" w:author="Stephen Kraemer" w:date="2020-12-23T09:40:00Z">
        <w:r w:rsidRPr="20C7603B" w:rsidDel="001A4877">
          <w:rPr>
            <w:rFonts w:ascii="Arial" w:hAnsi="Arial" w:cs="Arial"/>
            <w:color w:val="000000" w:themeColor="text1"/>
            <w:lang w:val="en-US"/>
          </w:rPr>
          <w:delText xml:space="preserve"> next performed pairwise comparisons of the HSC methylome with those of the other cell populations, </w:delText>
        </w:r>
        <w:r w:rsidRPr="20C7603B" w:rsidDel="001A4877">
          <w:rPr>
            <w:rFonts w:ascii="Arial" w:hAnsi="Arial" w:cs="Arial"/>
            <w:lang w:val="en-US"/>
          </w:rPr>
          <w:delText>i</w:delText>
        </w:r>
        <w:r w:rsidRPr="20C7603B" w:rsidDel="001A4877">
          <w:rPr>
            <w:rFonts w:ascii="Arial" w:hAnsi="Arial" w:cs="Arial"/>
            <w:color w:val="000000" w:themeColor="text1"/>
            <w:lang w:val="en-US"/>
          </w:rPr>
          <w:delText xml:space="preserve">dentifying a total of </w:delText>
        </w:r>
        <w:r w:rsidRPr="20C7603B" w:rsidDel="00936182">
          <w:rPr>
            <w:rFonts w:ascii="Arial" w:hAnsi="Arial" w:cs="Arial"/>
            <w:color w:val="000000" w:themeColor="text1"/>
            <w:lang w:val="en-US"/>
          </w:rPr>
          <w:delText>49,588</w:delText>
        </w:r>
        <w:r w:rsidRPr="20C7603B" w:rsidDel="001A4877">
          <w:rPr>
            <w:rFonts w:ascii="Arial" w:hAnsi="Arial" w:cs="Arial"/>
            <w:color w:val="000000" w:themeColor="text1"/>
            <w:lang w:val="en-US"/>
          </w:rPr>
          <w:delText xml:space="preserve"> </w:delText>
        </w:r>
        <w:r w:rsidRPr="20C7603B" w:rsidDel="00936182">
          <w:rPr>
            <w:rFonts w:ascii="Arial" w:hAnsi="Arial" w:cs="Arial"/>
            <w:color w:val="000000" w:themeColor="text1"/>
            <w:lang w:val="en-US"/>
          </w:rPr>
          <w:delText xml:space="preserve">unique </w:delText>
        </w:r>
        <w:r w:rsidRPr="20C7603B" w:rsidDel="001A4877">
          <w:rPr>
            <w:rFonts w:ascii="Arial" w:hAnsi="Arial" w:cs="Arial"/>
            <w:color w:val="000000" w:themeColor="text1"/>
            <w:lang w:val="en-US"/>
          </w:rPr>
          <w:delText xml:space="preserve">differentially methylated regions (DMRs) by a cutoff of </w:delText>
        </w:r>
        <w:r w:rsidRPr="20C7603B" w:rsidDel="001A4877">
          <w:rPr>
            <w:rFonts w:ascii="Arial" w:hAnsi="Arial" w:cs="Arial"/>
            <w:lang w:val="en-US"/>
          </w:rPr>
          <w:delText xml:space="preserve">at least </w:delText>
        </w:r>
        <w:r w:rsidRPr="20C7603B" w:rsidDel="00291274">
          <w:rPr>
            <w:rFonts w:ascii="Arial" w:hAnsi="Arial" w:cs="Arial"/>
            <w:lang w:val="en-US"/>
          </w:rPr>
          <w:delText>1</w:delText>
        </w:r>
        <w:r w:rsidRPr="20C7603B" w:rsidDel="001A4877">
          <w:rPr>
            <w:rFonts w:ascii="Arial" w:hAnsi="Arial" w:cs="Arial"/>
            <w:lang w:val="en-US"/>
          </w:rPr>
          <w:delText>0% difference in methylation</w:delText>
        </w:r>
        <w:r w:rsidRPr="20C7603B" w:rsidDel="00936182">
          <w:rPr>
            <w:rFonts w:ascii="Arial" w:hAnsi="Arial" w:cs="Arial"/>
            <w:lang w:val="en-US"/>
          </w:rPr>
          <w:delText xml:space="preserve"> (Suppl. Table </w:delText>
        </w:r>
        <w:r w:rsidRPr="20C7603B" w:rsidDel="00DE79C1">
          <w:rPr>
            <w:rFonts w:ascii="Arial" w:hAnsi="Arial" w:cs="Arial"/>
            <w:lang w:val="en-US"/>
          </w:rPr>
          <w:delText>3</w:delText>
        </w:r>
        <w:commentRangeStart w:id="71"/>
        <w:r w:rsidRPr="20C7603B" w:rsidDel="00936182">
          <w:rPr>
            <w:rFonts w:ascii="Arial" w:hAnsi="Arial" w:cs="Arial"/>
            <w:lang w:val="en-US"/>
          </w:rPr>
          <w:delText>)</w:delText>
        </w:r>
        <w:r w:rsidRPr="20C7603B" w:rsidDel="001A4877">
          <w:rPr>
            <w:rFonts w:ascii="Arial" w:hAnsi="Arial" w:cs="Arial"/>
            <w:lang w:val="en-US"/>
          </w:rPr>
          <w:delText>.</w:delText>
        </w:r>
      </w:del>
      <w:commentRangeEnd w:id="71"/>
      <w:r>
        <w:rPr>
          <w:rStyle w:val="CommentReference"/>
        </w:rPr>
        <w:commentReference w:id="71"/>
      </w:r>
      <w:del w:id="72" w:author="Stephen Kraemer" w:date="2020-12-23T09:40:00Z">
        <w:r w:rsidRPr="20C7603B" w:rsidDel="001A4877">
          <w:rPr>
            <w:rFonts w:ascii="Arial" w:hAnsi="Arial" w:cs="Arial"/>
            <w:lang w:val="en-US"/>
          </w:rPr>
          <w:delText xml:space="preserve"> </w:delText>
        </w:r>
        <w:r w:rsidRPr="20C7603B" w:rsidDel="001A4877">
          <w:rPr>
            <w:rFonts w:ascii="Arial" w:hAnsi="Arial" w:cs="Arial"/>
            <w:color w:val="000000" w:themeColor="text1"/>
            <w:lang w:val="en-US"/>
          </w:rPr>
          <w:delText xml:space="preserve">Principal component analysis (PCA) based on these DMRs </w:delText>
        </w:r>
        <w:r w:rsidRPr="20C7603B" w:rsidDel="00936182">
          <w:rPr>
            <w:rFonts w:ascii="Arial" w:hAnsi="Arial" w:cs="Arial"/>
            <w:color w:val="000000" w:themeColor="text1"/>
            <w:lang w:val="en-US"/>
          </w:rPr>
          <w:delText xml:space="preserve">revealed </w:delText>
        </w:r>
        <w:r w:rsidRPr="20C7603B" w:rsidDel="001A4877">
          <w:rPr>
            <w:rFonts w:ascii="Arial" w:hAnsi="Arial" w:cs="Arial"/>
            <w:color w:val="000000" w:themeColor="text1"/>
            <w:lang w:val="en-US"/>
          </w:rPr>
          <w:delText xml:space="preserve">relationships in the methylation patterns that reflected the known ontologies of DCs and monocytes, </w:delText>
        </w:r>
        <w:r w:rsidRPr="20C7603B" w:rsidDel="0017773E">
          <w:rPr>
            <w:rFonts w:ascii="Arial" w:hAnsi="Arial" w:cs="Arial"/>
            <w:color w:val="000000" w:themeColor="text1"/>
            <w:lang w:val="en-US"/>
          </w:rPr>
          <w:delText>with</w:delText>
        </w:r>
        <w:r w:rsidRPr="20C7603B" w:rsidDel="001A4877">
          <w:rPr>
            <w:rFonts w:ascii="Arial" w:hAnsi="Arial" w:cs="Arial"/>
            <w:color w:val="000000" w:themeColor="text1"/>
            <w:lang w:val="en-US"/>
          </w:rPr>
          <w:delText xml:space="preserve"> CDPs being </w:delText>
        </w:r>
        <w:r w:rsidRPr="20C7603B" w:rsidDel="00E63930">
          <w:rPr>
            <w:rFonts w:ascii="Arial" w:hAnsi="Arial" w:cs="Arial"/>
            <w:color w:val="000000" w:themeColor="text1"/>
            <w:lang w:val="en-US"/>
          </w:rPr>
          <w:delText xml:space="preserve">dedicated </w:delText>
        </w:r>
        <w:r w:rsidRPr="20C7603B" w:rsidDel="001A4877">
          <w:rPr>
            <w:rFonts w:ascii="Arial" w:hAnsi="Arial" w:cs="Arial"/>
            <w:color w:val="000000" w:themeColor="text1"/>
            <w:lang w:val="en-US"/>
          </w:rPr>
          <w:delText xml:space="preserve">DC </w:delText>
        </w:r>
        <w:r w:rsidRPr="20C7603B" w:rsidDel="001B57EF">
          <w:rPr>
            <w:rFonts w:ascii="Arial" w:hAnsi="Arial" w:cs="Arial"/>
            <w:color w:val="000000" w:themeColor="text1"/>
            <w:lang w:val="en-US"/>
          </w:rPr>
          <w:delText xml:space="preserve">precursors </w:delText>
        </w:r>
        <w:r w:rsidRPr="20C7603B" w:rsidDel="001A4877">
          <w:rPr>
            <w:rFonts w:ascii="Arial" w:hAnsi="Arial" w:cs="Arial"/>
            <w:color w:val="000000" w:themeColor="text1"/>
            <w:lang w:val="en-US"/>
          </w:rPr>
          <w:delText xml:space="preserve">and cMoPs being monocyte </w:delText>
        </w:r>
        <w:r w:rsidRPr="20C7603B" w:rsidDel="001B57EF">
          <w:rPr>
            <w:rFonts w:ascii="Arial" w:hAnsi="Arial" w:cs="Arial"/>
            <w:color w:val="000000" w:themeColor="text1"/>
            <w:lang w:val="en-US"/>
          </w:rPr>
          <w:delText>precursors</w:delText>
        </w:r>
        <w:r w:rsidRPr="20C7603B" w:rsidDel="001A4877">
          <w:rPr>
            <w:rFonts w:ascii="Arial" w:hAnsi="Arial" w:cs="Arial"/>
            <w:color w:val="000000" w:themeColor="text1"/>
            <w:lang w:val="en-US"/>
          </w:rPr>
          <w:delText>, and with MDPs being shared precursors of both lineages</w:delText>
        </w:r>
        <w:r w:rsidRPr="20C7603B" w:rsidDel="004C1279">
          <w:rPr>
            <w:rFonts w:ascii="Arial" w:hAnsi="Arial" w:cs="Arial"/>
            <w:color w:val="000000" w:themeColor="text1"/>
            <w:lang w:val="en-US"/>
          </w:rPr>
          <w:delText xml:space="preserve"> (Fig. 3b)</w:delText>
        </w:r>
        <w:r w:rsidRPr="20C7603B" w:rsidDel="00B01D75">
          <w:rPr>
            <w:rFonts w:ascii="Arial" w:hAnsi="Arial" w:cs="Arial"/>
            <w:color w:val="000000" w:themeColor="text1"/>
            <w:lang w:val="en-US"/>
          </w:rPr>
          <w:delText xml:space="preserve">. </w:delText>
        </w:r>
      </w:del>
    </w:p>
    <w:p w14:paraId="2DFEBDAC" w14:textId="201588D0" w:rsidR="32FAD2BB" w:rsidRDefault="32FAD2BB" w:rsidP="20C7603B">
      <w:pPr>
        <w:spacing w:line="480" w:lineRule="auto"/>
        <w:jc w:val="both"/>
        <w:rPr>
          <w:ins w:id="73" w:author="Stephen Kraemer" w:date="2020-12-23T09:40:00Z"/>
          <w:rFonts w:ascii="Arial" w:hAnsi="Arial" w:cs="Arial"/>
          <w:color w:val="000000" w:themeColor="text1"/>
          <w:lang w:val="en-US"/>
        </w:rPr>
      </w:pPr>
      <w:ins w:id="74" w:author="Stephen Kraemer" w:date="2020-12-23T09:40:00Z">
        <w:r w:rsidRPr="20C7603B">
          <w:rPr>
            <w:rFonts w:ascii="Arial" w:hAnsi="Arial" w:cs="Arial"/>
            <w:color w:val="000000" w:themeColor="text1"/>
            <w:lang w:val="en-US"/>
          </w:rPr>
          <w:t xml:space="preserve">We next identified differentially methylated regions (DMRs) </w:t>
        </w:r>
      </w:ins>
      <w:ins w:id="75" w:author=" " w:date="2020-12-27T14:28:00Z">
        <w:r w:rsidR="00E71E1B">
          <w:rPr>
            <w:rFonts w:ascii="Arial" w:hAnsi="Arial" w:cs="Arial"/>
            <w:color w:val="000000" w:themeColor="text1"/>
            <w:lang w:val="en-US"/>
          </w:rPr>
          <w:t>by</w:t>
        </w:r>
      </w:ins>
      <w:ins w:id="76" w:author="Stephen Kraemer" w:date="2020-12-23T09:40:00Z">
        <w:del w:id="77" w:author=" " w:date="2020-12-27T14:28:00Z">
          <w:r w:rsidRPr="20C7603B" w:rsidDel="00E71E1B">
            <w:rPr>
              <w:rFonts w:ascii="Arial" w:hAnsi="Arial" w:cs="Arial"/>
              <w:color w:val="000000" w:themeColor="text1"/>
              <w:lang w:val="en-US"/>
            </w:rPr>
            <w:delText>in</w:delText>
          </w:r>
        </w:del>
        <w:r w:rsidRPr="20C7603B">
          <w:rPr>
            <w:rFonts w:ascii="Arial" w:hAnsi="Arial" w:cs="Arial"/>
            <w:color w:val="000000" w:themeColor="text1"/>
            <w:lang w:val="en-US"/>
          </w:rPr>
          <w:t xml:space="preserve"> pairwise comparison</w:t>
        </w:r>
        <w:del w:id="78" w:author=" " w:date="2020-12-27T14:28:00Z">
          <w:r w:rsidRPr="20C7603B" w:rsidDel="00E71E1B">
            <w:rPr>
              <w:rFonts w:ascii="Arial" w:hAnsi="Arial" w:cs="Arial"/>
              <w:color w:val="000000" w:themeColor="text1"/>
              <w:lang w:val="en-US"/>
            </w:rPr>
            <w:delText>s</w:delText>
          </w:r>
        </w:del>
        <w:r w:rsidRPr="20C7603B">
          <w:rPr>
            <w:rFonts w:ascii="Arial" w:hAnsi="Arial" w:cs="Arial"/>
            <w:color w:val="000000" w:themeColor="text1"/>
            <w:lang w:val="en-US"/>
          </w:rPr>
          <w:t xml:space="preserve"> of </w:t>
        </w:r>
        <w:del w:id="79" w:author=" " w:date="2020-12-27T14:28:00Z">
          <w:r w:rsidRPr="20C7603B" w:rsidDel="00E71E1B">
            <w:rPr>
              <w:rFonts w:ascii="Arial" w:hAnsi="Arial" w:cs="Arial"/>
              <w:color w:val="000000" w:themeColor="text1"/>
              <w:lang w:val="en-US"/>
            </w:rPr>
            <w:delText xml:space="preserve">the </w:delText>
          </w:r>
        </w:del>
        <w:r w:rsidRPr="20C7603B">
          <w:rPr>
            <w:rFonts w:ascii="Arial" w:hAnsi="Arial" w:cs="Arial"/>
            <w:color w:val="000000" w:themeColor="text1"/>
            <w:lang w:val="en-US"/>
          </w:rPr>
          <w:t>HSC</w:t>
        </w:r>
      </w:ins>
      <w:ins w:id="80" w:author=" " w:date="2020-12-27T14:28:00Z">
        <w:r w:rsidR="00E71E1B">
          <w:rPr>
            <w:rFonts w:ascii="Arial" w:hAnsi="Arial" w:cs="Arial"/>
            <w:color w:val="000000" w:themeColor="text1"/>
            <w:lang w:val="en-US"/>
          </w:rPr>
          <w:t>s</w:t>
        </w:r>
      </w:ins>
      <w:ins w:id="81" w:author="Stephen Kraemer" w:date="2020-12-23T09:40:00Z">
        <w:r w:rsidRPr="20C7603B">
          <w:rPr>
            <w:rFonts w:ascii="Arial" w:hAnsi="Arial" w:cs="Arial"/>
            <w:color w:val="000000" w:themeColor="text1"/>
            <w:lang w:val="en-US"/>
          </w:rPr>
          <w:t xml:space="preserve"> </w:t>
        </w:r>
        <w:del w:id="82" w:author=" " w:date="2020-12-27T14:31:00Z">
          <w:r w:rsidRPr="20C7603B" w:rsidDel="00E71E1B">
            <w:rPr>
              <w:rFonts w:ascii="Arial" w:hAnsi="Arial" w:cs="Arial"/>
              <w:color w:val="000000" w:themeColor="text1"/>
              <w:lang w:val="en-US"/>
            </w:rPr>
            <w:delText xml:space="preserve">methylome </w:delText>
          </w:r>
        </w:del>
      </w:ins>
      <w:ins w:id="83" w:author=" " w:date="2020-12-27T14:28:00Z">
        <w:r w:rsidR="00E71E1B">
          <w:rPr>
            <w:rFonts w:ascii="Arial" w:hAnsi="Arial" w:cs="Arial"/>
            <w:color w:val="000000" w:themeColor="text1"/>
            <w:lang w:val="en-US"/>
          </w:rPr>
          <w:t xml:space="preserve">and each of the downstream </w:t>
        </w:r>
      </w:ins>
      <w:ins w:id="84" w:author="Stephen Kraemer" w:date="2020-12-23T09:40:00Z">
        <w:del w:id="85" w:author=" " w:date="2020-12-27T14:28:00Z">
          <w:r w:rsidRPr="20C7603B" w:rsidDel="00E71E1B">
            <w:rPr>
              <w:rFonts w:ascii="Arial" w:hAnsi="Arial" w:cs="Arial"/>
              <w:color w:val="000000" w:themeColor="text1"/>
              <w:lang w:val="en-US"/>
            </w:rPr>
            <w:delText xml:space="preserve">with those of the other </w:delText>
          </w:r>
        </w:del>
        <w:r w:rsidRPr="20C7603B">
          <w:rPr>
            <w:rFonts w:ascii="Arial" w:hAnsi="Arial" w:cs="Arial"/>
            <w:color w:val="000000" w:themeColor="text1"/>
            <w:lang w:val="en-US"/>
          </w:rPr>
          <w:t>cell populations</w:t>
        </w:r>
      </w:ins>
      <w:ins w:id="86" w:author=" " w:date="2020-12-27T14:31:00Z">
        <w:r w:rsidR="00E71E1B">
          <w:rPr>
            <w:rFonts w:ascii="Arial" w:hAnsi="Arial" w:cs="Arial"/>
            <w:color w:val="000000" w:themeColor="text1"/>
            <w:lang w:val="en-US"/>
          </w:rPr>
          <w:t xml:space="preserve"> using at cutoff of at least 10% difference in methylation</w:t>
        </w:r>
      </w:ins>
      <w:ins w:id="87" w:author="Stephen Kraemer" w:date="2020-12-23T09:40:00Z">
        <w:r w:rsidRPr="20C7603B">
          <w:rPr>
            <w:rFonts w:ascii="Arial" w:hAnsi="Arial" w:cs="Arial"/>
            <w:color w:val="000000" w:themeColor="text1"/>
            <w:lang w:val="en-US"/>
          </w:rPr>
          <w:t xml:space="preserve">. </w:t>
        </w:r>
        <w:del w:id="88" w:author=" " w:date="2020-12-27T14:29:00Z">
          <w:r w:rsidRPr="20C7603B" w:rsidDel="00E71E1B">
            <w:rPr>
              <w:rFonts w:ascii="Arial" w:hAnsi="Arial" w:cs="Arial"/>
              <w:color w:val="000000" w:themeColor="text1"/>
              <w:lang w:val="en-US"/>
            </w:rPr>
            <w:delText xml:space="preserve">Pairwise </w:delText>
          </w:r>
        </w:del>
        <w:r w:rsidRPr="20C7603B">
          <w:rPr>
            <w:rFonts w:ascii="Arial" w:hAnsi="Arial" w:cs="Arial"/>
            <w:color w:val="000000" w:themeColor="text1"/>
            <w:lang w:val="en-US"/>
          </w:rPr>
          <w:t>DMRs from all comparisons were pooled and overlapping DMRs were merged</w:t>
        </w:r>
        <w:del w:id="89" w:author=" " w:date="2020-12-27T14:32:00Z">
          <w:r w:rsidRPr="20C7603B" w:rsidDel="00E71E1B">
            <w:rPr>
              <w:rFonts w:ascii="Arial" w:hAnsi="Arial" w:cs="Arial"/>
              <w:color w:val="000000" w:themeColor="text1"/>
              <w:lang w:val="en-US"/>
            </w:rPr>
            <w:delText>. Among these union DMRs, we filtered for regions with at least 10% difference in methylation</w:delText>
          </w:r>
        </w:del>
        <w:r w:rsidRPr="20C7603B">
          <w:rPr>
            <w:rFonts w:ascii="Arial" w:hAnsi="Arial" w:cs="Arial"/>
            <w:color w:val="000000" w:themeColor="text1"/>
            <w:lang w:val="en-US"/>
          </w:rPr>
          <w:t>, leading to a catalogue of 49,</w:t>
        </w:r>
      </w:ins>
      <w:ins w:id="90" w:author="Daniel Lipka" w:date="2020-12-30T21:45:00Z">
        <w:r w:rsidR="00F96615">
          <w:rPr>
            <w:rFonts w:ascii="Arial" w:hAnsi="Arial" w:cs="Arial"/>
            <w:color w:val="000000" w:themeColor="text1"/>
            <w:lang w:val="en-US"/>
          </w:rPr>
          <w:t>588</w:t>
        </w:r>
      </w:ins>
      <w:ins w:id="91" w:author=" " w:date="2020-12-28T15:07:00Z">
        <w:del w:id="92" w:author="Daniel Lipka" w:date="2020-12-30T21:45:00Z">
          <w:r w:rsidR="001761A6" w:rsidDel="00F96615">
            <w:rPr>
              <w:rFonts w:ascii="Arial" w:hAnsi="Arial" w:cs="Arial"/>
              <w:color w:val="000000" w:themeColor="text1"/>
              <w:lang w:val="en-US"/>
            </w:rPr>
            <w:delText>601</w:delText>
          </w:r>
        </w:del>
      </w:ins>
      <w:ins w:id="93" w:author="Stephen Kraemer" w:date="2020-12-23T09:40:00Z">
        <w:del w:id="94" w:author=" " w:date="2020-12-28T15:07:00Z">
          <w:r w:rsidRPr="20C7603B" w:rsidDel="001761A6">
            <w:rPr>
              <w:rFonts w:ascii="Arial" w:hAnsi="Arial" w:cs="Arial"/>
              <w:color w:val="000000" w:themeColor="text1"/>
              <w:lang w:val="en-US"/>
            </w:rPr>
            <w:delText>588</w:delText>
          </w:r>
        </w:del>
        <w:r w:rsidRPr="20C7603B">
          <w:rPr>
            <w:rFonts w:ascii="Arial" w:hAnsi="Arial" w:cs="Arial"/>
            <w:color w:val="000000" w:themeColor="text1"/>
            <w:lang w:val="en-US"/>
          </w:rPr>
          <w:t xml:space="preserve"> </w:t>
        </w:r>
      </w:ins>
      <w:ins w:id="95" w:author=" " w:date="2020-12-27T14:32:00Z">
        <w:r w:rsidR="00E71E1B">
          <w:rPr>
            <w:rFonts w:ascii="Arial" w:hAnsi="Arial" w:cs="Arial"/>
            <w:color w:val="000000" w:themeColor="text1"/>
            <w:lang w:val="en-US"/>
          </w:rPr>
          <w:t>unique</w:t>
        </w:r>
      </w:ins>
      <w:ins w:id="96" w:author=" " w:date="2020-12-27T14:33:00Z">
        <w:r w:rsidR="00E71E1B">
          <w:rPr>
            <w:rFonts w:ascii="Arial" w:hAnsi="Arial" w:cs="Arial"/>
            <w:color w:val="000000" w:themeColor="text1"/>
            <w:lang w:val="en-US"/>
          </w:rPr>
          <w:t xml:space="preserve"> </w:t>
        </w:r>
      </w:ins>
      <w:ins w:id="97" w:author="Stephen Kraemer" w:date="2020-12-23T09:40:00Z">
        <w:r w:rsidRPr="20C7603B">
          <w:rPr>
            <w:rFonts w:ascii="Arial" w:hAnsi="Arial" w:cs="Arial"/>
            <w:color w:val="000000" w:themeColor="text1"/>
            <w:lang w:val="en-US"/>
          </w:rPr>
          <w:t xml:space="preserve">DMRs </w:t>
        </w:r>
        <w:del w:id="98" w:author=" " w:date="2020-12-27T14:33:00Z">
          <w:r w:rsidRPr="20C7603B" w:rsidDel="00E71E1B">
            <w:rPr>
              <w:rFonts w:ascii="Arial" w:hAnsi="Arial" w:cs="Arial"/>
              <w:color w:val="000000" w:themeColor="text1"/>
              <w:lang w:val="en-US"/>
            </w:rPr>
            <w:delText xml:space="preserve">used in the subsequent analyses </w:delText>
          </w:r>
        </w:del>
        <w:r w:rsidRPr="20C7603B">
          <w:rPr>
            <w:rFonts w:ascii="Arial" w:hAnsi="Arial" w:cs="Arial"/>
            <w:color w:val="000000" w:themeColor="text1"/>
            <w:lang w:val="en-US"/>
          </w:rPr>
          <w:t xml:space="preserve">(Suppl. Table 3). Principal component analysis (PCA) based on these DMRs revealed </w:t>
        </w:r>
        <w:del w:id="99" w:author=" " w:date="2020-12-27T14:36:00Z">
          <w:r w:rsidRPr="20C7603B" w:rsidDel="00E71E1B">
            <w:rPr>
              <w:rFonts w:ascii="Arial" w:hAnsi="Arial" w:cs="Arial"/>
              <w:color w:val="000000" w:themeColor="text1"/>
              <w:lang w:val="en-US"/>
            </w:rPr>
            <w:delText>that the similarities</w:delText>
          </w:r>
        </w:del>
      </w:ins>
      <w:ins w:id="100" w:author=" " w:date="2020-12-27T14:36:00Z">
        <w:r w:rsidR="00E71E1B">
          <w:rPr>
            <w:rFonts w:ascii="Arial" w:hAnsi="Arial" w:cs="Arial"/>
            <w:color w:val="000000" w:themeColor="text1"/>
            <w:lang w:val="en-US"/>
          </w:rPr>
          <w:t xml:space="preserve">known </w:t>
        </w:r>
      </w:ins>
      <w:ins w:id="101" w:author=" " w:date="2020-12-27T14:37:00Z">
        <w:r w:rsidR="00E71E1B">
          <w:rPr>
            <w:rFonts w:ascii="Arial" w:hAnsi="Arial" w:cs="Arial"/>
            <w:color w:val="000000" w:themeColor="text1"/>
            <w:lang w:val="en-US"/>
          </w:rPr>
          <w:t>cellular</w:t>
        </w:r>
      </w:ins>
      <w:ins w:id="102" w:author=" " w:date="2020-12-27T14:36:00Z">
        <w:r w:rsidR="00E71E1B">
          <w:rPr>
            <w:rFonts w:ascii="Arial" w:hAnsi="Arial" w:cs="Arial"/>
            <w:color w:val="000000" w:themeColor="text1"/>
            <w:lang w:val="en-US"/>
          </w:rPr>
          <w:t xml:space="preserve"> </w:t>
        </w:r>
      </w:ins>
      <w:ins w:id="103" w:author=" " w:date="2020-12-27T14:37:00Z">
        <w:r w:rsidR="00E71E1B">
          <w:rPr>
            <w:rFonts w:ascii="Arial" w:hAnsi="Arial" w:cs="Arial"/>
            <w:color w:val="000000" w:themeColor="text1"/>
            <w:lang w:val="en-US"/>
          </w:rPr>
          <w:t>relationships</w:t>
        </w:r>
      </w:ins>
      <w:ins w:id="104" w:author="Stephen Kraemer" w:date="2020-12-23T09:40:00Z">
        <w:del w:id="105" w:author=" " w:date="2020-12-27T14:38:00Z">
          <w:r w:rsidRPr="20C7603B" w:rsidDel="00E71E1B">
            <w:rPr>
              <w:rFonts w:ascii="Arial" w:hAnsi="Arial" w:cs="Arial"/>
              <w:color w:val="000000" w:themeColor="text1"/>
              <w:lang w:val="en-US"/>
            </w:rPr>
            <w:delText xml:space="preserve"> between the methylomes of the cell populations reflect the known ontogeny of DCs and monocytes</w:delText>
          </w:r>
        </w:del>
        <w:r w:rsidRPr="20C7603B">
          <w:rPr>
            <w:rFonts w:ascii="Arial" w:hAnsi="Arial" w:cs="Arial"/>
            <w:color w:val="000000" w:themeColor="text1"/>
            <w:lang w:val="en-US"/>
          </w:rPr>
          <w:t xml:space="preserve">, with CDPs being dedicated DC precursors and </w:t>
        </w:r>
        <w:proofErr w:type="spellStart"/>
        <w:r w:rsidRPr="20C7603B">
          <w:rPr>
            <w:rFonts w:ascii="Arial" w:hAnsi="Arial" w:cs="Arial"/>
            <w:color w:val="000000" w:themeColor="text1"/>
            <w:lang w:val="en-US"/>
          </w:rPr>
          <w:t>cMoPs</w:t>
        </w:r>
        <w:proofErr w:type="spellEnd"/>
        <w:r w:rsidRPr="20C7603B">
          <w:rPr>
            <w:rFonts w:ascii="Arial" w:hAnsi="Arial" w:cs="Arial"/>
            <w:color w:val="000000" w:themeColor="text1"/>
            <w:lang w:val="en-US"/>
          </w:rPr>
          <w:t xml:space="preserve"> being monocyte precursors, and with MDPs being shared precursors of both lineages (Fig. 3b).  </w:t>
        </w:r>
      </w:ins>
    </w:p>
    <w:p w14:paraId="367A8AA7" w14:textId="790E5C54" w:rsidR="20C7603B" w:rsidDel="00F96615" w:rsidRDefault="20C7603B" w:rsidP="20C7603B">
      <w:pPr>
        <w:spacing w:line="480" w:lineRule="auto"/>
        <w:jc w:val="both"/>
        <w:rPr>
          <w:del w:id="106" w:author="Daniel Lipka" w:date="2020-12-30T21:46:00Z"/>
          <w:rFonts w:ascii="Arial" w:hAnsi="Arial" w:cs="Arial"/>
          <w:color w:val="000000" w:themeColor="text1"/>
          <w:lang w:val="en-US"/>
        </w:rPr>
      </w:pPr>
    </w:p>
    <w:p w14:paraId="49D7EBAF" w14:textId="6F6AF325" w:rsidR="00833309" w:rsidRDefault="00833309" w:rsidP="00833309">
      <w:pPr>
        <w:spacing w:line="480" w:lineRule="auto"/>
        <w:jc w:val="both"/>
        <w:rPr>
          <w:rFonts w:ascii="Arial" w:hAnsi="Arial" w:cs="Arial"/>
          <w:color w:val="000000"/>
          <w:lang w:val="en-US"/>
        </w:rPr>
      </w:pPr>
      <w:r w:rsidRPr="5B886884">
        <w:rPr>
          <w:rFonts w:ascii="Arial" w:hAnsi="Arial" w:cs="Arial"/>
          <w:color w:val="000000" w:themeColor="text1"/>
          <w:lang w:val="en-US"/>
        </w:rPr>
        <w:t xml:space="preserve">As </w:t>
      </w:r>
      <w:proofErr w:type="spellStart"/>
      <w:r w:rsidRPr="5B886884">
        <w:rPr>
          <w:rFonts w:ascii="Arial" w:hAnsi="Arial" w:cs="Arial"/>
          <w:color w:val="000000" w:themeColor="text1"/>
          <w:lang w:val="en-US"/>
        </w:rPr>
        <w:t>hypom</w:t>
      </w:r>
      <w:r w:rsidR="00B3512A" w:rsidRPr="5B886884">
        <w:rPr>
          <w:rFonts w:ascii="Arial" w:hAnsi="Arial" w:cs="Arial"/>
          <w:color w:val="000000" w:themeColor="text1"/>
          <w:lang w:val="en-US"/>
        </w:rPr>
        <w:t>orphic</w:t>
      </w:r>
      <w:proofErr w:type="spellEnd"/>
      <w:r w:rsidR="00B3512A" w:rsidRPr="5B886884">
        <w:rPr>
          <w:rFonts w:ascii="Arial" w:hAnsi="Arial" w:cs="Arial"/>
          <w:color w:val="000000" w:themeColor="text1"/>
          <w:lang w:val="en-US"/>
        </w:rPr>
        <w:t xml:space="preserve"> DNMT1 </w:t>
      </w:r>
      <w:r w:rsidR="008A6300" w:rsidRPr="5B886884">
        <w:rPr>
          <w:rFonts w:ascii="Arial" w:hAnsi="Arial" w:cs="Arial"/>
          <w:color w:val="000000" w:themeColor="text1"/>
          <w:lang w:val="en-US"/>
        </w:rPr>
        <w:t>affected</w:t>
      </w:r>
      <w:r w:rsidRPr="5B886884">
        <w:rPr>
          <w:rFonts w:ascii="Arial" w:hAnsi="Arial" w:cs="Arial"/>
          <w:color w:val="000000" w:themeColor="text1"/>
          <w:lang w:val="en-US"/>
        </w:rPr>
        <w:t xml:space="preserve"> </w:t>
      </w:r>
      <w:r w:rsidR="00674F65" w:rsidRPr="5B886884">
        <w:rPr>
          <w:rFonts w:ascii="Arial" w:hAnsi="Arial" w:cs="Arial"/>
          <w:color w:val="000000" w:themeColor="text1"/>
          <w:lang w:val="en-US"/>
        </w:rPr>
        <w:t>DC</w:t>
      </w:r>
      <w:r w:rsidR="008A6300" w:rsidRPr="5B886884">
        <w:rPr>
          <w:rFonts w:ascii="Arial" w:hAnsi="Arial" w:cs="Arial"/>
          <w:color w:val="000000" w:themeColor="text1"/>
          <w:lang w:val="en-US"/>
        </w:rPr>
        <w:t xml:space="preserve"> </w:t>
      </w:r>
      <w:r w:rsidR="00674F65" w:rsidRPr="5B886884">
        <w:rPr>
          <w:rFonts w:ascii="Arial" w:hAnsi="Arial" w:cs="Arial"/>
          <w:color w:val="000000" w:themeColor="text1"/>
          <w:lang w:val="en-US"/>
        </w:rPr>
        <w:t>s</w:t>
      </w:r>
      <w:r w:rsidR="008A6300" w:rsidRPr="5B886884">
        <w:rPr>
          <w:rFonts w:ascii="Arial" w:hAnsi="Arial" w:cs="Arial"/>
          <w:color w:val="000000" w:themeColor="text1"/>
          <w:lang w:val="en-US"/>
        </w:rPr>
        <w:t>ubsets</w:t>
      </w:r>
      <w:r w:rsidRPr="5B886884">
        <w:rPr>
          <w:rFonts w:ascii="Arial" w:hAnsi="Arial" w:cs="Arial"/>
          <w:color w:val="000000" w:themeColor="text1"/>
          <w:lang w:val="en-US"/>
        </w:rPr>
        <w:t xml:space="preserve"> </w:t>
      </w:r>
      <w:r w:rsidR="008A6300" w:rsidRPr="5B886884">
        <w:rPr>
          <w:rFonts w:ascii="Arial" w:hAnsi="Arial" w:cs="Arial"/>
          <w:color w:val="000000" w:themeColor="text1"/>
          <w:lang w:val="en-US"/>
        </w:rPr>
        <w:t xml:space="preserve">to a different extent </w:t>
      </w:r>
      <w:r w:rsidRPr="5B886884">
        <w:rPr>
          <w:rFonts w:ascii="Arial" w:hAnsi="Arial" w:cs="Arial"/>
          <w:color w:val="000000" w:themeColor="text1"/>
          <w:lang w:val="en-US"/>
        </w:rPr>
        <w:t xml:space="preserve">(see Fig. 1), we compared the methylation status </w:t>
      </w:r>
      <w:r w:rsidR="00B3512A" w:rsidRPr="5B886884">
        <w:rPr>
          <w:rFonts w:ascii="Arial" w:hAnsi="Arial" w:cs="Arial"/>
          <w:color w:val="000000" w:themeColor="text1"/>
          <w:lang w:val="en-US"/>
        </w:rPr>
        <w:t>at the</w:t>
      </w:r>
      <w:r w:rsidRPr="5B886884">
        <w:rPr>
          <w:rFonts w:ascii="Arial" w:hAnsi="Arial" w:cs="Arial"/>
          <w:color w:val="000000" w:themeColor="text1"/>
          <w:lang w:val="en-US"/>
        </w:rPr>
        <w:t xml:space="preserve"> DMRs</w:t>
      </w:r>
      <w:r w:rsidR="00B3512A" w:rsidRPr="5B886884">
        <w:rPr>
          <w:rFonts w:ascii="Arial" w:hAnsi="Arial" w:cs="Arial"/>
          <w:color w:val="000000" w:themeColor="text1"/>
          <w:lang w:val="en-US"/>
        </w:rPr>
        <w:t xml:space="preserve"> between these subsets</w:t>
      </w:r>
      <w:r w:rsidRPr="5B886884">
        <w:rPr>
          <w:rFonts w:ascii="Arial" w:hAnsi="Arial" w:cs="Arial"/>
          <w:color w:val="000000" w:themeColor="text1"/>
          <w:lang w:val="en-US"/>
        </w:rPr>
        <w:t xml:space="preserve">. </w:t>
      </w:r>
      <w:r w:rsidR="00F31840" w:rsidRPr="5B886884">
        <w:rPr>
          <w:rFonts w:ascii="Arial" w:hAnsi="Arial" w:cs="Arial"/>
          <w:color w:val="000000" w:themeColor="text1"/>
          <w:lang w:val="en-US"/>
        </w:rPr>
        <w:t>Strikingly</w:t>
      </w:r>
      <w:r w:rsidRPr="5B886884">
        <w:rPr>
          <w:rFonts w:ascii="Arial" w:hAnsi="Arial" w:cs="Arial"/>
          <w:color w:val="000000" w:themeColor="text1"/>
          <w:lang w:val="en-US"/>
        </w:rPr>
        <w:t>, this revealed marked difference</w:t>
      </w:r>
      <w:r w:rsidR="00F31840" w:rsidRPr="5B886884">
        <w:rPr>
          <w:rFonts w:ascii="Arial" w:hAnsi="Arial" w:cs="Arial"/>
          <w:color w:val="000000" w:themeColor="text1"/>
          <w:lang w:val="en-US"/>
        </w:rPr>
        <w:t>s</w:t>
      </w:r>
      <w:r w:rsidRPr="5B886884">
        <w:rPr>
          <w:rFonts w:ascii="Arial" w:hAnsi="Arial" w:cs="Arial"/>
          <w:color w:val="000000" w:themeColor="text1"/>
          <w:lang w:val="en-US"/>
        </w:rPr>
        <w:t xml:space="preserve">, with pDCs harboring the </w:t>
      </w:r>
      <w:r w:rsidR="00261255" w:rsidRPr="5B886884">
        <w:rPr>
          <w:rFonts w:ascii="Arial" w:hAnsi="Arial" w:cs="Arial"/>
          <w:color w:val="000000" w:themeColor="text1"/>
          <w:lang w:val="en-US"/>
        </w:rPr>
        <w:t>highest</w:t>
      </w:r>
      <w:r w:rsidRPr="5B886884">
        <w:rPr>
          <w:rFonts w:ascii="Arial" w:hAnsi="Arial" w:cs="Arial"/>
          <w:color w:val="000000" w:themeColor="text1"/>
          <w:lang w:val="en-US"/>
        </w:rPr>
        <w:t>, CD11b</w:t>
      </w:r>
      <w:r w:rsidRPr="5B886884">
        <w:rPr>
          <w:rFonts w:ascii="Arial" w:hAnsi="Arial" w:cs="Arial"/>
          <w:color w:val="000000" w:themeColor="text1"/>
          <w:vertAlign w:val="superscript"/>
          <w:lang w:val="en-US"/>
        </w:rPr>
        <w:t>+</w:t>
      </w:r>
      <w:r w:rsidRPr="5B886884">
        <w:rPr>
          <w:rFonts w:ascii="Arial" w:hAnsi="Arial" w:cs="Arial"/>
          <w:color w:val="000000" w:themeColor="text1"/>
          <w:lang w:val="en-US"/>
        </w:rPr>
        <w:t xml:space="preserve"> </w:t>
      </w:r>
      <w:proofErr w:type="spellStart"/>
      <w:r w:rsidRPr="5B886884">
        <w:rPr>
          <w:rFonts w:ascii="Arial" w:hAnsi="Arial" w:cs="Arial"/>
          <w:color w:val="000000" w:themeColor="text1"/>
          <w:lang w:val="en-US"/>
        </w:rPr>
        <w:t>cDCs</w:t>
      </w:r>
      <w:proofErr w:type="spellEnd"/>
      <w:r w:rsidRPr="5B886884">
        <w:rPr>
          <w:rFonts w:ascii="Arial" w:hAnsi="Arial" w:cs="Arial"/>
          <w:color w:val="000000" w:themeColor="text1"/>
          <w:lang w:val="en-US"/>
        </w:rPr>
        <w:t xml:space="preserve"> harboring intermediate and CD8</w:t>
      </w:r>
      <w:r w:rsidRPr="5B886884">
        <w:rPr>
          <w:rFonts w:ascii="Arial" w:hAnsi="Arial" w:cs="Arial"/>
          <w:color w:val="000000" w:themeColor="text1"/>
          <w:vertAlign w:val="superscript"/>
          <w:lang w:val="en-US"/>
        </w:rPr>
        <w:t>+</w:t>
      </w:r>
      <w:r w:rsidRPr="5B886884">
        <w:rPr>
          <w:rFonts w:ascii="Arial" w:hAnsi="Arial" w:cs="Arial"/>
          <w:color w:val="000000" w:themeColor="text1"/>
          <w:lang w:val="en-US"/>
        </w:rPr>
        <w:t xml:space="preserve"> </w:t>
      </w:r>
      <w:proofErr w:type="spellStart"/>
      <w:r w:rsidRPr="5B886884">
        <w:rPr>
          <w:rFonts w:ascii="Arial" w:hAnsi="Arial" w:cs="Arial"/>
          <w:color w:val="000000" w:themeColor="text1"/>
          <w:lang w:val="en-US"/>
        </w:rPr>
        <w:t>cDCs</w:t>
      </w:r>
      <w:proofErr w:type="spellEnd"/>
      <w:r w:rsidRPr="5B886884">
        <w:rPr>
          <w:rFonts w:ascii="Arial" w:hAnsi="Arial" w:cs="Arial"/>
          <w:color w:val="000000" w:themeColor="text1"/>
          <w:lang w:val="en-US"/>
        </w:rPr>
        <w:t xml:space="preserve"> </w:t>
      </w:r>
      <w:r w:rsidR="008A6300" w:rsidRPr="5B886884">
        <w:rPr>
          <w:rFonts w:ascii="Arial" w:hAnsi="Arial" w:cs="Arial"/>
          <w:color w:val="000000" w:themeColor="text1"/>
          <w:lang w:val="en-US"/>
        </w:rPr>
        <w:t xml:space="preserve">harboring </w:t>
      </w:r>
      <w:r w:rsidR="00F31840" w:rsidRPr="5B886884">
        <w:rPr>
          <w:rFonts w:ascii="Arial" w:hAnsi="Arial" w:cs="Arial"/>
          <w:color w:val="000000" w:themeColor="text1"/>
          <w:lang w:val="en-US"/>
        </w:rPr>
        <w:t>the</w:t>
      </w:r>
      <w:r w:rsidRPr="5B886884">
        <w:rPr>
          <w:rFonts w:ascii="Arial" w:hAnsi="Arial" w:cs="Arial"/>
          <w:color w:val="000000" w:themeColor="text1"/>
          <w:lang w:val="en-US"/>
        </w:rPr>
        <w:t xml:space="preserve"> lowest </w:t>
      </w:r>
      <w:r w:rsidR="00674F65" w:rsidRPr="5B886884">
        <w:rPr>
          <w:rFonts w:ascii="Arial" w:hAnsi="Arial" w:cs="Arial"/>
          <w:color w:val="000000" w:themeColor="text1"/>
          <w:lang w:val="en-US"/>
        </w:rPr>
        <w:t xml:space="preserve">methylation levels </w:t>
      </w:r>
      <w:r w:rsidR="00B3512A" w:rsidRPr="5B886884">
        <w:rPr>
          <w:rFonts w:ascii="Arial" w:hAnsi="Arial" w:cs="Arial"/>
          <w:color w:val="000000" w:themeColor="text1"/>
          <w:lang w:val="en-US"/>
        </w:rPr>
        <w:t>at</w:t>
      </w:r>
      <w:r w:rsidR="000E1052" w:rsidRPr="5B886884">
        <w:rPr>
          <w:rFonts w:ascii="Arial" w:hAnsi="Arial" w:cs="Arial"/>
          <w:color w:val="000000" w:themeColor="text1"/>
          <w:lang w:val="en-US"/>
        </w:rPr>
        <w:t xml:space="preserve"> DMRs </w:t>
      </w:r>
      <w:r w:rsidRPr="5B886884">
        <w:rPr>
          <w:rFonts w:ascii="Arial" w:hAnsi="Arial" w:cs="Arial"/>
          <w:color w:val="000000" w:themeColor="text1"/>
          <w:lang w:val="en-US"/>
        </w:rPr>
        <w:t>(Fig. 3c). Th</w:t>
      </w:r>
      <w:r w:rsidR="00674F65" w:rsidRPr="5B886884">
        <w:rPr>
          <w:rFonts w:ascii="Arial" w:hAnsi="Arial" w:cs="Arial"/>
          <w:color w:val="000000" w:themeColor="text1"/>
          <w:lang w:val="en-US"/>
        </w:rPr>
        <w:t>ese</w:t>
      </w:r>
      <w:r w:rsidRPr="5B886884">
        <w:rPr>
          <w:rFonts w:ascii="Arial" w:hAnsi="Arial" w:cs="Arial"/>
          <w:color w:val="000000" w:themeColor="text1"/>
          <w:lang w:val="en-US"/>
        </w:rPr>
        <w:t xml:space="preserve"> </w:t>
      </w:r>
      <w:r w:rsidR="00674F65" w:rsidRPr="5B886884">
        <w:rPr>
          <w:rFonts w:ascii="Arial" w:hAnsi="Arial" w:cs="Arial"/>
          <w:color w:val="000000" w:themeColor="text1"/>
          <w:lang w:val="en-US"/>
        </w:rPr>
        <w:t xml:space="preserve">differences </w:t>
      </w:r>
      <w:r w:rsidR="00DE233E" w:rsidRPr="5B886884">
        <w:rPr>
          <w:rFonts w:ascii="Arial" w:hAnsi="Arial" w:cs="Arial"/>
          <w:color w:val="000000" w:themeColor="text1"/>
          <w:lang w:val="en-US"/>
        </w:rPr>
        <w:t>w</w:t>
      </w:r>
      <w:r w:rsidR="004C1279" w:rsidRPr="5B886884">
        <w:rPr>
          <w:rFonts w:ascii="Arial" w:hAnsi="Arial" w:cs="Arial"/>
          <w:color w:val="000000" w:themeColor="text1"/>
          <w:lang w:val="en-US"/>
        </w:rPr>
        <w:t>ere</w:t>
      </w:r>
      <w:r w:rsidR="00DE233E" w:rsidRPr="5B886884">
        <w:rPr>
          <w:rFonts w:ascii="Arial" w:hAnsi="Arial" w:cs="Arial"/>
          <w:color w:val="000000" w:themeColor="text1"/>
          <w:lang w:val="en-US"/>
        </w:rPr>
        <w:t xml:space="preserve"> in accordance with</w:t>
      </w:r>
      <w:r w:rsidRPr="5B886884">
        <w:rPr>
          <w:rFonts w:ascii="Arial" w:hAnsi="Arial" w:cs="Arial"/>
          <w:color w:val="000000" w:themeColor="text1"/>
          <w:lang w:val="en-US"/>
        </w:rPr>
        <w:t xml:space="preserve"> the </w:t>
      </w:r>
      <w:r w:rsidR="00DE233E" w:rsidRPr="5B886884">
        <w:rPr>
          <w:rFonts w:ascii="Arial" w:hAnsi="Arial" w:cs="Arial"/>
          <w:color w:val="000000" w:themeColor="text1"/>
          <w:lang w:val="en-US"/>
        </w:rPr>
        <w:t>DC</w:t>
      </w:r>
      <w:r w:rsidRPr="5B886884">
        <w:rPr>
          <w:rFonts w:ascii="Arial" w:hAnsi="Arial" w:cs="Arial"/>
          <w:color w:val="000000" w:themeColor="text1"/>
          <w:lang w:val="en-US"/>
        </w:rPr>
        <w:t xml:space="preserve"> </w:t>
      </w:r>
      <w:r w:rsidR="00DE233E" w:rsidRPr="5B886884">
        <w:rPr>
          <w:rFonts w:ascii="Arial" w:hAnsi="Arial" w:cs="Arial"/>
          <w:color w:val="000000" w:themeColor="text1"/>
          <w:lang w:val="en-US"/>
        </w:rPr>
        <w:t>phenotype</w:t>
      </w:r>
      <w:r w:rsidR="00DE233E" w:rsidRPr="5B886884">
        <w:rPr>
          <w:rFonts w:ascii="Arial" w:hAnsi="Arial" w:cs="Arial"/>
          <w:i/>
          <w:iCs/>
          <w:color w:val="000000" w:themeColor="text1"/>
          <w:lang w:val="en-US"/>
        </w:rPr>
        <w:t xml:space="preserve"> </w:t>
      </w:r>
      <w:r w:rsidR="00DE233E" w:rsidRPr="5B886884">
        <w:rPr>
          <w:rFonts w:ascii="Arial" w:hAnsi="Arial" w:cs="Arial"/>
          <w:color w:val="000000" w:themeColor="text1"/>
          <w:lang w:val="en-US"/>
        </w:rPr>
        <w:t xml:space="preserve">of </w:t>
      </w:r>
      <w:r w:rsidR="00674F65" w:rsidRPr="5B886884">
        <w:rPr>
          <w:rFonts w:ascii="Arial" w:hAnsi="Arial" w:cs="Arial"/>
          <w:i/>
          <w:iCs/>
          <w:color w:val="000000" w:themeColor="text1"/>
          <w:lang w:val="en-US"/>
        </w:rPr>
        <w:t>Dnmt1</w:t>
      </w:r>
      <w:r w:rsidR="00674F65" w:rsidRPr="5B886884">
        <w:rPr>
          <w:rFonts w:ascii="Arial" w:hAnsi="Arial" w:cs="Arial"/>
          <w:color w:val="000000" w:themeColor="text1"/>
          <w:vertAlign w:val="superscript"/>
          <w:lang w:val="en-US"/>
        </w:rPr>
        <w:t>c/chip</w:t>
      </w:r>
      <w:r w:rsidR="00DE233E" w:rsidRPr="5B886884">
        <w:rPr>
          <w:rFonts w:ascii="Arial" w:hAnsi="Arial" w:cs="Arial"/>
          <w:color w:val="000000" w:themeColor="text1"/>
          <w:lang w:val="en-US"/>
        </w:rPr>
        <w:t xml:space="preserve"> mice,</w:t>
      </w:r>
      <w:r w:rsidR="00261255" w:rsidRPr="5B886884">
        <w:rPr>
          <w:rFonts w:ascii="Arial" w:hAnsi="Arial" w:cs="Arial"/>
          <w:color w:val="000000" w:themeColor="text1"/>
          <w:lang w:val="en-US"/>
        </w:rPr>
        <w:t xml:space="preserve"> </w:t>
      </w:r>
      <w:r w:rsidRPr="5B886884">
        <w:rPr>
          <w:rFonts w:ascii="Arial" w:hAnsi="Arial" w:cs="Arial"/>
          <w:color w:val="000000" w:themeColor="text1"/>
          <w:lang w:val="en-US"/>
        </w:rPr>
        <w:t>provid</w:t>
      </w:r>
      <w:r w:rsidR="00261255" w:rsidRPr="5B886884">
        <w:rPr>
          <w:rFonts w:ascii="Arial" w:hAnsi="Arial" w:cs="Arial"/>
          <w:color w:val="000000" w:themeColor="text1"/>
          <w:lang w:val="en-US"/>
        </w:rPr>
        <w:t>ing</w:t>
      </w:r>
      <w:r w:rsidRPr="5B886884">
        <w:rPr>
          <w:rFonts w:ascii="Arial" w:hAnsi="Arial" w:cs="Arial"/>
          <w:color w:val="000000" w:themeColor="text1"/>
          <w:lang w:val="en-US"/>
        </w:rPr>
        <w:t xml:space="preserve"> a possible explanation for the strong</w:t>
      </w:r>
      <w:r w:rsidR="00DE233E" w:rsidRPr="5B886884">
        <w:rPr>
          <w:rFonts w:ascii="Arial" w:hAnsi="Arial" w:cs="Arial"/>
          <w:color w:val="000000" w:themeColor="text1"/>
          <w:lang w:val="en-US"/>
        </w:rPr>
        <w:t>er</w:t>
      </w:r>
      <w:r w:rsidRPr="5B886884">
        <w:rPr>
          <w:rFonts w:ascii="Arial" w:hAnsi="Arial" w:cs="Arial"/>
          <w:color w:val="000000" w:themeColor="text1"/>
          <w:lang w:val="en-US"/>
        </w:rPr>
        <w:t xml:space="preserve"> </w:t>
      </w:r>
      <w:r w:rsidR="000E1052" w:rsidRPr="5B886884">
        <w:rPr>
          <w:rFonts w:ascii="Arial" w:hAnsi="Arial" w:cs="Arial"/>
          <w:color w:val="000000" w:themeColor="text1"/>
          <w:lang w:val="en-US"/>
        </w:rPr>
        <w:t>effect</w:t>
      </w:r>
      <w:r w:rsidR="00987568" w:rsidRPr="5B886884">
        <w:rPr>
          <w:rFonts w:ascii="Arial" w:hAnsi="Arial" w:cs="Arial"/>
          <w:color w:val="000000" w:themeColor="text1"/>
          <w:lang w:val="en-US"/>
        </w:rPr>
        <w:t xml:space="preserve"> of </w:t>
      </w:r>
      <w:r w:rsidR="00B3512A" w:rsidRPr="5B886884">
        <w:rPr>
          <w:rFonts w:ascii="Arial" w:hAnsi="Arial" w:cs="Arial"/>
          <w:color w:val="000000" w:themeColor="text1"/>
          <w:lang w:val="en-US"/>
        </w:rPr>
        <w:t xml:space="preserve">hypomorphic DNMT1 </w:t>
      </w:r>
      <w:r w:rsidR="00987568" w:rsidRPr="5B886884">
        <w:rPr>
          <w:rFonts w:ascii="Arial" w:hAnsi="Arial" w:cs="Arial"/>
          <w:color w:val="000000" w:themeColor="text1"/>
          <w:lang w:val="en-US"/>
        </w:rPr>
        <w:t xml:space="preserve">on </w:t>
      </w:r>
      <w:proofErr w:type="spellStart"/>
      <w:r w:rsidR="00261255" w:rsidRPr="5B886884">
        <w:rPr>
          <w:rFonts w:ascii="Arial" w:hAnsi="Arial" w:cs="Arial"/>
          <w:color w:val="000000" w:themeColor="text1"/>
          <w:lang w:val="en-US"/>
        </w:rPr>
        <w:t>pDC</w:t>
      </w:r>
      <w:r w:rsidR="00987568" w:rsidRPr="5B886884">
        <w:rPr>
          <w:rFonts w:ascii="Arial" w:hAnsi="Arial" w:cs="Arial"/>
          <w:color w:val="000000" w:themeColor="text1"/>
          <w:lang w:val="en-US"/>
        </w:rPr>
        <w:t>s</w:t>
      </w:r>
      <w:proofErr w:type="spellEnd"/>
      <w:r w:rsidR="00DE233E" w:rsidRPr="5B886884">
        <w:rPr>
          <w:rFonts w:ascii="Arial" w:hAnsi="Arial" w:cs="Arial"/>
          <w:color w:val="000000" w:themeColor="text1"/>
          <w:lang w:val="en-US"/>
        </w:rPr>
        <w:t xml:space="preserve"> than on </w:t>
      </w:r>
      <w:proofErr w:type="spellStart"/>
      <w:r w:rsidR="00DE233E" w:rsidRPr="5B886884">
        <w:rPr>
          <w:rFonts w:ascii="Arial" w:hAnsi="Arial" w:cs="Arial"/>
          <w:color w:val="000000" w:themeColor="text1"/>
          <w:lang w:val="en-US"/>
        </w:rPr>
        <w:t>cDCs</w:t>
      </w:r>
      <w:proofErr w:type="spellEnd"/>
      <w:r w:rsidRPr="5B886884">
        <w:rPr>
          <w:rFonts w:ascii="Arial" w:hAnsi="Arial" w:cs="Arial"/>
          <w:color w:val="000000" w:themeColor="text1"/>
          <w:lang w:val="en-US"/>
        </w:rPr>
        <w:t xml:space="preserve">.  </w:t>
      </w:r>
    </w:p>
    <w:p w14:paraId="493D03CD" w14:textId="2A29B06C" w:rsidR="00B01D75" w:rsidDel="00E71E1B" w:rsidRDefault="00B01D75" w:rsidP="001A4877">
      <w:pPr>
        <w:spacing w:line="480" w:lineRule="auto"/>
        <w:jc w:val="both"/>
        <w:rPr>
          <w:del w:id="107" w:author=" " w:date="2020-12-27T14:46:00Z"/>
          <w:rFonts w:ascii="Arial" w:hAnsi="Arial" w:cs="Arial"/>
          <w:color w:val="000000"/>
          <w:lang w:val="en-US"/>
        </w:rPr>
      </w:pPr>
      <w:r w:rsidRPr="5B886884">
        <w:rPr>
          <w:rFonts w:ascii="Arial" w:hAnsi="Arial" w:cs="Arial"/>
          <w:color w:val="000000" w:themeColor="text1"/>
          <w:lang w:val="en-US"/>
        </w:rPr>
        <w:t xml:space="preserve">Unsupervised hierarchical clustering of the DMRs identified 9 clusters with unique methylation patterns across </w:t>
      </w:r>
      <w:r w:rsidR="004C1279" w:rsidRPr="5B886884">
        <w:rPr>
          <w:rFonts w:ascii="Arial" w:hAnsi="Arial" w:cs="Arial"/>
          <w:color w:val="000000" w:themeColor="text1"/>
          <w:lang w:val="en-US"/>
        </w:rPr>
        <w:t xml:space="preserve">all </w:t>
      </w:r>
      <w:r w:rsidRPr="5B886884">
        <w:rPr>
          <w:rFonts w:ascii="Arial" w:hAnsi="Arial" w:cs="Arial"/>
          <w:color w:val="000000" w:themeColor="text1"/>
          <w:lang w:val="en-US"/>
        </w:rPr>
        <w:t xml:space="preserve">cell populations </w:t>
      </w:r>
      <w:r w:rsidR="001A4877" w:rsidRPr="5B886884">
        <w:rPr>
          <w:rFonts w:ascii="Arial" w:hAnsi="Arial" w:cs="Arial"/>
          <w:color w:val="000000" w:themeColor="text1"/>
          <w:lang w:val="en-US"/>
        </w:rPr>
        <w:t>(Fig. 3</w:t>
      </w:r>
      <w:r w:rsidR="00833309" w:rsidRPr="5B886884">
        <w:rPr>
          <w:rFonts w:ascii="Arial" w:hAnsi="Arial" w:cs="Arial"/>
          <w:color w:val="000000" w:themeColor="text1"/>
          <w:lang w:val="en-US"/>
        </w:rPr>
        <w:t>d</w:t>
      </w:r>
      <w:r w:rsidR="001A4877" w:rsidRPr="5B886884">
        <w:rPr>
          <w:rFonts w:ascii="Arial" w:hAnsi="Arial" w:cs="Arial"/>
          <w:color w:val="000000" w:themeColor="text1"/>
          <w:lang w:val="en-US"/>
        </w:rPr>
        <w:t xml:space="preserve"> and Suppl. Fig. 3</w:t>
      </w:r>
      <w:r w:rsidR="00FB23B7" w:rsidRPr="5B886884">
        <w:rPr>
          <w:rFonts w:ascii="Arial" w:hAnsi="Arial" w:cs="Arial"/>
          <w:color w:val="000000" w:themeColor="text1"/>
          <w:lang w:val="en-US"/>
        </w:rPr>
        <w:t>b</w:t>
      </w:r>
      <w:r w:rsidR="001A4877" w:rsidRPr="5B886884">
        <w:rPr>
          <w:rFonts w:ascii="Arial" w:hAnsi="Arial" w:cs="Arial"/>
          <w:color w:val="000000" w:themeColor="text1"/>
          <w:lang w:val="en-US"/>
        </w:rPr>
        <w:t xml:space="preserve">). For example, cluster 9 </w:t>
      </w:r>
      <w:r w:rsidR="00167E8C" w:rsidRPr="5B886884">
        <w:rPr>
          <w:rFonts w:ascii="Arial" w:hAnsi="Arial" w:cs="Arial"/>
          <w:color w:val="000000" w:themeColor="text1"/>
          <w:lang w:val="en-US"/>
        </w:rPr>
        <w:t>consisted of</w:t>
      </w:r>
      <w:r w:rsidR="001A4877" w:rsidRPr="5B886884">
        <w:rPr>
          <w:rFonts w:ascii="Arial" w:hAnsi="Arial" w:cs="Arial"/>
          <w:color w:val="000000" w:themeColor="text1"/>
          <w:lang w:val="en-US"/>
        </w:rPr>
        <w:t xml:space="preserve"> DMRs with lower methylation in HSCs than in </w:t>
      </w:r>
      <w:r w:rsidR="001B57EF" w:rsidRPr="5B886884">
        <w:rPr>
          <w:rFonts w:ascii="Arial" w:hAnsi="Arial" w:cs="Arial"/>
          <w:color w:val="000000" w:themeColor="text1"/>
          <w:lang w:val="en-US"/>
        </w:rPr>
        <w:t>any of the</w:t>
      </w:r>
      <w:r w:rsidR="001A4877" w:rsidRPr="5B886884">
        <w:rPr>
          <w:rFonts w:ascii="Arial" w:hAnsi="Arial" w:cs="Arial"/>
          <w:color w:val="000000" w:themeColor="text1"/>
          <w:lang w:val="en-US"/>
        </w:rPr>
        <w:t xml:space="preserve"> other populations and thus </w:t>
      </w:r>
      <w:r w:rsidR="001F0040" w:rsidRPr="5B886884">
        <w:rPr>
          <w:rFonts w:ascii="Arial" w:hAnsi="Arial" w:cs="Arial"/>
          <w:color w:val="000000" w:themeColor="text1"/>
          <w:lang w:val="en-US"/>
        </w:rPr>
        <w:t>represented</w:t>
      </w:r>
      <w:r w:rsidR="001A4877" w:rsidRPr="5B886884">
        <w:rPr>
          <w:rFonts w:ascii="Arial" w:hAnsi="Arial" w:cs="Arial"/>
          <w:color w:val="000000" w:themeColor="text1"/>
          <w:lang w:val="en-US"/>
        </w:rPr>
        <w:t xml:space="preserve"> a ‘</w:t>
      </w:r>
      <w:r w:rsidR="00AB6CCA" w:rsidRPr="5B886884">
        <w:rPr>
          <w:rFonts w:ascii="Arial" w:hAnsi="Arial" w:cs="Arial"/>
          <w:color w:val="000000" w:themeColor="text1"/>
          <w:lang w:val="en-US"/>
        </w:rPr>
        <w:t>HSC</w:t>
      </w:r>
      <w:r w:rsidR="001A4877" w:rsidRPr="5B886884">
        <w:rPr>
          <w:rFonts w:ascii="Arial" w:hAnsi="Arial" w:cs="Arial"/>
          <w:color w:val="000000" w:themeColor="text1"/>
          <w:lang w:val="en-US"/>
        </w:rPr>
        <w:t xml:space="preserve"> DMR cluster’. </w:t>
      </w:r>
      <w:r w:rsidRPr="5B886884">
        <w:rPr>
          <w:rFonts w:ascii="Arial" w:hAnsi="Arial" w:cs="Arial"/>
          <w:color w:val="000000" w:themeColor="text1"/>
          <w:lang w:val="en-US"/>
        </w:rPr>
        <w:t>In contrast, cluster 3</w:t>
      </w:r>
      <w:r w:rsidR="00FB23B7" w:rsidRPr="5B886884">
        <w:rPr>
          <w:rFonts w:ascii="Arial" w:hAnsi="Arial" w:cs="Arial"/>
          <w:color w:val="000000" w:themeColor="text1"/>
          <w:lang w:val="en-US"/>
        </w:rPr>
        <w:t xml:space="preserve"> (which was among the largest clusters, Suppl. Fig. 3c) </w:t>
      </w:r>
      <w:r w:rsidRPr="5B886884">
        <w:rPr>
          <w:rFonts w:ascii="Arial" w:hAnsi="Arial" w:cs="Arial"/>
          <w:color w:val="000000" w:themeColor="text1"/>
          <w:lang w:val="en-US"/>
        </w:rPr>
        <w:t>had lower methylation in DCs than in the other populations and thus constituted a ‘</w:t>
      </w:r>
      <w:commentRangeStart w:id="108"/>
      <w:ins w:id="109" w:author=" " w:date="2020-12-27T14:45:00Z">
        <w:r w:rsidR="00E71E1B">
          <w:rPr>
            <w:rFonts w:ascii="Arial" w:hAnsi="Arial" w:cs="Arial"/>
            <w:color w:val="000000" w:themeColor="text1"/>
            <w:lang w:val="en-US"/>
          </w:rPr>
          <w:t xml:space="preserve">pan </w:t>
        </w:r>
      </w:ins>
      <w:r w:rsidRPr="5B886884">
        <w:rPr>
          <w:rFonts w:ascii="Arial" w:hAnsi="Arial" w:cs="Arial"/>
          <w:color w:val="000000" w:themeColor="text1"/>
          <w:lang w:val="en-US"/>
        </w:rPr>
        <w:t>DC DMR cluster’</w:t>
      </w:r>
      <w:commentRangeEnd w:id="108"/>
      <w:r w:rsidR="00E71E1B">
        <w:rPr>
          <w:rStyle w:val="CommentReference"/>
        </w:rPr>
        <w:commentReference w:id="108"/>
      </w:r>
      <w:r w:rsidRPr="5B886884">
        <w:rPr>
          <w:rFonts w:ascii="Arial" w:hAnsi="Arial" w:cs="Arial"/>
          <w:color w:val="000000" w:themeColor="text1"/>
          <w:lang w:val="en-US"/>
        </w:rPr>
        <w:t xml:space="preserve">. </w:t>
      </w:r>
      <w:r w:rsidR="00FB23B7" w:rsidRPr="5B886884">
        <w:rPr>
          <w:rFonts w:ascii="Arial" w:hAnsi="Arial" w:cs="Arial"/>
          <w:color w:val="000000" w:themeColor="text1"/>
          <w:lang w:val="en-US"/>
        </w:rPr>
        <w:t>TWGBS also revealed DC subset-specific DMR clusters (cluster 5, 7 and 8)</w:t>
      </w:r>
      <w:r w:rsidR="00674F65" w:rsidRPr="5B886884">
        <w:rPr>
          <w:rFonts w:ascii="Arial" w:hAnsi="Arial" w:cs="Arial"/>
          <w:color w:val="000000" w:themeColor="text1"/>
          <w:lang w:val="en-US"/>
        </w:rPr>
        <w:t xml:space="preserve"> and a ‘monocyte DMR cluster’ (</w:t>
      </w:r>
      <w:r w:rsidR="00FB23B7" w:rsidRPr="5B886884">
        <w:rPr>
          <w:rFonts w:ascii="Arial" w:hAnsi="Arial" w:cs="Arial"/>
          <w:color w:val="000000" w:themeColor="text1"/>
          <w:lang w:val="en-US"/>
        </w:rPr>
        <w:t>c</w:t>
      </w:r>
      <w:r w:rsidRPr="5B886884">
        <w:rPr>
          <w:rFonts w:ascii="Arial" w:hAnsi="Arial" w:cs="Arial"/>
          <w:color w:val="000000" w:themeColor="text1"/>
          <w:lang w:val="en-US"/>
        </w:rPr>
        <w:t>luster 6</w:t>
      </w:r>
      <w:r w:rsidR="00674F65" w:rsidRPr="5B886884">
        <w:rPr>
          <w:rFonts w:ascii="Arial" w:hAnsi="Arial" w:cs="Arial"/>
          <w:color w:val="000000" w:themeColor="text1"/>
          <w:lang w:val="en-US"/>
        </w:rPr>
        <w:t>) which</w:t>
      </w:r>
      <w:r w:rsidRPr="5B886884">
        <w:rPr>
          <w:rFonts w:ascii="Arial" w:hAnsi="Arial" w:cs="Arial"/>
          <w:color w:val="000000" w:themeColor="text1"/>
          <w:lang w:val="en-US"/>
        </w:rPr>
        <w:t xml:space="preserve"> had lower methylation in monocytes and </w:t>
      </w:r>
      <w:proofErr w:type="spellStart"/>
      <w:r w:rsidRPr="5B886884">
        <w:rPr>
          <w:rFonts w:ascii="Arial" w:hAnsi="Arial" w:cs="Arial"/>
          <w:color w:val="000000" w:themeColor="text1"/>
          <w:lang w:val="en-US"/>
        </w:rPr>
        <w:t>cMoPs</w:t>
      </w:r>
      <w:proofErr w:type="spellEnd"/>
      <w:r w:rsidRPr="5B886884">
        <w:rPr>
          <w:rFonts w:ascii="Arial" w:hAnsi="Arial" w:cs="Arial"/>
          <w:color w:val="000000" w:themeColor="text1"/>
          <w:lang w:val="en-US"/>
        </w:rPr>
        <w:t xml:space="preserve"> than in </w:t>
      </w:r>
      <w:r w:rsidR="004C1279" w:rsidRPr="5B886884">
        <w:rPr>
          <w:rFonts w:ascii="Arial" w:hAnsi="Arial" w:cs="Arial"/>
          <w:color w:val="000000" w:themeColor="text1"/>
          <w:lang w:val="en-US"/>
        </w:rPr>
        <w:t>any other cell population</w:t>
      </w:r>
      <w:r w:rsidRPr="5B886884">
        <w:rPr>
          <w:rFonts w:ascii="Arial" w:hAnsi="Arial" w:cs="Arial"/>
          <w:color w:val="000000" w:themeColor="text1"/>
          <w:lang w:val="en-US"/>
        </w:rPr>
        <w:t xml:space="preserve">. </w:t>
      </w:r>
      <w:r w:rsidR="008D51F1" w:rsidRPr="5B886884">
        <w:rPr>
          <w:rFonts w:ascii="Arial" w:hAnsi="Arial" w:cs="Arial"/>
          <w:color w:val="000000" w:themeColor="text1"/>
          <w:lang w:val="en-US"/>
        </w:rPr>
        <w:t xml:space="preserve">Finally, cluster 1 revealed methylation similarities of </w:t>
      </w:r>
      <w:proofErr w:type="spellStart"/>
      <w:r w:rsidR="008D51F1" w:rsidRPr="5B886884">
        <w:rPr>
          <w:rFonts w:ascii="Arial" w:hAnsi="Arial" w:cs="Arial"/>
          <w:color w:val="000000" w:themeColor="text1"/>
          <w:lang w:val="en-US"/>
        </w:rPr>
        <w:t>cDCs</w:t>
      </w:r>
      <w:proofErr w:type="spellEnd"/>
      <w:r w:rsidR="008D51F1" w:rsidRPr="5B886884">
        <w:rPr>
          <w:rFonts w:ascii="Arial" w:hAnsi="Arial" w:cs="Arial"/>
          <w:color w:val="000000" w:themeColor="text1"/>
          <w:lang w:val="en-US"/>
        </w:rPr>
        <w:t xml:space="preserve"> with monocytes.</w:t>
      </w:r>
      <w:ins w:id="110" w:author=" " w:date="2020-12-27T14:46:00Z">
        <w:r w:rsidR="00E71E1B">
          <w:rPr>
            <w:rFonts w:ascii="Arial" w:hAnsi="Arial" w:cs="Arial"/>
            <w:color w:val="000000" w:themeColor="text1"/>
            <w:lang w:val="en-US"/>
          </w:rPr>
          <w:t xml:space="preserve"> </w:t>
        </w:r>
      </w:ins>
    </w:p>
    <w:p w14:paraId="088E3898" w14:textId="1CB8225A" w:rsidR="001A4877" w:rsidRDefault="001A4877" w:rsidP="001A4877">
      <w:pPr>
        <w:spacing w:line="480" w:lineRule="auto"/>
        <w:jc w:val="both"/>
        <w:rPr>
          <w:rFonts w:ascii="Arial" w:hAnsi="Arial" w:cs="Arial"/>
          <w:color w:val="000000"/>
          <w:lang w:val="en-US"/>
        </w:rPr>
      </w:pPr>
      <w:r>
        <w:rPr>
          <w:rFonts w:ascii="Arial" w:hAnsi="Arial" w:cs="Arial"/>
          <w:color w:val="000000"/>
          <w:lang w:val="en-US"/>
        </w:rPr>
        <w:t xml:space="preserve">Collectively, </w:t>
      </w:r>
      <w:r w:rsidR="00674F65">
        <w:rPr>
          <w:rFonts w:ascii="Arial" w:hAnsi="Arial" w:cs="Arial"/>
          <w:color w:val="000000"/>
          <w:lang w:val="en-US"/>
        </w:rPr>
        <w:t>our</w:t>
      </w:r>
      <w:r w:rsidR="00B01D75">
        <w:rPr>
          <w:rFonts w:ascii="Arial" w:hAnsi="Arial" w:cs="Arial"/>
          <w:color w:val="000000"/>
          <w:lang w:val="en-US"/>
        </w:rPr>
        <w:t xml:space="preserve"> data</w:t>
      </w:r>
      <w:r>
        <w:rPr>
          <w:rFonts w:ascii="Arial" w:hAnsi="Arial" w:cs="Arial"/>
          <w:color w:val="000000"/>
          <w:lang w:val="en-US"/>
        </w:rPr>
        <w:t xml:space="preserve"> </w:t>
      </w:r>
      <w:r w:rsidR="001F0040">
        <w:rPr>
          <w:rFonts w:ascii="Arial" w:hAnsi="Arial" w:cs="Arial"/>
          <w:color w:val="000000"/>
          <w:lang w:val="en-US"/>
        </w:rPr>
        <w:t>uncovered</w:t>
      </w:r>
      <w:r>
        <w:rPr>
          <w:rFonts w:ascii="Arial" w:hAnsi="Arial" w:cs="Arial"/>
          <w:color w:val="000000"/>
          <w:lang w:val="en-US"/>
        </w:rPr>
        <w:t xml:space="preserve"> </w:t>
      </w:r>
      <w:r w:rsidR="001B57EF">
        <w:rPr>
          <w:rFonts w:ascii="Arial" w:hAnsi="Arial" w:cs="Arial"/>
          <w:color w:val="000000"/>
          <w:lang w:val="en-US"/>
        </w:rPr>
        <w:t>lineage- and subset-specific DNA methylation landscapes</w:t>
      </w:r>
      <w:r w:rsidR="00732F65">
        <w:rPr>
          <w:rFonts w:ascii="Arial" w:hAnsi="Arial" w:cs="Arial"/>
          <w:color w:val="000000"/>
          <w:lang w:val="en-US"/>
        </w:rPr>
        <w:t xml:space="preserve"> in </w:t>
      </w:r>
      <w:r w:rsidR="00303193">
        <w:rPr>
          <w:rFonts w:ascii="Arial" w:hAnsi="Arial" w:cs="Arial"/>
          <w:color w:val="000000"/>
          <w:lang w:val="en-US"/>
        </w:rPr>
        <w:t xml:space="preserve">DC </w:t>
      </w:r>
      <w:r w:rsidR="00732F65">
        <w:rPr>
          <w:rFonts w:ascii="Arial" w:hAnsi="Arial" w:cs="Arial"/>
          <w:color w:val="000000"/>
          <w:lang w:val="en-US"/>
        </w:rPr>
        <w:t>progenitors and mature cells</w:t>
      </w:r>
      <w:ins w:id="111" w:author=" " w:date="2020-12-27T14:47:00Z">
        <w:r w:rsidR="00E71E1B">
          <w:rPr>
            <w:rFonts w:ascii="Arial" w:hAnsi="Arial" w:cs="Arial"/>
            <w:color w:val="000000"/>
            <w:lang w:val="en-US"/>
          </w:rPr>
          <w:t xml:space="preserve">, </w:t>
        </w:r>
      </w:ins>
      <w:ins w:id="112" w:author="Daniel Lipka" w:date="2020-12-30T21:50:00Z">
        <w:r w:rsidR="009036DA">
          <w:rPr>
            <w:rFonts w:ascii="Arial" w:hAnsi="Arial" w:cs="Arial"/>
            <w:color w:val="000000"/>
            <w:lang w:val="en-US"/>
          </w:rPr>
          <w:t>and provid</w:t>
        </w:r>
      </w:ins>
      <w:ins w:id="113" w:author="Daniel Lipka" w:date="2020-12-30T21:51:00Z">
        <w:r w:rsidR="009036DA">
          <w:rPr>
            <w:rFonts w:ascii="Arial" w:hAnsi="Arial" w:cs="Arial"/>
            <w:color w:val="000000"/>
            <w:lang w:val="en-US"/>
          </w:rPr>
          <w:t>e a possible explanation for</w:t>
        </w:r>
      </w:ins>
      <w:ins w:id="114" w:author="Daniel Lipka" w:date="2020-12-30T21:50:00Z">
        <w:r w:rsidR="009036DA">
          <w:rPr>
            <w:rFonts w:ascii="Arial" w:hAnsi="Arial" w:cs="Arial"/>
            <w:color w:val="000000"/>
            <w:lang w:val="en-US"/>
          </w:rPr>
          <w:t xml:space="preserve"> </w:t>
        </w:r>
      </w:ins>
      <w:ins w:id="115" w:author="Daniel Lipka" w:date="2020-12-30T21:53:00Z">
        <w:r w:rsidR="009036DA">
          <w:rPr>
            <w:rFonts w:ascii="Arial" w:hAnsi="Arial" w:cs="Arial"/>
            <w:color w:val="000000"/>
            <w:lang w:val="en-US"/>
          </w:rPr>
          <w:t xml:space="preserve">the </w:t>
        </w:r>
      </w:ins>
      <w:ins w:id="116" w:author="Daniel Lipka" w:date="2020-12-30T21:51:00Z">
        <w:r w:rsidR="009036DA">
          <w:rPr>
            <w:rFonts w:ascii="Arial" w:hAnsi="Arial" w:cs="Arial"/>
            <w:color w:val="000000"/>
            <w:lang w:val="en-US"/>
          </w:rPr>
          <w:t xml:space="preserve">preferential </w:t>
        </w:r>
      </w:ins>
      <w:ins w:id="117" w:author="Daniel Lipka" w:date="2020-12-30T21:53:00Z">
        <w:r w:rsidR="009036DA">
          <w:rPr>
            <w:rFonts w:ascii="Arial" w:hAnsi="Arial" w:cs="Arial"/>
            <w:color w:val="000000"/>
            <w:lang w:val="en-US"/>
          </w:rPr>
          <w:t>e</w:t>
        </w:r>
      </w:ins>
      <w:ins w:id="118" w:author="Daniel Lipka" w:date="2020-12-30T21:51:00Z">
        <w:r w:rsidR="009036DA">
          <w:rPr>
            <w:rFonts w:ascii="Arial" w:hAnsi="Arial" w:cs="Arial"/>
            <w:color w:val="000000"/>
            <w:lang w:val="en-US"/>
          </w:rPr>
          <w:t xml:space="preserve">ffect </w:t>
        </w:r>
      </w:ins>
      <w:ins w:id="119" w:author="Daniel Lipka" w:date="2020-12-30T21:53:00Z">
        <w:r w:rsidR="009036DA">
          <w:rPr>
            <w:rFonts w:ascii="Arial" w:hAnsi="Arial" w:cs="Arial"/>
            <w:color w:val="000000"/>
            <w:lang w:val="en-US"/>
          </w:rPr>
          <w:t xml:space="preserve">of </w:t>
        </w:r>
        <w:proofErr w:type="spellStart"/>
        <w:r w:rsidR="009036DA">
          <w:rPr>
            <w:rFonts w:ascii="Arial" w:hAnsi="Arial" w:cs="Arial"/>
            <w:color w:val="000000"/>
            <w:lang w:val="en-US"/>
          </w:rPr>
          <w:t>hypomorphic</w:t>
        </w:r>
        <w:proofErr w:type="spellEnd"/>
        <w:r w:rsidR="009036DA">
          <w:rPr>
            <w:rFonts w:ascii="Arial" w:hAnsi="Arial" w:cs="Arial"/>
            <w:color w:val="000000"/>
            <w:lang w:val="en-US"/>
          </w:rPr>
          <w:t xml:space="preserve"> DNMT1 </w:t>
        </w:r>
        <w:r w:rsidR="009036DA">
          <w:rPr>
            <w:rFonts w:ascii="Arial" w:hAnsi="Arial" w:cs="Arial"/>
            <w:color w:val="000000"/>
            <w:lang w:val="en-US"/>
          </w:rPr>
          <w:t>on</w:t>
        </w:r>
      </w:ins>
      <w:ins w:id="120" w:author="Daniel Lipka" w:date="2020-12-30T21:54:00Z">
        <w:r w:rsidR="009036DA">
          <w:rPr>
            <w:rFonts w:ascii="Arial" w:hAnsi="Arial" w:cs="Arial"/>
            <w:color w:val="000000"/>
            <w:lang w:val="en-US"/>
          </w:rPr>
          <w:t xml:space="preserve"> </w:t>
        </w:r>
      </w:ins>
      <w:proofErr w:type="spellStart"/>
      <w:ins w:id="121" w:author="Daniel Lipka" w:date="2020-12-30T21:50:00Z">
        <w:r w:rsidR="009036DA">
          <w:rPr>
            <w:rFonts w:ascii="Arial" w:hAnsi="Arial" w:cs="Arial"/>
            <w:color w:val="000000"/>
            <w:lang w:val="en-US"/>
          </w:rPr>
          <w:t>pDC</w:t>
        </w:r>
      </w:ins>
      <w:proofErr w:type="spellEnd"/>
      <w:ins w:id="122" w:author="Daniel Lipka" w:date="2020-12-30T21:53:00Z">
        <w:r w:rsidR="009036DA">
          <w:rPr>
            <w:rFonts w:ascii="Arial" w:hAnsi="Arial" w:cs="Arial"/>
            <w:color w:val="000000"/>
            <w:lang w:val="en-US"/>
          </w:rPr>
          <w:t xml:space="preserve"> development</w:t>
        </w:r>
      </w:ins>
      <w:ins w:id="123" w:author=" " w:date="2020-12-27T14:47:00Z">
        <w:del w:id="124" w:author="Daniel Lipka" w:date="2020-12-30T21:52:00Z">
          <w:r w:rsidR="00E71E1B" w:rsidDel="009036DA">
            <w:rPr>
              <w:rFonts w:ascii="Arial" w:hAnsi="Arial" w:cs="Arial"/>
              <w:color w:val="000000"/>
              <w:lang w:val="en-US"/>
            </w:rPr>
            <w:delText xml:space="preserve">which </w:delText>
          </w:r>
        </w:del>
      </w:ins>
      <w:ins w:id="125" w:author=" " w:date="2020-12-27T14:48:00Z">
        <w:del w:id="126" w:author="Daniel Lipka" w:date="2020-12-30T21:52:00Z">
          <w:r w:rsidR="00E71E1B" w:rsidDel="009036DA">
            <w:rPr>
              <w:rFonts w:ascii="Arial" w:hAnsi="Arial" w:cs="Arial"/>
              <w:color w:val="000000"/>
              <w:lang w:val="en-US"/>
            </w:rPr>
            <w:delText>indicate cell type-specific gene expression</w:delText>
          </w:r>
        </w:del>
      </w:ins>
      <w:r>
        <w:rPr>
          <w:rFonts w:ascii="Arial" w:hAnsi="Arial" w:cs="Arial"/>
          <w:color w:val="000000"/>
          <w:lang w:val="en-US"/>
        </w:rPr>
        <w:t xml:space="preserve">. </w:t>
      </w:r>
    </w:p>
    <w:p w14:paraId="531DD218" w14:textId="77777777" w:rsidR="001A4877" w:rsidRPr="00D12767" w:rsidRDefault="001A4877" w:rsidP="001A4877">
      <w:pPr>
        <w:spacing w:line="480" w:lineRule="auto"/>
        <w:jc w:val="both"/>
        <w:rPr>
          <w:rFonts w:ascii="Arial" w:hAnsi="Arial" w:cs="Arial"/>
          <w:b/>
          <w:color w:val="000000"/>
          <w:lang w:val="en-US"/>
        </w:rPr>
      </w:pPr>
      <w:r>
        <w:rPr>
          <w:rFonts w:ascii="Arial" w:hAnsi="Arial" w:cs="Arial"/>
          <w:b/>
          <w:color w:val="000000"/>
          <w:lang w:val="en-US"/>
        </w:rPr>
        <w:t xml:space="preserve">Link between DNA methylation status and DC gene expression </w:t>
      </w:r>
    </w:p>
    <w:p w14:paraId="3A11C95F" w14:textId="40883B32" w:rsidR="001A4877" w:rsidRDefault="001A4877" w:rsidP="001A4877">
      <w:pPr>
        <w:spacing w:line="480" w:lineRule="auto"/>
        <w:jc w:val="both"/>
        <w:rPr>
          <w:rFonts w:ascii="Arial" w:hAnsi="Arial" w:cs="Arial"/>
          <w:color w:val="000000"/>
          <w:lang w:val="en-US"/>
        </w:rPr>
      </w:pPr>
      <w:r w:rsidRPr="5B886884">
        <w:rPr>
          <w:rFonts w:ascii="Arial" w:hAnsi="Arial" w:cs="Arial"/>
          <w:color w:val="000000" w:themeColor="text1"/>
          <w:lang w:val="en-US"/>
        </w:rPr>
        <w:lastRenderedPageBreak/>
        <w:t xml:space="preserve">To delineate if hypomorphic DNMT1 levels resulted in </w:t>
      </w:r>
      <w:r w:rsidR="0097024E" w:rsidRPr="5B886884">
        <w:rPr>
          <w:rFonts w:ascii="Arial" w:hAnsi="Arial" w:cs="Arial"/>
          <w:color w:val="000000" w:themeColor="text1"/>
          <w:lang w:val="en-US"/>
        </w:rPr>
        <w:t xml:space="preserve">disrupted </w:t>
      </w:r>
      <w:r w:rsidRPr="5B886884">
        <w:rPr>
          <w:rFonts w:ascii="Arial" w:hAnsi="Arial" w:cs="Arial"/>
          <w:color w:val="000000" w:themeColor="text1"/>
          <w:lang w:val="en-US"/>
        </w:rPr>
        <w:t xml:space="preserve">gene expression that could explain </w:t>
      </w:r>
      <w:r w:rsidR="0097024E" w:rsidRPr="5B886884">
        <w:rPr>
          <w:rFonts w:ascii="Arial" w:hAnsi="Arial" w:cs="Arial"/>
          <w:color w:val="000000" w:themeColor="text1"/>
          <w:lang w:val="en-US"/>
        </w:rPr>
        <w:t xml:space="preserve">altered </w:t>
      </w:r>
      <w:r w:rsidRPr="5B886884">
        <w:rPr>
          <w:rFonts w:ascii="Arial" w:hAnsi="Arial" w:cs="Arial"/>
          <w:color w:val="000000" w:themeColor="text1"/>
          <w:lang w:val="en-US"/>
        </w:rPr>
        <w:t xml:space="preserve">DC development, we flow-sorted MDPs and </w:t>
      </w:r>
      <w:proofErr w:type="spellStart"/>
      <w:r w:rsidRPr="5B886884">
        <w:rPr>
          <w:rFonts w:ascii="Arial" w:hAnsi="Arial" w:cs="Arial"/>
          <w:color w:val="000000" w:themeColor="text1"/>
          <w:lang w:val="en-US"/>
        </w:rPr>
        <w:t>cMoPs</w:t>
      </w:r>
      <w:proofErr w:type="spellEnd"/>
      <w:r w:rsidRPr="5B886884">
        <w:rPr>
          <w:rFonts w:ascii="Arial" w:hAnsi="Arial" w:cs="Arial"/>
          <w:color w:val="000000" w:themeColor="text1"/>
          <w:lang w:val="en-US"/>
        </w:rPr>
        <w:t xml:space="preserve"> from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w:t>
      </w:r>
      <w:r w:rsidRPr="5B886884">
        <w:rPr>
          <w:rFonts w:ascii="Arial" w:hAnsi="Arial" w:cs="Arial"/>
          <w:color w:val="000000" w:themeColor="text1"/>
          <w:lang w:val="en-US"/>
        </w:rPr>
        <w:t xml:space="preserve"> and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mice for genome-wide gene expression profiling. This revealed that in comparison </w:t>
      </w:r>
      <w:r w:rsidR="0097024E" w:rsidRPr="5B886884">
        <w:rPr>
          <w:rFonts w:ascii="Arial" w:hAnsi="Arial" w:cs="Arial"/>
          <w:color w:val="000000" w:themeColor="text1"/>
          <w:lang w:val="en-US"/>
        </w:rPr>
        <w:t>to</w:t>
      </w:r>
      <w:r w:rsidRPr="5B886884">
        <w:rPr>
          <w:rFonts w:ascii="Arial" w:hAnsi="Arial" w:cs="Arial"/>
          <w:color w:val="000000" w:themeColor="text1"/>
          <w:lang w:val="en-US"/>
        </w:rPr>
        <w:t xml:space="preserve"> their respective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w:t>
      </w:r>
      <w:r w:rsidRPr="5B886884">
        <w:rPr>
          <w:rFonts w:ascii="Arial" w:hAnsi="Arial" w:cs="Arial"/>
          <w:color w:val="000000" w:themeColor="text1"/>
          <w:lang w:val="en-US"/>
        </w:rPr>
        <w:t xml:space="preserve"> counterparts,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MDPs differentially expressed 4.16-fold more genes than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proofErr w:type="spellStart"/>
      <w:r w:rsidRPr="5B886884">
        <w:rPr>
          <w:rFonts w:ascii="Arial" w:hAnsi="Arial" w:cs="Arial"/>
          <w:color w:val="000000" w:themeColor="text1"/>
          <w:lang w:val="en-US"/>
        </w:rPr>
        <w:t>cMoPs</w:t>
      </w:r>
      <w:proofErr w:type="spellEnd"/>
      <w:r w:rsidRPr="5B886884">
        <w:rPr>
          <w:rFonts w:ascii="Arial" w:hAnsi="Arial" w:cs="Arial"/>
          <w:color w:val="000000" w:themeColor="text1"/>
          <w:lang w:val="en-US"/>
        </w:rPr>
        <w:t xml:space="preserve">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MDPs: </w:t>
      </w:r>
      <w:r w:rsidRPr="5B886884">
        <w:rPr>
          <w:rFonts w:ascii="Arial" w:hAnsi="Arial" w:cs="Arial"/>
          <w:lang w:val="en-US"/>
        </w:rPr>
        <w:t>471</w:t>
      </w:r>
      <w:r w:rsidRPr="5B886884">
        <w:rPr>
          <w:rFonts w:ascii="Arial" w:hAnsi="Arial" w:cs="Arial"/>
          <w:color w:val="000000" w:themeColor="text1"/>
          <w:lang w:val="en-US"/>
        </w:rPr>
        <w:t xml:space="preserve"> genes with increased, </w:t>
      </w:r>
      <w:r w:rsidRPr="5B886884">
        <w:rPr>
          <w:rFonts w:ascii="Arial" w:hAnsi="Arial" w:cs="Arial"/>
          <w:lang w:val="en-US"/>
        </w:rPr>
        <w:t>765</w:t>
      </w:r>
      <w:r w:rsidRPr="5B886884">
        <w:rPr>
          <w:rFonts w:ascii="Arial" w:hAnsi="Arial" w:cs="Arial"/>
          <w:color w:val="000000" w:themeColor="text1"/>
          <w:lang w:val="en-US"/>
        </w:rPr>
        <w:t xml:space="preserve"> genes with decreased expression;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proofErr w:type="spellStart"/>
      <w:r w:rsidRPr="5B886884">
        <w:rPr>
          <w:rFonts w:ascii="Arial" w:hAnsi="Arial" w:cs="Arial"/>
          <w:color w:val="000000" w:themeColor="text1"/>
          <w:lang w:val="en-US"/>
        </w:rPr>
        <w:t>cMoPs</w:t>
      </w:r>
      <w:proofErr w:type="spellEnd"/>
      <w:r w:rsidRPr="5B886884">
        <w:rPr>
          <w:rFonts w:ascii="Arial" w:hAnsi="Arial" w:cs="Arial"/>
          <w:color w:val="000000" w:themeColor="text1"/>
          <w:lang w:val="en-US"/>
        </w:rPr>
        <w:t xml:space="preserve">: </w:t>
      </w:r>
      <w:r w:rsidRPr="5B886884">
        <w:rPr>
          <w:rFonts w:ascii="Arial" w:hAnsi="Arial" w:cs="Arial"/>
          <w:lang w:val="en-US"/>
        </w:rPr>
        <w:t>118</w:t>
      </w:r>
      <w:r w:rsidRPr="5B886884">
        <w:rPr>
          <w:rFonts w:ascii="Arial" w:hAnsi="Arial" w:cs="Arial"/>
          <w:color w:val="000000" w:themeColor="text1"/>
          <w:lang w:val="en-US"/>
        </w:rPr>
        <w:t xml:space="preserve"> genes with increased, </w:t>
      </w:r>
      <w:r w:rsidRPr="5B886884">
        <w:rPr>
          <w:rFonts w:ascii="Arial" w:hAnsi="Arial" w:cs="Arial"/>
          <w:lang w:val="en-US"/>
        </w:rPr>
        <w:t>179</w:t>
      </w:r>
      <w:r w:rsidRPr="5B886884">
        <w:rPr>
          <w:rFonts w:ascii="Arial" w:hAnsi="Arial" w:cs="Arial"/>
          <w:color w:val="000000" w:themeColor="text1"/>
          <w:lang w:val="en-US"/>
        </w:rPr>
        <w:t xml:space="preserve"> genes with decreased expression) (Fig. 4a</w:t>
      </w:r>
      <w:r w:rsidR="000318C1" w:rsidRPr="5B886884">
        <w:rPr>
          <w:rFonts w:ascii="Arial" w:hAnsi="Arial" w:cs="Arial"/>
          <w:color w:val="000000" w:themeColor="text1"/>
          <w:lang w:val="en-US"/>
        </w:rPr>
        <w:t>,</w:t>
      </w:r>
      <w:r w:rsidRPr="5B886884">
        <w:rPr>
          <w:rFonts w:ascii="Arial" w:hAnsi="Arial" w:cs="Arial"/>
          <w:color w:val="000000" w:themeColor="text1"/>
          <w:lang w:val="en-US"/>
        </w:rPr>
        <w:t xml:space="preserve"> Suppl. Fig. 4a</w:t>
      </w:r>
      <w:r w:rsidR="000318C1" w:rsidRPr="5B886884">
        <w:rPr>
          <w:rFonts w:ascii="Arial" w:hAnsi="Arial" w:cs="Arial"/>
          <w:color w:val="000000" w:themeColor="text1"/>
          <w:lang w:val="en-US"/>
        </w:rPr>
        <w:t xml:space="preserve"> and Suppl. Table</w:t>
      </w:r>
      <w:r w:rsidR="007E370E" w:rsidRPr="5B886884">
        <w:rPr>
          <w:rFonts w:ascii="Arial" w:hAnsi="Arial" w:cs="Arial"/>
          <w:color w:val="000000" w:themeColor="text1"/>
          <w:lang w:val="en-US"/>
        </w:rPr>
        <w:t xml:space="preserve"> </w:t>
      </w:r>
      <w:r w:rsidR="00DE79C1" w:rsidRPr="5B886884">
        <w:rPr>
          <w:rFonts w:ascii="Arial" w:hAnsi="Arial" w:cs="Arial"/>
          <w:color w:val="000000" w:themeColor="text1"/>
          <w:lang w:val="en-US"/>
        </w:rPr>
        <w:t>4</w:t>
      </w:r>
      <w:r w:rsidRPr="5B886884">
        <w:rPr>
          <w:rFonts w:ascii="Arial" w:hAnsi="Arial" w:cs="Arial"/>
          <w:color w:val="000000" w:themeColor="text1"/>
          <w:lang w:val="en-US"/>
        </w:rPr>
        <w:t>)</w:t>
      </w:r>
      <w:r w:rsidR="00DE233E" w:rsidRPr="5B886884">
        <w:rPr>
          <w:rFonts w:ascii="Arial" w:hAnsi="Arial" w:cs="Arial"/>
          <w:color w:val="000000" w:themeColor="text1"/>
          <w:lang w:val="en-US"/>
        </w:rPr>
        <w:t xml:space="preserve">. </w:t>
      </w:r>
      <w:commentRangeStart w:id="127"/>
      <w:r w:rsidR="00DE233E" w:rsidRPr="5B886884">
        <w:rPr>
          <w:rFonts w:ascii="Arial" w:hAnsi="Arial" w:cs="Arial"/>
          <w:color w:val="000000" w:themeColor="text1"/>
          <w:lang w:val="en-US"/>
        </w:rPr>
        <w:t>This suggested that</w:t>
      </w:r>
      <w:r w:rsidRPr="5B886884">
        <w:rPr>
          <w:rFonts w:ascii="Arial" w:hAnsi="Arial" w:cs="Arial"/>
          <w:color w:val="000000" w:themeColor="text1"/>
          <w:lang w:val="en-US"/>
        </w:rPr>
        <w:t xml:space="preserve"> hypomorphic DNMT1 </w:t>
      </w:r>
      <w:r w:rsidRPr="5B886884">
        <w:rPr>
          <w:rFonts w:ascii="Arial" w:hAnsi="Arial" w:cs="Arial"/>
          <w:color w:val="222222"/>
          <w:lang w:val="en"/>
        </w:rPr>
        <w:t xml:space="preserve">caused </w:t>
      </w:r>
      <w:r w:rsidR="00DE233E" w:rsidRPr="5B886884">
        <w:rPr>
          <w:rFonts w:ascii="Arial" w:hAnsi="Arial" w:cs="Arial"/>
          <w:color w:val="222222"/>
          <w:lang w:val="en"/>
        </w:rPr>
        <w:t>more</w:t>
      </w:r>
      <w:r w:rsidR="004C1279" w:rsidRPr="5B886884">
        <w:rPr>
          <w:rFonts w:ascii="Arial" w:hAnsi="Arial" w:cs="Arial"/>
          <w:color w:val="222222"/>
          <w:lang w:val="en"/>
        </w:rPr>
        <w:t xml:space="preserve"> </w:t>
      </w:r>
      <w:r w:rsidRPr="5B886884">
        <w:rPr>
          <w:rFonts w:ascii="Arial" w:hAnsi="Arial" w:cs="Arial"/>
          <w:color w:val="222222"/>
          <w:lang w:val="en"/>
        </w:rPr>
        <w:t xml:space="preserve">widespread transcriptional </w:t>
      </w:r>
      <w:r w:rsidR="00D85C58" w:rsidRPr="5B886884">
        <w:rPr>
          <w:rFonts w:ascii="Arial" w:hAnsi="Arial" w:cs="Arial"/>
          <w:color w:val="222222"/>
          <w:lang w:val="en"/>
        </w:rPr>
        <w:t>changes</w:t>
      </w:r>
      <w:r w:rsidRPr="5B886884">
        <w:rPr>
          <w:rFonts w:ascii="Arial" w:hAnsi="Arial" w:cs="Arial"/>
          <w:color w:val="222222"/>
          <w:lang w:val="en"/>
        </w:rPr>
        <w:t xml:space="preserve"> </w:t>
      </w:r>
      <w:r w:rsidRPr="5B886884">
        <w:rPr>
          <w:rFonts w:ascii="Arial" w:hAnsi="Arial" w:cs="Arial"/>
          <w:color w:val="000000" w:themeColor="text1"/>
          <w:lang w:val="en-US"/>
        </w:rPr>
        <w:t xml:space="preserve">in </w:t>
      </w:r>
      <w:r w:rsidR="00167E8C" w:rsidRPr="5B886884">
        <w:rPr>
          <w:rFonts w:ascii="Arial" w:hAnsi="Arial" w:cs="Arial"/>
          <w:color w:val="000000" w:themeColor="text1"/>
          <w:lang w:val="en-US"/>
        </w:rPr>
        <w:t xml:space="preserve">the </w:t>
      </w:r>
      <w:r w:rsidRPr="5B886884">
        <w:rPr>
          <w:rFonts w:ascii="Arial" w:hAnsi="Arial" w:cs="Arial"/>
          <w:color w:val="000000" w:themeColor="text1"/>
          <w:lang w:val="en-US"/>
        </w:rPr>
        <w:t>MDP</w:t>
      </w:r>
      <w:r w:rsidR="00167E8C" w:rsidRPr="5B886884">
        <w:rPr>
          <w:rFonts w:ascii="Arial" w:hAnsi="Arial" w:cs="Arial"/>
          <w:color w:val="000000" w:themeColor="text1"/>
          <w:lang w:val="en-US"/>
        </w:rPr>
        <w:t xml:space="preserve"> </w:t>
      </w:r>
      <w:r w:rsidR="00D85C58" w:rsidRPr="5B886884">
        <w:rPr>
          <w:rFonts w:ascii="Arial" w:hAnsi="Arial" w:cs="Arial"/>
          <w:color w:val="000000" w:themeColor="text1"/>
          <w:lang w:val="en-US"/>
        </w:rPr>
        <w:t xml:space="preserve">population </w:t>
      </w:r>
      <w:r w:rsidR="00DE233E" w:rsidRPr="5B886884">
        <w:rPr>
          <w:rFonts w:ascii="Arial" w:hAnsi="Arial" w:cs="Arial"/>
          <w:color w:val="000000" w:themeColor="text1"/>
          <w:lang w:val="en-US"/>
        </w:rPr>
        <w:t>than</w:t>
      </w:r>
      <w:r w:rsidR="00167E8C" w:rsidRPr="5B886884">
        <w:rPr>
          <w:rFonts w:ascii="Arial" w:hAnsi="Arial" w:cs="Arial"/>
          <w:color w:val="000000" w:themeColor="text1"/>
          <w:lang w:val="en-US"/>
        </w:rPr>
        <w:t xml:space="preserve"> </w:t>
      </w:r>
      <w:r w:rsidR="00D85C58" w:rsidRPr="5B886884">
        <w:rPr>
          <w:rFonts w:ascii="Arial" w:hAnsi="Arial" w:cs="Arial"/>
          <w:color w:val="000000" w:themeColor="text1"/>
          <w:lang w:val="en-US"/>
        </w:rPr>
        <w:t xml:space="preserve">in </w:t>
      </w:r>
      <w:proofErr w:type="spellStart"/>
      <w:r w:rsidR="00167E8C" w:rsidRPr="5B886884">
        <w:rPr>
          <w:rFonts w:ascii="Arial" w:hAnsi="Arial" w:cs="Arial"/>
          <w:color w:val="000000" w:themeColor="text1"/>
          <w:lang w:val="en-US"/>
        </w:rPr>
        <w:t>cMoP</w:t>
      </w:r>
      <w:r w:rsidR="00D85C58" w:rsidRPr="5B886884">
        <w:rPr>
          <w:rFonts w:ascii="Arial" w:hAnsi="Arial" w:cs="Arial"/>
          <w:color w:val="000000" w:themeColor="text1"/>
          <w:lang w:val="en-US"/>
        </w:rPr>
        <w:t>s</w:t>
      </w:r>
      <w:proofErr w:type="spellEnd"/>
      <w:r w:rsidRPr="5B886884">
        <w:rPr>
          <w:rFonts w:ascii="Arial" w:hAnsi="Arial" w:cs="Arial"/>
          <w:color w:val="000000" w:themeColor="text1"/>
          <w:lang w:val="en-US"/>
        </w:rPr>
        <w:t>.</w:t>
      </w:r>
      <w:commentRangeEnd w:id="127"/>
      <w:r w:rsidR="009036DA">
        <w:rPr>
          <w:rStyle w:val="CommentReference"/>
        </w:rPr>
        <w:commentReference w:id="127"/>
      </w:r>
      <w:r w:rsidRPr="5B886884">
        <w:rPr>
          <w:rFonts w:ascii="Arial" w:hAnsi="Arial" w:cs="Arial"/>
          <w:color w:val="000000" w:themeColor="text1"/>
          <w:lang w:val="en-US"/>
        </w:rPr>
        <w:t xml:space="preserve"> </w:t>
      </w:r>
      <w:commentRangeStart w:id="128"/>
      <w:r w:rsidRPr="5B886884">
        <w:rPr>
          <w:rFonts w:ascii="Arial" w:hAnsi="Arial" w:cs="Arial"/>
          <w:color w:val="000000" w:themeColor="text1"/>
          <w:lang w:val="en-US"/>
        </w:rPr>
        <w:t xml:space="preserve">An </w:t>
      </w:r>
      <w:commentRangeStart w:id="129"/>
      <w:r w:rsidRPr="5B886884">
        <w:rPr>
          <w:rFonts w:ascii="Arial" w:hAnsi="Arial" w:cs="Arial"/>
          <w:color w:val="000000" w:themeColor="text1"/>
          <w:lang w:val="en-US"/>
        </w:rPr>
        <w:t xml:space="preserve">unbiased </w:t>
      </w:r>
      <w:commentRangeEnd w:id="129"/>
      <w:r>
        <w:rPr>
          <w:rStyle w:val="CommentReference"/>
        </w:rPr>
        <w:commentReference w:id="129"/>
      </w:r>
      <w:r w:rsidRPr="5B886884">
        <w:rPr>
          <w:rFonts w:ascii="Arial" w:hAnsi="Arial" w:cs="Arial"/>
          <w:color w:val="000000" w:themeColor="text1"/>
          <w:lang w:val="en-US"/>
        </w:rPr>
        <w:t xml:space="preserve">clustering approach </w:t>
      </w:r>
      <w:commentRangeEnd w:id="128"/>
      <w:r w:rsidR="009036DA">
        <w:rPr>
          <w:rStyle w:val="CommentReference"/>
        </w:rPr>
        <w:commentReference w:id="128"/>
      </w:r>
      <w:r w:rsidRPr="5B886884">
        <w:rPr>
          <w:rFonts w:ascii="Arial" w:hAnsi="Arial" w:cs="Arial"/>
          <w:color w:val="000000" w:themeColor="text1"/>
          <w:lang w:val="en-US"/>
        </w:rPr>
        <w:t>indicated that th</w:t>
      </w:r>
      <w:r w:rsidR="00D85C58" w:rsidRPr="5B886884">
        <w:rPr>
          <w:rFonts w:ascii="Arial" w:hAnsi="Arial" w:cs="Arial"/>
          <w:color w:val="000000" w:themeColor="text1"/>
          <w:lang w:val="en-US"/>
        </w:rPr>
        <w:t>ese changes</w:t>
      </w:r>
      <w:r w:rsidRPr="5B886884">
        <w:rPr>
          <w:rFonts w:ascii="Arial" w:hAnsi="Arial" w:cs="Arial"/>
          <w:color w:val="222222"/>
          <w:lang w:val="en"/>
        </w:rPr>
        <w:t xml:space="preserve"> </w:t>
      </w:r>
      <w:r w:rsidRPr="5B886884">
        <w:rPr>
          <w:rFonts w:ascii="Arial" w:hAnsi="Arial" w:cs="Arial"/>
          <w:color w:val="000000" w:themeColor="text1"/>
          <w:lang w:val="en-US"/>
        </w:rPr>
        <w:t>resulted in a</w:t>
      </w:r>
      <w:r w:rsidR="00DE233E" w:rsidRPr="5B886884">
        <w:rPr>
          <w:rFonts w:ascii="Arial" w:hAnsi="Arial" w:cs="Arial"/>
          <w:color w:val="000000" w:themeColor="text1"/>
          <w:lang w:val="en-US"/>
        </w:rPr>
        <w:t xml:space="preserve"> transcriptomic</w:t>
      </w:r>
      <w:r w:rsidRPr="5B886884">
        <w:rPr>
          <w:rFonts w:ascii="Arial" w:hAnsi="Arial" w:cs="Arial"/>
          <w:color w:val="000000" w:themeColor="text1"/>
          <w:lang w:val="en-US"/>
        </w:rPr>
        <w:t xml:space="preserve"> approximation of the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MDPs with </w:t>
      </w:r>
      <w:proofErr w:type="spellStart"/>
      <w:r w:rsidRPr="5B886884">
        <w:rPr>
          <w:rFonts w:ascii="Arial" w:hAnsi="Arial" w:cs="Arial"/>
          <w:color w:val="000000" w:themeColor="text1"/>
          <w:lang w:val="en-US"/>
        </w:rPr>
        <w:t>cMoPs</w:t>
      </w:r>
      <w:proofErr w:type="spellEnd"/>
      <w:r w:rsidRPr="5B886884">
        <w:rPr>
          <w:rFonts w:ascii="Arial" w:hAnsi="Arial" w:cs="Arial"/>
          <w:color w:val="000000" w:themeColor="text1"/>
          <w:lang w:val="en-US"/>
        </w:rPr>
        <w:t xml:space="preserve">, suggesting that </w:t>
      </w:r>
      <w:proofErr w:type="spellStart"/>
      <w:r w:rsidRPr="5B886884">
        <w:rPr>
          <w:rFonts w:ascii="Arial" w:hAnsi="Arial" w:cs="Arial"/>
          <w:color w:val="000000" w:themeColor="text1"/>
          <w:lang w:val="en-US"/>
        </w:rPr>
        <w:t>hypomorphic</w:t>
      </w:r>
      <w:proofErr w:type="spellEnd"/>
      <w:r w:rsidRPr="5B886884">
        <w:rPr>
          <w:rFonts w:ascii="Arial" w:hAnsi="Arial" w:cs="Arial"/>
          <w:color w:val="000000" w:themeColor="text1"/>
          <w:lang w:val="en-US"/>
        </w:rPr>
        <w:t xml:space="preserve"> DNMT1 changed the overall identity of the MDP pool (Suppl. Fig. </w:t>
      </w:r>
      <w:commentRangeStart w:id="130"/>
      <w:r w:rsidRPr="5B886884">
        <w:rPr>
          <w:rFonts w:ascii="Arial" w:hAnsi="Arial" w:cs="Arial"/>
          <w:color w:val="000000" w:themeColor="text1"/>
          <w:lang w:val="en-US"/>
        </w:rPr>
        <w:t>4b</w:t>
      </w:r>
      <w:commentRangeEnd w:id="130"/>
      <w:r>
        <w:rPr>
          <w:rStyle w:val="CommentReference"/>
        </w:rPr>
        <w:commentReference w:id="130"/>
      </w:r>
      <w:r w:rsidRPr="5B886884">
        <w:rPr>
          <w:rFonts w:ascii="Arial" w:hAnsi="Arial" w:cs="Arial"/>
          <w:color w:val="000000" w:themeColor="text1"/>
          <w:lang w:val="en-US"/>
        </w:rPr>
        <w:t xml:space="preserve">). Next, we compared the genes </w:t>
      </w:r>
      <w:r w:rsidR="00DE233E" w:rsidRPr="5B886884">
        <w:rPr>
          <w:rFonts w:ascii="Arial" w:hAnsi="Arial" w:cs="Arial"/>
          <w:color w:val="000000" w:themeColor="text1"/>
          <w:lang w:val="en-US"/>
        </w:rPr>
        <w:t xml:space="preserve">that were </w:t>
      </w:r>
      <w:r w:rsidRPr="5B886884">
        <w:rPr>
          <w:rFonts w:ascii="Arial" w:hAnsi="Arial" w:cs="Arial"/>
          <w:color w:val="000000" w:themeColor="text1"/>
          <w:lang w:val="en-US"/>
        </w:rPr>
        <w:t xml:space="preserve">differentially expressed between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and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w:t>
      </w:r>
      <w:r w:rsidRPr="5B886884">
        <w:rPr>
          <w:rFonts w:ascii="Arial" w:hAnsi="Arial" w:cs="Arial"/>
          <w:color w:val="000000" w:themeColor="text1"/>
          <w:lang w:val="en-US"/>
        </w:rPr>
        <w:t xml:space="preserve"> MDPs with our previously published signature gene lists of DCs and other phagocyte populations </w:t>
      </w:r>
      <w:sdt>
        <w:sdtPr>
          <w:rPr>
            <w:rFonts w:ascii="Arial" w:hAnsi="Arial" w:cs="Arial"/>
            <w:color w:val="000000" w:themeColor="text1"/>
            <w:lang w:val="en-US"/>
          </w:rPr>
          <w:alias w:val="To edit, see citavi.com/edit"/>
          <w:tag w:val="CitaviPlaceholder#a48e51d8-fd53-460d-958b-ab27c3d8d222"/>
          <w:id w:val="-299688334"/>
          <w:placeholder>
            <w:docPart w:val="F77CA5DE4540496A80BE117ED57347C9"/>
          </w:placeholder>
        </w:sdtPr>
        <w:sdtContent>
          <w:r w:rsidRPr="5B886884">
            <w:rPr>
              <w:rFonts w:ascii="Arial" w:hAnsi="Arial" w:cs="Arial"/>
              <w:noProof/>
              <w:color w:val="000000" w:themeColor="text1"/>
              <w:lang w:val="en-US"/>
            </w:rPr>
            <w:fldChar w:fldCharType="begin"/>
          </w:r>
          <w:r w:rsidRPr="5B886884">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TkwOTk1LTEwZmYtNGM1MC05Y2NkLWE3OWI3NzQ4N2U2OCIsIlJhbmdlTGVuZ3RoIjoyMywiUmVmZXJlbmNlSWQiOiJmODY1YzI2NS01NmRjLTQ3ZjUtOWY5NC1mNjgyNmY3MzRj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IzNjIzNDk1IiwiVXJpU3RyaW5nIjoiaHR0cDovL3d3dy5uY2JpLm5sbS5uaWguZ292L3B1Ym1lZC8yMzYyMzQ5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E6MTUiLCJNb2RpZmllZEJ5IjoiX0ZyYW5rIFJvc2VuYmF1ZXIiLCJJZCI6ImE2YWUzNjAyLTFjOGItNDRjYS04YjdmLTQ5ZjRiNTZjYzIxYyIsIk1vZGlmaWVkT24iOiIyMDIwLTA3LTMwVDA4OjQxOjE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xNi9qLmNlbHJlcC4yMDEzLjA0LjAwNyIsIlVyaVN0cmluZyI6Imh0dHBzOi8vZG9pLm9yZy8xMC4xMDE2L2ouY2VscmVwLjIwMTMuMDQuMDA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}</w:instrText>
          </w:r>
          <w:r w:rsidRPr="5B886884">
            <w:rPr>
              <w:rFonts w:ascii="Arial" w:hAnsi="Arial" w:cs="Arial"/>
              <w:noProof/>
              <w:color w:val="000000" w:themeColor="text1"/>
              <w:lang w:val="en-US"/>
            </w:rPr>
            <w:fldChar w:fldCharType="separate"/>
          </w:r>
          <w:r w:rsidRPr="5B886884">
            <w:rPr>
              <w:rFonts w:ascii="Arial" w:hAnsi="Arial" w:cs="Arial"/>
              <w:noProof/>
              <w:color w:val="000000" w:themeColor="text1"/>
              <w:lang w:val="en-US"/>
            </w:rPr>
            <w:t>(Schönheit et al. 2013)</w:t>
          </w:r>
          <w:r w:rsidRPr="5B886884">
            <w:rPr>
              <w:rFonts w:ascii="Arial" w:hAnsi="Arial" w:cs="Arial"/>
              <w:noProof/>
              <w:color w:val="000000" w:themeColor="text1"/>
              <w:lang w:val="en-US"/>
            </w:rPr>
            <w:fldChar w:fldCharType="end"/>
          </w:r>
        </w:sdtContent>
      </w:sdt>
      <w:r w:rsidRPr="5B886884">
        <w:rPr>
          <w:rFonts w:ascii="Arial" w:hAnsi="Arial" w:cs="Arial"/>
          <w:color w:val="000000" w:themeColor="text1"/>
          <w:lang w:val="en-US"/>
        </w:rPr>
        <w:t xml:space="preserve">. This showed that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MDPs had decreased expression of prominent DC genes, which included those encoding important transcription factors (e.g. </w:t>
      </w:r>
      <w:r w:rsidRPr="5B886884">
        <w:rPr>
          <w:rFonts w:ascii="Arial" w:hAnsi="Arial" w:cs="Arial"/>
          <w:i/>
          <w:iCs/>
          <w:color w:val="000000" w:themeColor="text1"/>
          <w:lang w:val="en-US"/>
        </w:rPr>
        <w:t>Irf8, Runx2</w:t>
      </w:r>
      <w:r w:rsidRPr="5B886884">
        <w:rPr>
          <w:rFonts w:ascii="Arial" w:hAnsi="Arial" w:cs="Arial"/>
          <w:color w:val="000000" w:themeColor="text1"/>
          <w:lang w:val="en-US"/>
        </w:rPr>
        <w:t xml:space="preserve">) and growth factor receptors (e.g. </w:t>
      </w:r>
      <w:r w:rsidRPr="5B886884">
        <w:rPr>
          <w:rFonts w:ascii="Arial" w:hAnsi="Arial" w:cs="Arial"/>
          <w:i/>
          <w:iCs/>
          <w:color w:val="000000" w:themeColor="text1"/>
          <w:lang w:val="en-US"/>
        </w:rPr>
        <w:t>Flt3, Il7r, CD27</w:t>
      </w:r>
      <w:r w:rsidRPr="5B886884">
        <w:rPr>
          <w:rFonts w:ascii="Arial" w:hAnsi="Arial" w:cs="Arial"/>
          <w:color w:val="000000" w:themeColor="text1"/>
          <w:lang w:val="en-US"/>
        </w:rPr>
        <w:t>)</w:t>
      </w:r>
      <w:r w:rsidR="000318C1" w:rsidRPr="5B886884">
        <w:rPr>
          <w:rFonts w:ascii="Arial" w:hAnsi="Arial" w:cs="Arial"/>
          <w:color w:val="000000" w:themeColor="text1"/>
          <w:lang w:val="en-US"/>
        </w:rPr>
        <w:t xml:space="preserve"> (Fig. 4b)</w:t>
      </w:r>
      <w:r w:rsidRPr="5B886884">
        <w:rPr>
          <w:rFonts w:ascii="Arial" w:hAnsi="Arial" w:cs="Arial"/>
          <w:color w:val="000000" w:themeColor="text1"/>
          <w:lang w:val="en-US"/>
        </w:rPr>
        <w:t xml:space="preserve">. In contrast, </w:t>
      </w:r>
      <w:r w:rsidRPr="5B886884">
        <w:rPr>
          <w:rFonts w:ascii="Arial" w:hAnsi="Arial" w:cs="Arial"/>
          <w:i/>
          <w:iCs/>
          <w:color w:val="000000" w:themeColor="text1"/>
          <w:lang w:val="en-US"/>
        </w:rPr>
        <w:t>Dnmt1</w:t>
      </w:r>
      <w:r w:rsidRPr="5B886884">
        <w:rPr>
          <w:rFonts w:ascii="Arial" w:hAnsi="Arial" w:cs="Arial"/>
          <w:color w:val="000000" w:themeColor="text1"/>
          <w:vertAlign w:val="superscript"/>
          <w:lang w:val="en-US"/>
        </w:rPr>
        <w:t xml:space="preserve">c/chip </w:t>
      </w:r>
      <w:r w:rsidRPr="5B886884">
        <w:rPr>
          <w:rFonts w:ascii="Arial" w:hAnsi="Arial" w:cs="Arial"/>
          <w:color w:val="000000" w:themeColor="text1"/>
          <w:lang w:val="en-US"/>
        </w:rPr>
        <w:t xml:space="preserve">MDPs showed enhanced expression of many granulocyte signature genes (e.g. </w:t>
      </w:r>
      <w:r w:rsidRPr="5B886884">
        <w:rPr>
          <w:rFonts w:ascii="Arial" w:hAnsi="Arial" w:cs="Arial"/>
          <w:i/>
          <w:iCs/>
          <w:color w:val="000000" w:themeColor="text1"/>
          <w:lang w:val="en-US"/>
        </w:rPr>
        <w:t xml:space="preserve">Gfi1, </w:t>
      </w:r>
      <w:proofErr w:type="spellStart"/>
      <w:r w:rsidRPr="5B886884">
        <w:rPr>
          <w:rFonts w:ascii="Arial" w:hAnsi="Arial" w:cs="Arial"/>
          <w:i/>
          <w:iCs/>
          <w:color w:val="000000" w:themeColor="text1"/>
          <w:lang w:val="en-US"/>
        </w:rPr>
        <w:t>Elane</w:t>
      </w:r>
      <w:proofErr w:type="spellEnd"/>
      <w:r w:rsidRPr="5B886884">
        <w:rPr>
          <w:rFonts w:ascii="Arial" w:hAnsi="Arial" w:cs="Arial"/>
          <w:i/>
          <w:iCs/>
          <w:color w:val="000000" w:themeColor="text1"/>
          <w:lang w:val="en-US"/>
        </w:rPr>
        <w:t xml:space="preserve">, </w:t>
      </w:r>
      <w:proofErr w:type="spellStart"/>
      <w:r w:rsidRPr="5B886884">
        <w:rPr>
          <w:rFonts w:ascii="Arial" w:hAnsi="Arial" w:cs="Arial"/>
          <w:i/>
          <w:iCs/>
          <w:color w:val="000000" w:themeColor="text1"/>
          <w:lang w:val="en-US"/>
        </w:rPr>
        <w:t>Ltf</w:t>
      </w:r>
      <w:proofErr w:type="spellEnd"/>
      <w:r w:rsidRPr="5B886884">
        <w:rPr>
          <w:rFonts w:ascii="Arial" w:hAnsi="Arial" w:cs="Arial"/>
          <w:i/>
          <w:iCs/>
          <w:color w:val="000000" w:themeColor="text1"/>
          <w:lang w:val="en-US"/>
        </w:rPr>
        <w:t>, Ccr1</w:t>
      </w:r>
      <w:r w:rsidRPr="5B886884">
        <w:rPr>
          <w:rFonts w:ascii="Arial" w:hAnsi="Arial" w:cs="Arial"/>
          <w:color w:val="000000" w:themeColor="text1"/>
          <w:lang w:val="en-US"/>
        </w:rPr>
        <w:t xml:space="preserve">), supporting the notion that hypomethylation altered </w:t>
      </w:r>
      <w:r w:rsidR="002E2D2C" w:rsidRPr="5B886884">
        <w:rPr>
          <w:rFonts w:ascii="Arial" w:hAnsi="Arial" w:cs="Arial"/>
          <w:color w:val="000000" w:themeColor="text1"/>
          <w:lang w:val="en-US"/>
        </w:rPr>
        <w:t>MDP identity</w:t>
      </w:r>
      <w:r w:rsidRPr="5B886884">
        <w:rPr>
          <w:rFonts w:ascii="Arial" w:hAnsi="Arial" w:cs="Arial"/>
          <w:color w:val="000000" w:themeColor="text1"/>
          <w:lang w:val="en-US"/>
        </w:rPr>
        <w:t xml:space="preserve">. </w:t>
      </w:r>
    </w:p>
    <w:p w14:paraId="73A8C54E" w14:textId="48366F21" w:rsidR="00B01D75" w:rsidRDefault="001A4877" w:rsidP="001A4877">
      <w:pPr>
        <w:spacing w:line="480" w:lineRule="auto"/>
        <w:jc w:val="both"/>
        <w:rPr>
          <w:rFonts w:ascii="Arial" w:hAnsi="Arial" w:cs="Arial"/>
          <w:color w:val="000000"/>
          <w:lang w:val="en-US"/>
        </w:rPr>
      </w:pPr>
      <w:r w:rsidRPr="5B886884">
        <w:rPr>
          <w:rFonts w:ascii="Arial" w:hAnsi="Arial" w:cs="Arial"/>
          <w:color w:val="000000" w:themeColor="text1"/>
          <w:lang w:val="en-US"/>
        </w:rPr>
        <w:t xml:space="preserve">We next explored the relationship of the genes </w:t>
      </w:r>
      <w:r w:rsidR="00DE233E" w:rsidRPr="5B886884">
        <w:rPr>
          <w:rFonts w:ascii="Arial" w:hAnsi="Arial" w:cs="Arial"/>
          <w:color w:val="000000" w:themeColor="text1"/>
          <w:lang w:val="en-US"/>
        </w:rPr>
        <w:t xml:space="preserve">that were </w:t>
      </w:r>
      <w:r w:rsidR="00B54910" w:rsidRPr="5B886884">
        <w:rPr>
          <w:rFonts w:ascii="Arial" w:hAnsi="Arial" w:cs="Arial"/>
          <w:color w:val="000000" w:themeColor="text1"/>
          <w:lang w:val="en-US"/>
        </w:rPr>
        <w:t xml:space="preserve">differently expressed </w:t>
      </w:r>
      <w:r w:rsidR="000318C1" w:rsidRPr="5B886884">
        <w:rPr>
          <w:rFonts w:ascii="Arial" w:hAnsi="Arial" w:cs="Arial"/>
          <w:color w:val="000000" w:themeColor="text1"/>
          <w:lang w:val="en-US"/>
        </w:rPr>
        <w:t xml:space="preserve">in </w:t>
      </w:r>
      <w:r w:rsidR="000318C1" w:rsidRPr="5B886884">
        <w:rPr>
          <w:rFonts w:ascii="Arial" w:hAnsi="Arial" w:cs="Arial"/>
          <w:i/>
          <w:iCs/>
          <w:color w:val="000000" w:themeColor="text1"/>
          <w:lang w:val="en-US"/>
        </w:rPr>
        <w:t>Dnmt1</w:t>
      </w:r>
      <w:r w:rsidR="000318C1" w:rsidRPr="5B886884">
        <w:rPr>
          <w:rFonts w:ascii="Arial" w:hAnsi="Arial" w:cs="Arial"/>
          <w:color w:val="000000" w:themeColor="text1"/>
          <w:vertAlign w:val="superscript"/>
          <w:lang w:val="en-US"/>
        </w:rPr>
        <w:t>c/chip</w:t>
      </w:r>
      <w:r w:rsidR="000318C1" w:rsidRPr="5B886884">
        <w:rPr>
          <w:rFonts w:ascii="Arial" w:hAnsi="Arial" w:cs="Arial"/>
          <w:color w:val="000000" w:themeColor="text1"/>
          <w:lang w:val="en-US"/>
        </w:rPr>
        <w:t xml:space="preserve"> MDPs or </w:t>
      </w:r>
      <w:r w:rsidR="00B54910" w:rsidRPr="5B886884">
        <w:rPr>
          <w:rFonts w:ascii="Arial" w:hAnsi="Arial" w:cs="Arial"/>
          <w:i/>
          <w:iCs/>
          <w:color w:val="000000" w:themeColor="text1"/>
          <w:lang w:val="en-US"/>
        </w:rPr>
        <w:t>Dnmt1</w:t>
      </w:r>
      <w:r w:rsidR="00B54910" w:rsidRPr="5B886884">
        <w:rPr>
          <w:rFonts w:ascii="Arial" w:hAnsi="Arial" w:cs="Arial"/>
          <w:color w:val="000000" w:themeColor="text1"/>
          <w:vertAlign w:val="superscript"/>
          <w:lang w:val="en-US"/>
        </w:rPr>
        <w:t>c/chip</w:t>
      </w:r>
      <w:r w:rsidR="00B54910" w:rsidRPr="5B886884">
        <w:rPr>
          <w:rFonts w:ascii="Arial" w:hAnsi="Arial" w:cs="Arial"/>
          <w:color w:val="000000" w:themeColor="text1"/>
          <w:lang w:val="en-US"/>
        </w:rPr>
        <w:t xml:space="preserve"> </w:t>
      </w:r>
      <w:proofErr w:type="spellStart"/>
      <w:r w:rsidR="000318C1" w:rsidRPr="5B886884">
        <w:rPr>
          <w:rFonts w:ascii="Arial" w:hAnsi="Arial" w:cs="Arial"/>
          <w:color w:val="000000" w:themeColor="text1"/>
          <w:lang w:val="en-US"/>
        </w:rPr>
        <w:t>cMoPs</w:t>
      </w:r>
      <w:proofErr w:type="spellEnd"/>
      <w:r w:rsidR="000318C1" w:rsidRPr="5B886884">
        <w:rPr>
          <w:rFonts w:ascii="Arial" w:hAnsi="Arial" w:cs="Arial"/>
          <w:color w:val="000000" w:themeColor="text1"/>
          <w:lang w:val="en-US"/>
        </w:rPr>
        <w:t xml:space="preserve"> </w:t>
      </w:r>
      <w:r w:rsidR="008403C2" w:rsidRPr="5B886884">
        <w:rPr>
          <w:rFonts w:ascii="Arial" w:hAnsi="Arial" w:cs="Arial"/>
          <w:color w:val="000000" w:themeColor="text1"/>
          <w:lang w:val="en-US"/>
        </w:rPr>
        <w:t>versus</w:t>
      </w:r>
      <w:r w:rsidR="00B54910" w:rsidRPr="5B886884">
        <w:rPr>
          <w:rFonts w:ascii="Arial" w:hAnsi="Arial" w:cs="Arial"/>
          <w:color w:val="000000" w:themeColor="text1"/>
          <w:lang w:val="en-US"/>
        </w:rPr>
        <w:t xml:space="preserve"> their control counterparts </w:t>
      </w:r>
      <w:r w:rsidRPr="5B886884">
        <w:rPr>
          <w:rFonts w:ascii="Arial" w:hAnsi="Arial" w:cs="Arial"/>
          <w:color w:val="000000" w:themeColor="text1"/>
          <w:lang w:val="en-US"/>
        </w:rPr>
        <w:t>with the DNA methylation status</w:t>
      </w:r>
      <w:r w:rsidR="0058383D" w:rsidRPr="5B886884">
        <w:rPr>
          <w:rFonts w:ascii="Arial" w:hAnsi="Arial" w:cs="Arial"/>
          <w:color w:val="000000" w:themeColor="text1"/>
          <w:lang w:val="en-US"/>
        </w:rPr>
        <w:t xml:space="preserve"> by</w:t>
      </w:r>
      <w:r w:rsidRPr="5B886884">
        <w:rPr>
          <w:rFonts w:ascii="Arial" w:hAnsi="Arial" w:cs="Arial"/>
          <w:color w:val="000000" w:themeColor="text1"/>
          <w:lang w:val="en-US"/>
        </w:rPr>
        <w:t xml:space="preserve"> mapp</w:t>
      </w:r>
      <w:r w:rsidR="0058383D" w:rsidRPr="5B886884">
        <w:rPr>
          <w:rFonts w:ascii="Arial" w:hAnsi="Arial" w:cs="Arial"/>
          <w:color w:val="000000" w:themeColor="text1"/>
          <w:lang w:val="en-US"/>
        </w:rPr>
        <w:t>ing</w:t>
      </w:r>
      <w:r w:rsidRPr="5B886884">
        <w:rPr>
          <w:rFonts w:ascii="Arial" w:hAnsi="Arial" w:cs="Arial"/>
          <w:color w:val="000000" w:themeColor="text1"/>
          <w:lang w:val="en-US"/>
        </w:rPr>
        <w:t xml:space="preserve"> the promoter regions </w:t>
      </w:r>
      <w:r w:rsidR="008403C2" w:rsidRPr="5B886884">
        <w:rPr>
          <w:rFonts w:ascii="Arial" w:hAnsi="Arial" w:cs="Arial"/>
          <w:color w:val="000000" w:themeColor="text1"/>
          <w:lang w:val="en-US"/>
        </w:rPr>
        <w:t xml:space="preserve">of these genes </w:t>
      </w:r>
      <w:r w:rsidRPr="5B886884">
        <w:rPr>
          <w:rFonts w:ascii="Arial" w:hAnsi="Arial" w:cs="Arial"/>
          <w:color w:val="000000" w:themeColor="text1"/>
          <w:lang w:val="en-US"/>
        </w:rPr>
        <w:t>to the</w:t>
      </w:r>
      <w:r w:rsidR="00134475" w:rsidRPr="5B886884">
        <w:rPr>
          <w:rFonts w:ascii="Arial" w:hAnsi="Arial" w:cs="Arial"/>
          <w:color w:val="000000" w:themeColor="text1"/>
          <w:lang w:val="en-US"/>
        </w:rPr>
        <w:t xml:space="preserve"> above-described clustered DMRs.</w:t>
      </w:r>
      <w:r w:rsidRPr="5B886884">
        <w:rPr>
          <w:rFonts w:ascii="Arial" w:hAnsi="Arial" w:cs="Arial"/>
          <w:color w:val="000000" w:themeColor="text1"/>
          <w:lang w:val="en-US"/>
        </w:rPr>
        <w:t xml:space="preserve"> </w:t>
      </w:r>
      <w:r w:rsidR="00B54910" w:rsidRPr="5B886884">
        <w:rPr>
          <w:rFonts w:ascii="Arial" w:hAnsi="Arial" w:cs="Arial"/>
          <w:color w:val="000000" w:themeColor="text1"/>
          <w:lang w:val="en-US"/>
        </w:rPr>
        <w:t xml:space="preserve">This revealed that genes downregulated in </w:t>
      </w:r>
      <w:r w:rsidR="00B54910" w:rsidRPr="5B886884">
        <w:rPr>
          <w:rFonts w:ascii="Arial" w:hAnsi="Arial" w:cs="Arial"/>
          <w:i/>
          <w:iCs/>
          <w:color w:val="000000" w:themeColor="text1"/>
          <w:lang w:val="en-US"/>
        </w:rPr>
        <w:t>Dnmt1</w:t>
      </w:r>
      <w:r w:rsidR="00B54910" w:rsidRPr="5B886884">
        <w:rPr>
          <w:rFonts w:ascii="Arial" w:hAnsi="Arial" w:cs="Arial"/>
          <w:color w:val="000000" w:themeColor="text1"/>
          <w:vertAlign w:val="superscript"/>
          <w:lang w:val="en-US"/>
        </w:rPr>
        <w:t>c/chip</w:t>
      </w:r>
      <w:r w:rsidR="00B54910" w:rsidRPr="5B886884">
        <w:rPr>
          <w:rFonts w:ascii="Arial" w:hAnsi="Arial" w:cs="Arial"/>
          <w:color w:val="000000" w:themeColor="text1"/>
          <w:lang w:val="en-US"/>
        </w:rPr>
        <w:t xml:space="preserve"> MDPs</w:t>
      </w:r>
      <w:r w:rsidR="002E2D2C" w:rsidRPr="5B886884">
        <w:rPr>
          <w:rFonts w:ascii="Arial" w:hAnsi="Arial" w:cs="Arial"/>
          <w:color w:val="000000" w:themeColor="text1"/>
          <w:lang w:val="en-US"/>
        </w:rPr>
        <w:t xml:space="preserve"> were strongly enriched in the DC DMR cluster</w:t>
      </w:r>
      <w:r w:rsidR="00B54910" w:rsidRPr="5B886884">
        <w:rPr>
          <w:rFonts w:ascii="Arial" w:hAnsi="Arial" w:cs="Arial"/>
          <w:color w:val="000000" w:themeColor="text1"/>
          <w:lang w:val="en-US"/>
        </w:rPr>
        <w:t xml:space="preserve"> 3</w:t>
      </w:r>
      <w:ins w:id="131" w:author=" " w:date="2020-12-27T14:58:00Z">
        <w:r w:rsidR="00E71E1B">
          <w:rPr>
            <w:rFonts w:ascii="Arial" w:hAnsi="Arial" w:cs="Arial"/>
            <w:color w:val="000000" w:themeColor="text1"/>
            <w:lang w:val="en-US"/>
          </w:rPr>
          <w:t xml:space="preserve"> (‘pan </w:t>
        </w:r>
        <w:r w:rsidR="00E71E1B" w:rsidRPr="5B886884">
          <w:rPr>
            <w:rFonts w:ascii="Arial" w:hAnsi="Arial" w:cs="Arial"/>
            <w:color w:val="000000" w:themeColor="text1"/>
            <w:lang w:val="en-US"/>
          </w:rPr>
          <w:t>DC DMR cluster’</w:t>
        </w:r>
      </w:ins>
      <w:ins w:id="132" w:author=" " w:date="2020-12-27T14:59:00Z">
        <w:r w:rsidR="00E71E1B">
          <w:rPr>
            <w:rFonts w:ascii="Arial" w:hAnsi="Arial" w:cs="Arial"/>
            <w:color w:val="000000" w:themeColor="text1"/>
            <w:lang w:val="en-US"/>
          </w:rPr>
          <w:t>)</w:t>
        </w:r>
      </w:ins>
      <w:r w:rsidR="00B54910" w:rsidRPr="5B886884">
        <w:rPr>
          <w:rFonts w:ascii="Arial" w:hAnsi="Arial" w:cs="Arial"/>
          <w:color w:val="000000" w:themeColor="text1"/>
          <w:lang w:val="en-US"/>
        </w:rPr>
        <w:t xml:space="preserve">, and to a lesser </w:t>
      </w:r>
      <w:r w:rsidR="002D7F5B" w:rsidRPr="5B886884">
        <w:rPr>
          <w:rFonts w:ascii="Arial" w:hAnsi="Arial" w:cs="Arial"/>
          <w:color w:val="000000" w:themeColor="text1"/>
          <w:lang w:val="en-US"/>
        </w:rPr>
        <w:t>extent</w:t>
      </w:r>
      <w:r w:rsidR="00B54910" w:rsidRPr="5B886884">
        <w:rPr>
          <w:rFonts w:ascii="Arial" w:hAnsi="Arial" w:cs="Arial"/>
          <w:color w:val="000000" w:themeColor="text1"/>
          <w:lang w:val="en-US"/>
        </w:rPr>
        <w:t xml:space="preserve"> in </w:t>
      </w:r>
      <w:ins w:id="133" w:author=" " w:date="2020-12-27T15:01:00Z">
        <w:r w:rsidR="00E71E1B">
          <w:rPr>
            <w:rFonts w:ascii="Arial" w:hAnsi="Arial" w:cs="Arial"/>
            <w:color w:val="000000" w:themeColor="text1"/>
            <w:lang w:val="en-US"/>
          </w:rPr>
          <w:t xml:space="preserve">DC-specific </w:t>
        </w:r>
      </w:ins>
      <w:r w:rsidR="00B54910" w:rsidRPr="5B886884">
        <w:rPr>
          <w:rFonts w:ascii="Arial" w:hAnsi="Arial" w:cs="Arial"/>
          <w:color w:val="000000" w:themeColor="text1"/>
          <w:lang w:val="en-US"/>
        </w:rPr>
        <w:t xml:space="preserve">clusters 5 </w:t>
      </w:r>
      <w:ins w:id="134" w:author=" " w:date="2020-12-27T14:59:00Z">
        <w:r w:rsidR="00E71E1B">
          <w:rPr>
            <w:rFonts w:ascii="Arial" w:hAnsi="Arial" w:cs="Arial"/>
            <w:color w:val="000000" w:themeColor="text1"/>
            <w:lang w:val="en-US"/>
          </w:rPr>
          <w:t xml:space="preserve">(‘PDC DMR </w:t>
        </w:r>
      </w:ins>
      <w:ins w:id="135" w:author=" " w:date="2020-12-27T15:00:00Z">
        <w:r w:rsidR="00E71E1B">
          <w:rPr>
            <w:rFonts w:ascii="Arial" w:hAnsi="Arial" w:cs="Arial"/>
            <w:color w:val="000000" w:themeColor="text1"/>
            <w:lang w:val="en-US"/>
          </w:rPr>
          <w:t xml:space="preserve">cluster’) </w:t>
        </w:r>
      </w:ins>
      <w:r w:rsidR="00B54910" w:rsidRPr="5B886884">
        <w:rPr>
          <w:rFonts w:ascii="Arial" w:hAnsi="Arial" w:cs="Arial"/>
          <w:color w:val="000000" w:themeColor="text1"/>
          <w:lang w:val="en-US"/>
        </w:rPr>
        <w:t>and 7</w:t>
      </w:r>
      <w:ins w:id="136" w:author=" " w:date="2020-12-27T15:00:00Z">
        <w:r w:rsidR="00E71E1B">
          <w:rPr>
            <w:rFonts w:ascii="Arial" w:hAnsi="Arial" w:cs="Arial"/>
            <w:color w:val="000000" w:themeColor="text1"/>
            <w:lang w:val="en-US"/>
          </w:rPr>
          <w:t xml:space="preserve"> (‘</w:t>
        </w:r>
        <w:proofErr w:type="spellStart"/>
        <w:r w:rsidR="00E71E1B">
          <w:rPr>
            <w:rFonts w:ascii="Arial" w:hAnsi="Arial" w:cs="Arial"/>
            <w:color w:val="000000" w:themeColor="text1"/>
            <w:lang w:val="en-US"/>
          </w:rPr>
          <w:t>cDC</w:t>
        </w:r>
        <w:proofErr w:type="spellEnd"/>
        <w:r w:rsidR="00E71E1B">
          <w:rPr>
            <w:rFonts w:ascii="Arial" w:hAnsi="Arial" w:cs="Arial"/>
            <w:color w:val="000000" w:themeColor="text1"/>
            <w:lang w:val="en-US"/>
          </w:rPr>
          <w:t xml:space="preserve"> DMR cluster’) </w:t>
        </w:r>
      </w:ins>
      <w:del w:id="137" w:author=" " w:date="2020-12-27T15:00:00Z">
        <w:r w:rsidR="00B54910" w:rsidRPr="5B886884" w:rsidDel="00E71E1B">
          <w:rPr>
            <w:rFonts w:ascii="Arial" w:hAnsi="Arial" w:cs="Arial"/>
            <w:color w:val="000000" w:themeColor="text1"/>
            <w:lang w:val="en-US"/>
          </w:rPr>
          <w:delText>, which were also DC-specific clusters</w:delText>
        </w:r>
        <w:r w:rsidR="008403C2" w:rsidRPr="5B886884" w:rsidDel="00E71E1B">
          <w:rPr>
            <w:rFonts w:ascii="Arial" w:hAnsi="Arial" w:cs="Arial"/>
            <w:color w:val="000000" w:themeColor="text1"/>
            <w:lang w:val="en-US"/>
          </w:rPr>
          <w:delText xml:space="preserve"> </w:delText>
        </w:r>
      </w:del>
      <w:r w:rsidR="00B54910" w:rsidRPr="5B886884">
        <w:rPr>
          <w:rFonts w:ascii="Arial" w:hAnsi="Arial" w:cs="Arial"/>
          <w:color w:val="000000" w:themeColor="text1"/>
          <w:lang w:val="en-US"/>
        </w:rPr>
        <w:t>(</w:t>
      </w:r>
      <w:commentRangeStart w:id="138"/>
      <w:commentRangeStart w:id="139"/>
      <w:r w:rsidR="00B54910" w:rsidRPr="5B886884">
        <w:rPr>
          <w:rFonts w:ascii="Arial" w:hAnsi="Arial" w:cs="Arial"/>
          <w:color w:val="000000" w:themeColor="text1"/>
          <w:lang w:val="en-US"/>
        </w:rPr>
        <w:t xml:space="preserve">Fig. </w:t>
      </w:r>
      <w:r w:rsidR="00B54910" w:rsidRPr="00E71E1B">
        <w:rPr>
          <w:rFonts w:ascii="Arial" w:hAnsi="Arial" w:cs="Arial"/>
          <w:color w:val="000000" w:themeColor="text1"/>
          <w:lang w:val="en-US"/>
        </w:rPr>
        <w:t>4c</w:t>
      </w:r>
      <w:commentRangeEnd w:id="138"/>
      <w:r w:rsidR="00E71E1B">
        <w:rPr>
          <w:rStyle w:val="CommentReference"/>
        </w:rPr>
        <w:commentReference w:id="138"/>
      </w:r>
      <w:commentRangeEnd w:id="139"/>
      <w:r w:rsidR="009036DA">
        <w:rPr>
          <w:rStyle w:val="CommentReference"/>
        </w:rPr>
        <w:commentReference w:id="139"/>
      </w:r>
      <w:r w:rsidR="009B1C5C" w:rsidRPr="5B886884">
        <w:rPr>
          <w:rFonts w:ascii="Arial" w:hAnsi="Arial" w:cs="Arial"/>
          <w:color w:val="000000" w:themeColor="text1"/>
          <w:lang w:val="en-US"/>
        </w:rPr>
        <w:t>). Th</w:t>
      </w:r>
      <w:r w:rsidR="001F0040" w:rsidRPr="5B886884">
        <w:rPr>
          <w:rFonts w:ascii="Arial" w:hAnsi="Arial" w:cs="Arial"/>
          <w:color w:val="000000" w:themeColor="text1"/>
          <w:lang w:val="en-US"/>
        </w:rPr>
        <w:t>is</w:t>
      </w:r>
      <w:r w:rsidR="009B1C5C" w:rsidRPr="5B886884">
        <w:rPr>
          <w:rFonts w:ascii="Arial" w:hAnsi="Arial" w:cs="Arial"/>
          <w:color w:val="000000" w:themeColor="text1"/>
          <w:lang w:val="en-US"/>
        </w:rPr>
        <w:t xml:space="preserve"> include</w:t>
      </w:r>
      <w:r w:rsidR="001F0040" w:rsidRPr="5B886884">
        <w:rPr>
          <w:rFonts w:ascii="Arial" w:hAnsi="Arial" w:cs="Arial"/>
          <w:color w:val="000000" w:themeColor="text1"/>
          <w:lang w:val="en-US"/>
        </w:rPr>
        <w:t>d</w:t>
      </w:r>
      <w:r w:rsidR="009B1C5C" w:rsidRPr="5B886884">
        <w:rPr>
          <w:rFonts w:ascii="Arial" w:hAnsi="Arial" w:cs="Arial"/>
          <w:color w:val="000000" w:themeColor="text1"/>
          <w:lang w:val="en-US"/>
        </w:rPr>
        <w:t xml:space="preserve"> genes with well-known </w:t>
      </w:r>
      <w:r w:rsidR="00F11762" w:rsidRPr="5B886884">
        <w:rPr>
          <w:rFonts w:ascii="Arial" w:hAnsi="Arial" w:cs="Arial"/>
          <w:color w:val="000000" w:themeColor="text1"/>
          <w:lang w:val="en-US"/>
        </w:rPr>
        <w:t>functions in DCs and their precursors</w:t>
      </w:r>
      <w:r w:rsidR="009B1C5C" w:rsidRPr="5B886884">
        <w:rPr>
          <w:rFonts w:ascii="Arial" w:hAnsi="Arial" w:cs="Arial"/>
          <w:color w:val="000000" w:themeColor="text1"/>
          <w:lang w:val="en-US"/>
        </w:rPr>
        <w:t xml:space="preserve">, such as </w:t>
      </w:r>
      <w:r w:rsidR="009B1C5C" w:rsidRPr="5B886884">
        <w:rPr>
          <w:rFonts w:ascii="Arial" w:hAnsi="Arial" w:cs="Arial"/>
          <w:i/>
          <w:iCs/>
          <w:color w:val="000000" w:themeColor="text1"/>
          <w:lang w:val="en-US"/>
        </w:rPr>
        <w:t>Flt3</w:t>
      </w:r>
      <w:r w:rsidR="009B1C5C" w:rsidRPr="5B886884">
        <w:rPr>
          <w:rFonts w:ascii="Arial" w:hAnsi="Arial" w:cs="Arial"/>
          <w:color w:val="000000" w:themeColor="text1"/>
          <w:lang w:val="en-US"/>
        </w:rPr>
        <w:t xml:space="preserve">, </w:t>
      </w:r>
      <w:r w:rsidR="009B1C5C" w:rsidRPr="5B886884">
        <w:rPr>
          <w:rFonts w:ascii="Arial" w:hAnsi="Arial" w:cs="Arial"/>
          <w:i/>
          <w:iCs/>
          <w:color w:val="000000" w:themeColor="text1"/>
          <w:lang w:val="en-US"/>
        </w:rPr>
        <w:t>Cxcr2</w:t>
      </w:r>
      <w:r w:rsidR="009B1C5C" w:rsidRPr="5B886884">
        <w:rPr>
          <w:rFonts w:ascii="Arial" w:hAnsi="Arial" w:cs="Arial"/>
          <w:color w:val="000000" w:themeColor="text1"/>
          <w:lang w:val="en-US"/>
        </w:rPr>
        <w:t xml:space="preserve">, </w:t>
      </w:r>
      <w:r w:rsidR="009B1C5C" w:rsidRPr="5B886884">
        <w:rPr>
          <w:rFonts w:ascii="Arial" w:hAnsi="Arial" w:cs="Arial"/>
          <w:i/>
          <w:iCs/>
          <w:color w:val="000000" w:themeColor="text1"/>
          <w:lang w:val="en-US"/>
        </w:rPr>
        <w:t xml:space="preserve">IL1r1 </w:t>
      </w:r>
      <w:r w:rsidR="009B1C5C" w:rsidRPr="5B886884">
        <w:rPr>
          <w:rFonts w:ascii="Arial" w:hAnsi="Arial" w:cs="Arial"/>
          <w:color w:val="000000" w:themeColor="text1"/>
          <w:lang w:val="en-US"/>
        </w:rPr>
        <w:t xml:space="preserve">and </w:t>
      </w:r>
      <w:r w:rsidR="009B1C5C" w:rsidRPr="5B886884">
        <w:rPr>
          <w:rFonts w:ascii="Arial" w:hAnsi="Arial" w:cs="Arial"/>
          <w:i/>
          <w:iCs/>
          <w:color w:val="000000" w:themeColor="text1"/>
          <w:lang w:val="en-US"/>
        </w:rPr>
        <w:t>Vcam1</w:t>
      </w:r>
      <w:r w:rsidR="009B1C5C" w:rsidRPr="5B886884">
        <w:rPr>
          <w:rFonts w:ascii="Arial" w:hAnsi="Arial" w:cs="Arial"/>
          <w:color w:val="000000" w:themeColor="text1"/>
          <w:lang w:val="en-US"/>
        </w:rPr>
        <w:t xml:space="preserve"> (</w:t>
      </w:r>
      <w:r w:rsidR="00B54910" w:rsidRPr="5B886884">
        <w:rPr>
          <w:rFonts w:ascii="Arial" w:hAnsi="Arial" w:cs="Arial"/>
          <w:color w:val="000000" w:themeColor="text1"/>
          <w:lang w:val="en-US"/>
        </w:rPr>
        <w:t xml:space="preserve">Suppl. Table 5). In </w:t>
      </w:r>
      <w:r w:rsidR="00421FF8" w:rsidRPr="5B886884">
        <w:rPr>
          <w:rFonts w:ascii="Arial" w:hAnsi="Arial" w:cs="Arial"/>
          <w:color w:val="000000" w:themeColor="text1"/>
          <w:lang w:val="en-US"/>
        </w:rPr>
        <w:t>contrast</w:t>
      </w:r>
      <w:r w:rsidR="00B54910" w:rsidRPr="5B886884">
        <w:rPr>
          <w:rFonts w:ascii="Arial" w:hAnsi="Arial" w:cs="Arial"/>
          <w:color w:val="000000" w:themeColor="text1"/>
          <w:lang w:val="en-US"/>
        </w:rPr>
        <w:t xml:space="preserve">, </w:t>
      </w:r>
      <w:r w:rsidR="00B01D75" w:rsidRPr="5B886884">
        <w:rPr>
          <w:rFonts w:ascii="Arial" w:hAnsi="Arial" w:cs="Arial"/>
          <w:color w:val="000000" w:themeColor="text1"/>
          <w:lang w:val="en-US"/>
        </w:rPr>
        <w:t xml:space="preserve">genes upregulated in </w:t>
      </w:r>
      <w:r w:rsidR="00B01D75" w:rsidRPr="5B886884">
        <w:rPr>
          <w:rFonts w:ascii="Arial" w:hAnsi="Arial" w:cs="Arial"/>
          <w:i/>
          <w:iCs/>
          <w:color w:val="000000" w:themeColor="text1"/>
          <w:lang w:val="en-US"/>
        </w:rPr>
        <w:t>Dnmt1</w:t>
      </w:r>
      <w:r w:rsidR="00B01D75" w:rsidRPr="5B886884">
        <w:rPr>
          <w:rFonts w:ascii="Arial" w:hAnsi="Arial" w:cs="Arial"/>
          <w:color w:val="000000" w:themeColor="text1"/>
          <w:vertAlign w:val="superscript"/>
          <w:lang w:val="en-US"/>
        </w:rPr>
        <w:t>c/chip</w:t>
      </w:r>
      <w:r w:rsidR="00B01D75" w:rsidRPr="5B886884">
        <w:rPr>
          <w:rFonts w:ascii="Arial" w:hAnsi="Arial" w:cs="Arial"/>
          <w:color w:val="000000" w:themeColor="text1"/>
          <w:lang w:val="en-US"/>
        </w:rPr>
        <w:t xml:space="preserve"> cells were </w:t>
      </w:r>
      <w:r w:rsidR="009B1C5C" w:rsidRPr="5B886884">
        <w:rPr>
          <w:rFonts w:ascii="Arial" w:hAnsi="Arial" w:cs="Arial"/>
          <w:color w:val="000000" w:themeColor="text1"/>
          <w:lang w:val="en-US"/>
        </w:rPr>
        <w:t xml:space="preserve">most strongly </w:t>
      </w:r>
      <w:r w:rsidR="00B01D75" w:rsidRPr="5B886884">
        <w:rPr>
          <w:rFonts w:ascii="Arial" w:hAnsi="Arial" w:cs="Arial"/>
          <w:color w:val="000000" w:themeColor="text1"/>
          <w:lang w:val="en-US"/>
        </w:rPr>
        <w:t xml:space="preserve">enriched </w:t>
      </w:r>
      <w:r w:rsidR="002D7F5B" w:rsidRPr="5B886884">
        <w:rPr>
          <w:rFonts w:ascii="Arial" w:hAnsi="Arial" w:cs="Arial"/>
          <w:color w:val="000000" w:themeColor="text1"/>
          <w:lang w:val="en-US"/>
        </w:rPr>
        <w:t xml:space="preserve">in </w:t>
      </w:r>
      <w:r w:rsidR="0031061A" w:rsidRPr="5B886884">
        <w:rPr>
          <w:rFonts w:ascii="Arial" w:hAnsi="Arial" w:cs="Arial"/>
          <w:color w:val="000000" w:themeColor="text1"/>
          <w:lang w:val="en-US"/>
        </w:rPr>
        <w:t xml:space="preserve">the monocyte DMR cluster 6 and </w:t>
      </w:r>
      <w:r w:rsidR="002D7F5B" w:rsidRPr="5B886884">
        <w:rPr>
          <w:rFonts w:ascii="Arial" w:hAnsi="Arial" w:cs="Arial"/>
          <w:color w:val="000000" w:themeColor="text1"/>
          <w:lang w:val="en-US"/>
        </w:rPr>
        <w:t>the HSC cluster 9</w:t>
      </w:r>
      <w:r w:rsidR="008403C2" w:rsidRPr="5B886884">
        <w:rPr>
          <w:rFonts w:ascii="Arial" w:hAnsi="Arial" w:cs="Arial"/>
          <w:color w:val="000000" w:themeColor="text1"/>
          <w:lang w:val="en-US"/>
        </w:rPr>
        <w:t xml:space="preserve">. </w:t>
      </w:r>
      <w:r w:rsidR="002E2D2C" w:rsidRPr="5B886884">
        <w:rPr>
          <w:rFonts w:ascii="Arial" w:hAnsi="Arial" w:cs="Arial"/>
          <w:color w:val="000000" w:themeColor="text1"/>
          <w:lang w:val="en-US"/>
        </w:rPr>
        <w:t>Thus,</w:t>
      </w:r>
      <w:r w:rsidR="00B01D75" w:rsidRPr="5B886884">
        <w:rPr>
          <w:rFonts w:ascii="Arial" w:hAnsi="Arial" w:cs="Arial"/>
          <w:color w:val="000000" w:themeColor="text1"/>
          <w:lang w:val="en-US"/>
        </w:rPr>
        <w:t xml:space="preserve"> </w:t>
      </w:r>
      <w:r w:rsidR="008403C2" w:rsidRPr="5B886884">
        <w:rPr>
          <w:rFonts w:ascii="Arial" w:hAnsi="Arial" w:cs="Arial"/>
          <w:color w:val="000000" w:themeColor="text1"/>
          <w:lang w:val="en-US"/>
        </w:rPr>
        <w:t xml:space="preserve">DNMT1 hypomorphic cells </w:t>
      </w:r>
      <w:r w:rsidR="0031061A" w:rsidRPr="5B886884">
        <w:rPr>
          <w:rFonts w:ascii="Arial" w:hAnsi="Arial" w:cs="Arial"/>
          <w:color w:val="000000" w:themeColor="text1"/>
          <w:lang w:val="en-US"/>
        </w:rPr>
        <w:t xml:space="preserve">were likely unable to </w:t>
      </w:r>
      <w:r w:rsidR="0031061A" w:rsidRPr="5B886884">
        <w:rPr>
          <w:rFonts w:ascii="Arial" w:hAnsi="Arial" w:cs="Arial"/>
          <w:color w:val="000000" w:themeColor="text1"/>
          <w:lang w:val="en-US"/>
        </w:rPr>
        <w:lastRenderedPageBreak/>
        <w:t xml:space="preserve">methylate and shut down HSC </w:t>
      </w:r>
      <w:r w:rsidR="009476F1" w:rsidRPr="5B886884">
        <w:rPr>
          <w:rFonts w:ascii="Arial" w:hAnsi="Arial" w:cs="Arial"/>
          <w:color w:val="000000" w:themeColor="text1"/>
          <w:lang w:val="en-US"/>
        </w:rPr>
        <w:t xml:space="preserve">and myeloid </w:t>
      </w:r>
      <w:r w:rsidR="0031061A" w:rsidRPr="5B886884">
        <w:rPr>
          <w:rFonts w:ascii="Arial" w:hAnsi="Arial" w:cs="Arial"/>
          <w:color w:val="000000" w:themeColor="text1"/>
          <w:lang w:val="en-US"/>
        </w:rPr>
        <w:t xml:space="preserve">genes, and </w:t>
      </w:r>
      <w:r w:rsidR="009476F1" w:rsidRPr="5B886884">
        <w:rPr>
          <w:rFonts w:ascii="Arial" w:hAnsi="Arial" w:cs="Arial"/>
          <w:color w:val="000000" w:themeColor="text1"/>
          <w:lang w:val="en-US"/>
        </w:rPr>
        <w:t xml:space="preserve">failed to adequately </w:t>
      </w:r>
      <w:r w:rsidR="00F64D63" w:rsidRPr="5B886884">
        <w:rPr>
          <w:rFonts w:ascii="Arial" w:hAnsi="Arial" w:cs="Arial"/>
          <w:color w:val="000000" w:themeColor="text1"/>
          <w:lang w:val="en-US"/>
        </w:rPr>
        <w:t>establish</w:t>
      </w:r>
      <w:r w:rsidR="009476F1" w:rsidRPr="5B886884">
        <w:rPr>
          <w:rFonts w:ascii="Arial" w:hAnsi="Arial" w:cs="Arial"/>
          <w:color w:val="000000" w:themeColor="text1"/>
          <w:lang w:val="en-US"/>
        </w:rPr>
        <w:t xml:space="preserve"> methylome properties promot</w:t>
      </w:r>
      <w:r w:rsidR="0005093C" w:rsidRPr="5B886884">
        <w:rPr>
          <w:rFonts w:ascii="Arial" w:hAnsi="Arial" w:cs="Arial"/>
          <w:color w:val="000000" w:themeColor="text1"/>
          <w:lang w:val="en-US"/>
        </w:rPr>
        <w:t>ing the</w:t>
      </w:r>
      <w:r w:rsidR="009476F1" w:rsidRPr="5B886884">
        <w:rPr>
          <w:rFonts w:ascii="Arial" w:hAnsi="Arial" w:cs="Arial"/>
          <w:color w:val="000000" w:themeColor="text1"/>
          <w:lang w:val="en-US"/>
        </w:rPr>
        <w:t xml:space="preserve"> </w:t>
      </w:r>
      <w:r w:rsidR="001F0040" w:rsidRPr="5B886884">
        <w:rPr>
          <w:rFonts w:ascii="Arial" w:hAnsi="Arial" w:cs="Arial"/>
          <w:color w:val="000000" w:themeColor="text1"/>
          <w:lang w:val="en-US"/>
        </w:rPr>
        <w:t xml:space="preserve">expression of </w:t>
      </w:r>
      <w:r w:rsidR="00421FF8" w:rsidRPr="5B886884">
        <w:rPr>
          <w:rFonts w:ascii="Arial" w:hAnsi="Arial" w:cs="Arial"/>
          <w:color w:val="000000" w:themeColor="text1"/>
          <w:lang w:val="en-US"/>
        </w:rPr>
        <w:t xml:space="preserve">DC </w:t>
      </w:r>
      <w:r w:rsidR="003B486E" w:rsidRPr="5B886884">
        <w:rPr>
          <w:rFonts w:ascii="Arial" w:hAnsi="Arial" w:cs="Arial"/>
          <w:color w:val="000000" w:themeColor="text1"/>
          <w:lang w:val="en-US"/>
        </w:rPr>
        <w:t>lineage genes</w:t>
      </w:r>
      <w:r w:rsidR="00B01D75" w:rsidRPr="5B886884">
        <w:rPr>
          <w:rFonts w:ascii="Arial" w:hAnsi="Arial" w:cs="Arial"/>
          <w:color w:val="000000" w:themeColor="text1"/>
          <w:lang w:val="en-US"/>
        </w:rPr>
        <w:t>.</w:t>
      </w:r>
    </w:p>
    <w:p w14:paraId="289C18F4" w14:textId="4CE5619E" w:rsidR="00392E83" w:rsidRPr="00E879AA" w:rsidRDefault="00804966" w:rsidP="00392E83">
      <w:pPr>
        <w:spacing w:line="480" w:lineRule="auto"/>
        <w:jc w:val="both"/>
        <w:rPr>
          <w:rFonts w:ascii="Arial" w:hAnsi="Arial" w:cs="Arial"/>
          <w:b/>
          <w:color w:val="000000"/>
          <w:lang w:val="en-US"/>
        </w:rPr>
      </w:pPr>
      <w:r>
        <w:rPr>
          <w:rFonts w:ascii="Arial" w:hAnsi="Arial" w:cs="Arial"/>
          <w:b/>
          <w:color w:val="000000"/>
          <w:lang w:val="en-US"/>
        </w:rPr>
        <w:t>Lack of</w:t>
      </w:r>
      <w:r w:rsidR="00136A65">
        <w:rPr>
          <w:rFonts w:ascii="Arial" w:hAnsi="Arial" w:cs="Arial"/>
          <w:b/>
          <w:color w:val="000000"/>
          <w:lang w:val="en-US"/>
        </w:rPr>
        <w:t xml:space="preserve"> </w:t>
      </w:r>
      <w:r w:rsidR="00392E83" w:rsidRPr="00D12767">
        <w:rPr>
          <w:rFonts w:ascii="Arial" w:hAnsi="Arial" w:cs="Arial"/>
          <w:b/>
          <w:color w:val="000000"/>
          <w:lang w:val="en-US"/>
        </w:rPr>
        <w:t>F</w:t>
      </w:r>
      <w:r w:rsidR="00C62DE1">
        <w:rPr>
          <w:rFonts w:ascii="Arial" w:hAnsi="Arial" w:cs="Arial"/>
          <w:b/>
          <w:color w:val="000000"/>
          <w:lang w:val="en-US"/>
        </w:rPr>
        <w:t>LT</w:t>
      </w:r>
      <w:r w:rsidR="00392E83" w:rsidRPr="00D12767">
        <w:rPr>
          <w:rFonts w:ascii="Arial" w:hAnsi="Arial" w:cs="Arial"/>
          <w:b/>
          <w:color w:val="000000"/>
          <w:lang w:val="en-US"/>
        </w:rPr>
        <w:t xml:space="preserve">3 </w:t>
      </w:r>
      <w:r>
        <w:rPr>
          <w:rFonts w:ascii="Arial" w:hAnsi="Arial" w:cs="Arial"/>
          <w:b/>
          <w:color w:val="000000"/>
          <w:lang w:val="en-US"/>
        </w:rPr>
        <w:t xml:space="preserve">is </w:t>
      </w:r>
      <w:r w:rsidR="00E879AA">
        <w:rPr>
          <w:rFonts w:ascii="Arial" w:hAnsi="Arial" w:cs="Arial"/>
          <w:b/>
          <w:color w:val="000000"/>
          <w:lang w:val="en-US"/>
        </w:rPr>
        <w:t>a cause for</w:t>
      </w:r>
      <w:r>
        <w:rPr>
          <w:rFonts w:ascii="Arial" w:hAnsi="Arial" w:cs="Arial"/>
          <w:b/>
          <w:color w:val="000000"/>
          <w:lang w:val="en-US"/>
        </w:rPr>
        <w:t xml:space="preserve"> </w:t>
      </w:r>
      <w:r w:rsidR="00286CEC">
        <w:rPr>
          <w:rFonts w:ascii="Arial" w:hAnsi="Arial" w:cs="Arial"/>
          <w:b/>
          <w:color w:val="000000"/>
          <w:lang w:val="en-US"/>
        </w:rPr>
        <w:t xml:space="preserve">disrupted </w:t>
      </w:r>
      <w:r w:rsidR="00392E83" w:rsidRPr="00D12767">
        <w:rPr>
          <w:rFonts w:ascii="Arial" w:hAnsi="Arial" w:cs="Arial"/>
          <w:b/>
          <w:color w:val="000000"/>
          <w:lang w:val="en-US"/>
        </w:rPr>
        <w:t>DC development</w:t>
      </w:r>
      <w:r w:rsidR="00AA2F96">
        <w:rPr>
          <w:rFonts w:ascii="Arial" w:hAnsi="Arial" w:cs="Arial"/>
          <w:b/>
          <w:color w:val="000000"/>
          <w:lang w:val="en-US"/>
        </w:rPr>
        <w:t xml:space="preserve"> </w:t>
      </w:r>
      <w:r w:rsidR="00E879AA">
        <w:rPr>
          <w:rFonts w:ascii="Arial" w:hAnsi="Arial" w:cs="Arial"/>
          <w:b/>
          <w:color w:val="000000"/>
          <w:lang w:val="en-US"/>
        </w:rPr>
        <w:t xml:space="preserve">from </w:t>
      </w:r>
      <w:r w:rsidR="00E879AA" w:rsidRPr="00FE607B">
        <w:rPr>
          <w:rFonts w:ascii="Arial" w:hAnsi="Arial" w:cs="Arial"/>
          <w:b/>
          <w:i/>
          <w:color w:val="000000"/>
          <w:lang w:val="en-US"/>
        </w:rPr>
        <w:t>Dnmt1</w:t>
      </w:r>
      <w:r w:rsidR="00E879AA" w:rsidRPr="00FE607B">
        <w:rPr>
          <w:rFonts w:ascii="Arial" w:hAnsi="Arial" w:cs="Arial"/>
          <w:b/>
          <w:color w:val="000000"/>
          <w:vertAlign w:val="superscript"/>
          <w:lang w:val="en-US"/>
        </w:rPr>
        <w:t>c/chip</w:t>
      </w:r>
      <w:r w:rsidR="00E879AA">
        <w:rPr>
          <w:rFonts w:ascii="Arial" w:hAnsi="Arial" w:cs="Arial"/>
          <w:b/>
          <w:color w:val="000000"/>
          <w:lang w:val="en-US"/>
        </w:rPr>
        <w:t xml:space="preserve"> precursors</w:t>
      </w:r>
    </w:p>
    <w:p w14:paraId="6E726B7D" w14:textId="4036CDA0" w:rsidR="00D641C3" w:rsidRDefault="0058150B" w:rsidP="00A07281">
      <w:pPr>
        <w:spacing w:line="480" w:lineRule="auto"/>
        <w:jc w:val="both"/>
        <w:rPr>
          <w:rFonts w:ascii="Arial" w:hAnsi="Arial" w:cs="Arial"/>
          <w:color w:val="000000"/>
          <w:lang w:val="en-US"/>
        </w:rPr>
      </w:pPr>
      <w:r w:rsidRPr="0058150B">
        <w:rPr>
          <w:rFonts w:ascii="Arial" w:hAnsi="Arial" w:cs="Arial"/>
          <w:color w:val="000000"/>
          <w:lang w:val="en-US"/>
        </w:rPr>
        <w:t>The gene encoding the F</w:t>
      </w:r>
      <w:r w:rsidR="00DE233E">
        <w:rPr>
          <w:rFonts w:ascii="Arial" w:hAnsi="Arial" w:cs="Arial"/>
          <w:color w:val="000000"/>
          <w:lang w:val="en-US"/>
        </w:rPr>
        <w:t>LT</w:t>
      </w:r>
      <w:r w:rsidRPr="0058150B">
        <w:rPr>
          <w:rFonts w:ascii="Arial" w:hAnsi="Arial" w:cs="Arial"/>
          <w:color w:val="000000"/>
          <w:lang w:val="en-US"/>
        </w:rPr>
        <w:t xml:space="preserve">3 cytokine receptor was expressed at lower levels in </w:t>
      </w:r>
      <w:r w:rsidRPr="002D7F5B">
        <w:rPr>
          <w:rFonts w:ascii="Arial" w:hAnsi="Arial" w:cs="Arial"/>
          <w:i/>
          <w:color w:val="000000"/>
          <w:lang w:val="en-US"/>
        </w:rPr>
        <w:t>Dnmt1</w:t>
      </w:r>
      <w:r w:rsidRPr="002D7F5B">
        <w:rPr>
          <w:rFonts w:ascii="Arial" w:hAnsi="Arial" w:cs="Arial"/>
          <w:color w:val="000000"/>
          <w:vertAlign w:val="superscript"/>
          <w:lang w:val="en-US"/>
        </w:rPr>
        <w:t>c/chip</w:t>
      </w:r>
      <w:r w:rsidRPr="0058150B">
        <w:rPr>
          <w:rFonts w:ascii="Arial" w:hAnsi="Arial" w:cs="Arial"/>
          <w:color w:val="000000"/>
          <w:lang w:val="en-US"/>
        </w:rPr>
        <w:t xml:space="preserve"> cells and we found DMRs annotated to the </w:t>
      </w:r>
      <w:r w:rsidR="002D7F5B">
        <w:rPr>
          <w:rFonts w:ascii="Arial" w:hAnsi="Arial" w:cs="Arial"/>
          <w:color w:val="000000"/>
          <w:lang w:val="en-US"/>
        </w:rPr>
        <w:t xml:space="preserve">Flt3 locus clustering with the </w:t>
      </w:r>
      <w:r w:rsidRPr="0058150B">
        <w:rPr>
          <w:rFonts w:ascii="Arial" w:hAnsi="Arial" w:cs="Arial"/>
          <w:color w:val="000000"/>
          <w:lang w:val="en-US"/>
        </w:rPr>
        <w:t xml:space="preserve">DC DMR cluster 3 </w:t>
      </w:r>
      <w:r w:rsidR="000318C1">
        <w:rPr>
          <w:rFonts w:ascii="Arial" w:hAnsi="Arial" w:cs="Arial"/>
          <w:color w:val="000000"/>
          <w:lang w:val="en-US"/>
        </w:rPr>
        <w:t>(compare Suppl. Table</w:t>
      </w:r>
      <w:r w:rsidR="007E370E">
        <w:rPr>
          <w:rFonts w:ascii="Arial" w:hAnsi="Arial" w:cs="Arial"/>
          <w:color w:val="000000"/>
          <w:lang w:val="en-US"/>
        </w:rPr>
        <w:t xml:space="preserve"> </w:t>
      </w:r>
      <w:r w:rsidR="00DE79C1">
        <w:rPr>
          <w:rFonts w:ascii="Arial" w:hAnsi="Arial" w:cs="Arial"/>
          <w:color w:val="000000"/>
          <w:lang w:val="en-US"/>
        </w:rPr>
        <w:t>4</w:t>
      </w:r>
      <w:r w:rsidR="000318C1">
        <w:rPr>
          <w:rFonts w:ascii="Arial" w:hAnsi="Arial" w:cs="Arial"/>
          <w:color w:val="000000"/>
          <w:lang w:val="en-US"/>
        </w:rPr>
        <w:t xml:space="preserve"> and Suppl. Table </w:t>
      </w:r>
      <w:r w:rsidR="00DE79C1">
        <w:rPr>
          <w:rFonts w:ascii="Arial" w:hAnsi="Arial" w:cs="Arial"/>
          <w:color w:val="000000"/>
          <w:lang w:val="en-US"/>
        </w:rPr>
        <w:t>5</w:t>
      </w:r>
      <w:r w:rsidR="000318C1">
        <w:rPr>
          <w:rFonts w:ascii="Arial" w:hAnsi="Arial" w:cs="Arial"/>
          <w:color w:val="000000"/>
          <w:lang w:val="en-US"/>
        </w:rPr>
        <w:t>)</w:t>
      </w:r>
      <w:r w:rsidR="001F6073" w:rsidRPr="00CD731B">
        <w:rPr>
          <w:rFonts w:ascii="Arial" w:hAnsi="Arial" w:cs="Arial"/>
          <w:color w:val="000000"/>
          <w:lang w:val="en-US"/>
        </w:rPr>
        <w:t xml:space="preserve">. </w:t>
      </w:r>
      <w:r w:rsidR="00334294" w:rsidRPr="00CD731B">
        <w:rPr>
          <w:rFonts w:ascii="Arial" w:hAnsi="Arial" w:cs="Arial"/>
          <w:color w:val="000000"/>
          <w:lang w:val="en-US"/>
        </w:rPr>
        <w:t xml:space="preserve">Because </w:t>
      </w:r>
      <w:r w:rsidR="003123CF" w:rsidRPr="00CD731B">
        <w:rPr>
          <w:rFonts w:ascii="Arial" w:hAnsi="Arial" w:cs="Arial"/>
          <w:color w:val="000000"/>
          <w:lang w:val="en-US"/>
        </w:rPr>
        <w:t xml:space="preserve">FLT3 ligand signaling via FLT3 </w:t>
      </w:r>
      <w:r w:rsidR="00572908" w:rsidRPr="00CD731B">
        <w:rPr>
          <w:rFonts w:ascii="Arial" w:hAnsi="Arial" w:cs="Arial"/>
          <w:color w:val="000000"/>
          <w:lang w:val="en-US"/>
        </w:rPr>
        <w:t>is essential for DC</w:t>
      </w:r>
      <w:r w:rsidR="00572908">
        <w:rPr>
          <w:rFonts w:ascii="Arial" w:hAnsi="Arial" w:cs="Arial"/>
          <w:color w:val="000000"/>
          <w:lang w:val="en-US"/>
        </w:rPr>
        <w:t xml:space="preserve"> development</w:t>
      </w:r>
      <w:r w:rsidR="00DA5A80">
        <w:rPr>
          <w:rFonts w:ascii="Arial" w:hAnsi="Arial" w:cs="Arial"/>
          <w:color w:val="000000"/>
          <w:lang w:val="en-US"/>
        </w:rPr>
        <w:t xml:space="preserve"> </w:t>
      </w:r>
      <w:sdt>
        <w:sdtPr>
          <w:rPr>
            <w:rFonts w:ascii="Arial" w:hAnsi="Arial" w:cs="Arial"/>
            <w:color w:val="000000"/>
            <w:lang w:val="en-US"/>
          </w:rPr>
          <w:alias w:val="To edit, see citavi.com/edit"/>
          <w:tag w:val="CitaviPlaceholder#5ece362e-442d-4397-9b00-480692c18aef"/>
          <w:id w:val="1114170391"/>
          <w:placeholder>
            <w:docPart w:val="DefaultPlaceholder_-1854013440"/>
          </w:placeholder>
        </w:sdtPr>
        <w:sdtContent>
          <w:r w:rsidR="00C858DA">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ODZmZDljLTE3YTgtNGEyYi05ODA2LTQ5ZThkNDExOTZkYyIsIlJhbmdlTGVuZ3RoIjoxOSwiUmVmZXJlbmNlSWQiOiJmNTZkOTYwYi1jMzUwLTRkMjYtYTUxZS04MWYyZDE0MGEy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4NDY5ODE2IiwiVXJpU3RyaW5nIjoiaHR0cDovL3d3dy5uY2JpLm5sbS5uaWguZ292L3B1Ym1lZC8xODQ2OTgx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I6MDciLCJNb2RpZmllZEJ5IjoiX0ZyYW5rIFJvc2VuYmF1ZXIiLCJJZCI6IjA5YjkxOTE4LWY5OGYtNGQ1Zi1hMzUzLTY0NGI1Y2FiNDExNSIsIk1vZGlmaWVkT24iOiIyMDIwLTA3LTMwVDA4OjQyOjA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Mjc0NjA4NSIsIlVyaVN0cmluZyI6Imh0dHBzOi8vd3d3Lm5jYmkubmxtLm5paC5nb3YvcG1jL2FydGljbGVzL1BNQzI3NDYwOD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3LTMwVDA4OjQyOjA3IiwiTW9kaWZpZWRCeSI6Il9GcmFuayBSb3NlbmJhdWVyIiwiSWQiOiJmZmI4OWIyYy1hMmEzLTQ4M2UtYTRlYy02ZDlhZWM3ZTg5NGUiLCJNb2RpZmllZE9uIjoiMjAyMC0wNy0zMFQwODo0MjowNy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zgvbmkuMTYxNSIsIlVyaVN0cmluZyI6Imh0dHBzOi8vZG9pLm9yZy8xMC4xMDM4L25pLjE2MTU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yMTk0MDY5IiwiVXJpU3RyaW5nIjoiaHR0cHM6Ly93d3cubmNiaS5ubG0ubmloLmdvdi9wbWMvYXJ0aWNsZXMvUE1DMjE5NDA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jVUMTU6MDE6MjkiLCJNb2RpZmllZEJ5IjoiX0ZyYW5rIFJvc2VuYmF1ZXIiLCJJZCI6Ijg4MzUzZTM0LTYyZTgtNGVkZC1hNDg2LTg1ZjBkMjhhMWIzYyIsIk1vZGlmaWVkT24iOiIyMDIwLTA4LTI1VDE1OjAxOjI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4NC9qZW0uMjAwMzAxMDciLCJVcmlTdHJpbmciOiJodHRwczovL2RvaS5vcmcvMTAuMTA4NC9qZW0uMjAwMzAxMDc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1VDE1OjAxOjI5IiwiTW9kaWZpZWRCeSI6Il9GcmFuayBSb3NlbmJhdWVyIiwiSWQiOiI5MjBmM2ZjZi1iN2U2LTRiYTEtODBjYy05NjgxMzNjZTZjNjciLCJNb2RpZmllZE9uIjoiMjAyMC0wOC0yNVQxNTowMToyO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yODc0MjYyIiwiVXJpU3RyaW5nIjoiaHR0cDovL3d3dy5uY2JpLm5sbS5uaWguZ292L3B1Ym1lZC8xMjg3NDI2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}</w:instrText>
          </w:r>
          <w:r w:rsidR="00C858DA">
            <w:rPr>
              <w:rFonts w:ascii="Arial" w:hAnsi="Arial" w:cs="Arial"/>
              <w:noProof/>
              <w:color w:val="000000"/>
              <w:lang w:val="en-US"/>
            </w:rPr>
            <w:fldChar w:fldCharType="separate"/>
          </w:r>
          <w:r w:rsidR="00C506E1">
            <w:rPr>
              <w:rFonts w:ascii="Arial" w:hAnsi="Arial" w:cs="Arial"/>
              <w:noProof/>
              <w:color w:val="000000"/>
              <w:lang w:val="en-US"/>
            </w:rPr>
            <w:t>(Waskow et al. 2008; D'Amico und Wu 2003)</w:t>
          </w:r>
          <w:r w:rsidR="00C858DA">
            <w:rPr>
              <w:rFonts w:ascii="Arial" w:hAnsi="Arial" w:cs="Arial"/>
              <w:noProof/>
              <w:color w:val="000000"/>
              <w:lang w:val="en-US"/>
            </w:rPr>
            <w:fldChar w:fldCharType="end"/>
          </w:r>
        </w:sdtContent>
      </w:sdt>
      <w:r w:rsidR="00DA5A80">
        <w:rPr>
          <w:rFonts w:ascii="Arial" w:hAnsi="Arial" w:cs="Arial"/>
          <w:color w:val="000000"/>
          <w:lang w:val="en-US"/>
        </w:rPr>
        <w:t>, we concentrated our functional experiments on this pathway.</w:t>
      </w:r>
      <w:r w:rsidR="00572908">
        <w:rPr>
          <w:rFonts w:ascii="Arial" w:hAnsi="Arial" w:cs="Arial"/>
          <w:color w:val="000000"/>
          <w:lang w:val="en-US"/>
        </w:rPr>
        <w:t xml:space="preserve"> We confirmed </w:t>
      </w:r>
      <w:r w:rsidR="00841346">
        <w:rPr>
          <w:rFonts w:ascii="Arial" w:hAnsi="Arial" w:cs="Arial"/>
          <w:color w:val="000000"/>
          <w:lang w:val="en-US"/>
        </w:rPr>
        <w:t>fewer FLT3</w:t>
      </w:r>
      <w:r w:rsidR="00841346" w:rsidRPr="00841346">
        <w:rPr>
          <w:rFonts w:ascii="Arial" w:hAnsi="Arial" w:cs="Arial"/>
          <w:color w:val="000000"/>
          <w:vertAlign w:val="superscript"/>
          <w:lang w:val="en-US"/>
        </w:rPr>
        <w:t>+</w:t>
      </w:r>
      <w:r w:rsidR="00841346">
        <w:rPr>
          <w:rFonts w:ascii="Arial" w:hAnsi="Arial" w:cs="Arial"/>
          <w:color w:val="000000"/>
          <w:lang w:val="en-US"/>
        </w:rPr>
        <w:t xml:space="preserve"> cells and a lower FLT3 expression level in the </w:t>
      </w:r>
      <w:r w:rsidR="00572908" w:rsidRPr="00D845DA">
        <w:rPr>
          <w:rFonts w:ascii="Arial" w:hAnsi="Arial" w:cs="Arial"/>
          <w:i/>
          <w:color w:val="000000"/>
          <w:lang w:val="en-US"/>
        </w:rPr>
        <w:t>Dnmt1</w:t>
      </w:r>
      <w:r w:rsidR="00572908" w:rsidRPr="00D845DA">
        <w:rPr>
          <w:rFonts w:ascii="Arial" w:hAnsi="Arial" w:cs="Arial"/>
          <w:color w:val="000000"/>
          <w:vertAlign w:val="superscript"/>
          <w:lang w:val="en-US"/>
        </w:rPr>
        <w:t>c/chip</w:t>
      </w:r>
      <w:r w:rsidR="00572908">
        <w:rPr>
          <w:rFonts w:ascii="Arial" w:hAnsi="Arial" w:cs="Arial"/>
          <w:color w:val="000000"/>
          <w:vertAlign w:val="superscript"/>
          <w:lang w:val="en-US"/>
        </w:rPr>
        <w:t xml:space="preserve"> </w:t>
      </w:r>
      <w:r w:rsidR="00EF1A7C">
        <w:rPr>
          <w:rFonts w:ascii="Arial" w:hAnsi="Arial" w:cs="Arial"/>
          <w:color w:val="000000"/>
          <w:lang w:val="en-US"/>
        </w:rPr>
        <w:t>L</w:t>
      </w:r>
      <w:r w:rsidR="005E12EE">
        <w:rPr>
          <w:rFonts w:ascii="Arial" w:hAnsi="Arial" w:cs="Arial"/>
          <w:color w:val="000000"/>
          <w:lang w:val="en-US"/>
        </w:rPr>
        <w:t>in</w:t>
      </w:r>
      <w:r w:rsidR="005E12EE" w:rsidRPr="005E12EE">
        <w:rPr>
          <w:rFonts w:ascii="Arial" w:hAnsi="Arial" w:cs="Arial"/>
          <w:color w:val="000000"/>
          <w:vertAlign w:val="superscript"/>
          <w:lang w:val="en-US"/>
        </w:rPr>
        <w:t>-</w:t>
      </w:r>
      <w:r w:rsidR="005E12EE">
        <w:rPr>
          <w:rFonts w:ascii="Arial" w:hAnsi="Arial" w:cs="Arial"/>
          <w:color w:val="000000"/>
          <w:lang w:val="en-US"/>
        </w:rPr>
        <w:t>Sca1</w:t>
      </w:r>
      <w:r w:rsidR="005E12EE" w:rsidRPr="005E12EE">
        <w:rPr>
          <w:rFonts w:ascii="Arial" w:hAnsi="Arial" w:cs="Arial"/>
          <w:color w:val="000000"/>
          <w:vertAlign w:val="superscript"/>
          <w:lang w:val="en-US"/>
        </w:rPr>
        <w:t>+</w:t>
      </w:r>
      <w:r w:rsidR="005E12EE">
        <w:rPr>
          <w:rFonts w:ascii="Arial" w:hAnsi="Arial" w:cs="Arial"/>
          <w:color w:val="000000"/>
          <w:lang w:val="en-US"/>
        </w:rPr>
        <w:t>cKit</w:t>
      </w:r>
      <w:r w:rsidR="005E12EE" w:rsidRPr="005E12EE">
        <w:rPr>
          <w:rFonts w:ascii="Arial" w:hAnsi="Arial" w:cs="Arial"/>
          <w:color w:val="000000"/>
          <w:vertAlign w:val="superscript"/>
          <w:lang w:val="en-US"/>
        </w:rPr>
        <w:t>+</w:t>
      </w:r>
      <w:r w:rsidR="005E12EE">
        <w:rPr>
          <w:rFonts w:ascii="Arial" w:hAnsi="Arial" w:cs="Arial"/>
          <w:color w:val="000000"/>
          <w:lang w:val="en-US"/>
        </w:rPr>
        <w:t xml:space="preserve"> (L</w:t>
      </w:r>
      <w:r w:rsidR="00EF1A7C">
        <w:rPr>
          <w:rFonts w:ascii="Arial" w:hAnsi="Arial" w:cs="Arial"/>
          <w:color w:val="000000"/>
          <w:lang w:val="en-US"/>
        </w:rPr>
        <w:t>SK</w:t>
      </w:r>
      <w:r w:rsidR="005E12EE">
        <w:rPr>
          <w:rFonts w:ascii="Arial" w:hAnsi="Arial" w:cs="Arial"/>
          <w:color w:val="000000"/>
          <w:lang w:val="en-US"/>
        </w:rPr>
        <w:t>)</w:t>
      </w:r>
      <w:r w:rsidR="00572908">
        <w:rPr>
          <w:rFonts w:ascii="Arial" w:hAnsi="Arial" w:cs="Arial"/>
          <w:color w:val="000000"/>
          <w:lang w:val="en-US"/>
        </w:rPr>
        <w:t xml:space="preserve"> </w:t>
      </w:r>
      <w:r w:rsidR="00841346">
        <w:rPr>
          <w:rFonts w:ascii="Arial" w:hAnsi="Arial" w:cs="Arial"/>
          <w:color w:val="000000"/>
          <w:lang w:val="en-US"/>
        </w:rPr>
        <w:t xml:space="preserve">population </w:t>
      </w:r>
      <w:r w:rsidR="00572908">
        <w:rPr>
          <w:rFonts w:ascii="Arial" w:hAnsi="Arial" w:cs="Arial"/>
          <w:color w:val="000000"/>
          <w:lang w:val="en-US"/>
        </w:rPr>
        <w:t xml:space="preserve">by flow cytometry (Fig. </w:t>
      </w:r>
      <w:r w:rsidR="00572908" w:rsidRPr="008C0388">
        <w:rPr>
          <w:rFonts w:ascii="Arial" w:hAnsi="Arial" w:cs="Arial"/>
          <w:color w:val="000000"/>
          <w:lang w:val="en-US"/>
        </w:rPr>
        <w:t>4</w:t>
      </w:r>
      <w:r w:rsidR="008C0388">
        <w:rPr>
          <w:rFonts w:ascii="Arial" w:hAnsi="Arial" w:cs="Arial"/>
          <w:color w:val="000000"/>
          <w:lang w:val="en-US"/>
        </w:rPr>
        <w:t>d</w:t>
      </w:r>
      <w:r w:rsidR="00C62DE1">
        <w:rPr>
          <w:rFonts w:ascii="Arial" w:hAnsi="Arial" w:cs="Arial"/>
          <w:color w:val="000000"/>
          <w:lang w:val="en-US"/>
        </w:rPr>
        <w:t xml:space="preserve"> and Suppl. F</w:t>
      </w:r>
      <w:r w:rsidR="00630627">
        <w:rPr>
          <w:rFonts w:ascii="Arial" w:hAnsi="Arial" w:cs="Arial"/>
          <w:color w:val="000000"/>
          <w:lang w:val="en-US"/>
        </w:rPr>
        <w:t>ig. 4c</w:t>
      </w:r>
      <w:r w:rsidR="00572908">
        <w:rPr>
          <w:rFonts w:ascii="Arial" w:hAnsi="Arial" w:cs="Arial"/>
          <w:color w:val="000000"/>
          <w:lang w:val="en-US"/>
        </w:rPr>
        <w:t xml:space="preserve">). To </w:t>
      </w:r>
      <w:r w:rsidR="00D84C59">
        <w:rPr>
          <w:rFonts w:ascii="Arial" w:hAnsi="Arial" w:cs="Arial"/>
          <w:color w:val="000000"/>
          <w:lang w:val="en-US"/>
        </w:rPr>
        <w:t>assess</w:t>
      </w:r>
      <w:r w:rsidR="00572908">
        <w:rPr>
          <w:rFonts w:ascii="Arial" w:hAnsi="Arial" w:cs="Arial"/>
          <w:color w:val="000000"/>
          <w:lang w:val="en-US"/>
        </w:rPr>
        <w:t xml:space="preserve"> if </w:t>
      </w:r>
      <w:r w:rsidR="000318C1">
        <w:rPr>
          <w:rFonts w:ascii="Arial" w:hAnsi="Arial" w:cs="Arial"/>
          <w:color w:val="000000"/>
          <w:lang w:val="en-US"/>
        </w:rPr>
        <w:t xml:space="preserve">impaired FLT3 signaling by </w:t>
      </w:r>
      <w:r w:rsidR="0051569B">
        <w:rPr>
          <w:rFonts w:ascii="Arial" w:hAnsi="Arial" w:cs="Arial"/>
          <w:color w:val="000000"/>
          <w:lang w:val="en-US"/>
        </w:rPr>
        <w:t xml:space="preserve">decreased </w:t>
      </w:r>
      <w:r w:rsidR="000B0464">
        <w:rPr>
          <w:rFonts w:ascii="Arial" w:hAnsi="Arial" w:cs="Arial"/>
          <w:color w:val="000000"/>
          <w:lang w:val="en-US"/>
        </w:rPr>
        <w:t xml:space="preserve">FLT3 </w:t>
      </w:r>
      <w:r w:rsidR="00A90ABE">
        <w:rPr>
          <w:rFonts w:ascii="Arial" w:hAnsi="Arial" w:cs="Arial"/>
          <w:color w:val="000000"/>
          <w:lang w:val="en-US"/>
        </w:rPr>
        <w:t xml:space="preserve">expression </w:t>
      </w:r>
      <w:r w:rsidR="000B6344">
        <w:rPr>
          <w:rFonts w:ascii="Arial" w:hAnsi="Arial" w:cs="Arial"/>
          <w:color w:val="000000"/>
          <w:lang w:val="en-US"/>
        </w:rPr>
        <w:t xml:space="preserve">could </w:t>
      </w:r>
      <w:r w:rsidR="0054156B">
        <w:rPr>
          <w:rFonts w:ascii="Arial" w:hAnsi="Arial" w:cs="Arial"/>
          <w:color w:val="000000"/>
          <w:lang w:val="en-US"/>
        </w:rPr>
        <w:t>explain</w:t>
      </w:r>
      <w:r w:rsidR="0051569B">
        <w:rPr>
          <w:rFonts w:ascii="Arial" w:hAnsi="Arial" w:cs="Arial"/>
          <w:color w:val="000000"/>
          <w:lang w:val="en-US"/>
        </w:rPr>
        <w:t xml:space="preserve"> </w:t>
      </w:r>
      <w:r w:rsidR="000318C1">
        <w:rPr>
          <w:rFonts w:ascii="Arial" w:hAnsi="Arial" w:cs="Arial"/>
          <w:color w:val="000000"/>
          <w:lang w:val="en-US"/>
        </w:rPr>
        <w:t>disturbed</w:t>
      </w:r>
      <w:r w:rsidR="003123CF">
        <w:rPr>
          <w:rFonts w:ascii="Arial" w:hAnsi="Arial" w:cs="Arial"/>
          <w:color w:val="000000"/>
          <w:lang w:val="en-US"/>
        </w:rPr>
        <w:t xml:space="preserve"> </w:t>
      </w:r>
      <w:r w:rsidR="00572908">
        <w:rPr>
          <w:rFonts w:ascii="Arial" w:hAnsi="Arial" w:cs="Arial"/>
          <w:color w:val="000000"/>
          <w:lang w:val="en-US"/>
        </w:rPr>
        <w:t xml:space="preserve">DC </w:t>
      </w:r>
      <w:r w:rsidR="00F45A5C">
        <w:rPr>
          <w:rFonts w:ascii="Arial" w:hAnsi="Arial" w:cs="Arial"/>
          <w:color w:val="000000"/>
          <w:lang w:val="en-US"/>
        </w:rPr>
        <w:t>development</w:t>
      </w:r>
      <w:r w:rsidR="00572908">
        <w:rPr>
          <w:rFonts w:ascii="Arial" w:hAnsi="Arial" w:cs="Arial"/>
          <w:color w:val="000000"/>
          <w:lang w:val="en-US"/>
        </w:rPr>
        <w:t xml:space="preserve"> </w:t>
      </w:r>
      <w:r w:rsidR="003123CF">
        <w:rPr>
          <w:rFonts w:ascii="Arial" w:hAnsi="Arial" w:cs="Arial"/>
          <w:color w:val="000000"/>
          <w:lang w:val="en-US"/>
        </w:rPr>
        <w:t>of</w:t>
      </w:r>
      <w:r w:rsidR="00AB3623">
        <w:rPr>
          <w:rFonts w:ascii="Arial" w:hAnsi="Arial" w:cs="Arial"/>
          <w:color w:val="000000"/>
          <w:lang w:val="en-US"/>
        </w:rPr>
        <w:t xml:space="preserve"> </w:t>
      </w:r>
      <w:r w:rsidR="00572908" w:rsidRPr="00D845DA">
        <w:rPr>
          <w:rFonts w:ascii="Arial" w:hAnsi="Arial" w:cs="Arial"/>
          <w:i/>
          <w:color w:val="000000"/>
          <w:lang w:val="en-US"/>
        </w:rPr>
        <w:t>Dnmt1</w:t>
      </w:r>
      <w:r w:rsidR="00572908" w:rsidRPr="00D845DA">
        <w:rPr>
          <w:rFonts w:ascii="Arial" w:hAnsi="Arial" w:cs="Arial"/>
          <w:color w:val="000000"/>
          <w:vertAlign w:val="superscript"/>
          <w:lang w:val="en-US"/>
        </w:rPr>
        <w:t>c/chip</w:t>
      </w:r>
      <w:r w:rsidR="00572908">
        <w:rPr>
          <w:rFonts w:ascii="Arial" w:hAnsi="Arial" w:cs="Arial"/>
          <w:color w:val="000000"/>
          <w:vertAlign w:val="superscript"/>
          <w:lang w:val="en-US"/>
        </w:rPr>
        <w:t xml:space="preserve"> </w:t>
      </w:r>
      <w:r w:rsidR="0051569B">
        <w:rPr>
          <w:rFonts w:ascii="Arial" w:hAnsi="Arial" w:cs="Arial"/>
          <w:color w:val="000000"/>
          <w:lang w:val="en-US"/>
        </w:rPr>
        <w:t>progenitors</w:t>
      </w:r>
      <w:r w:rsidR="00572908">
        <w:rPr>
          <w:rFonts w:ascii="Arial" w:hAnsi="Arial" w:cs="Arial"/>
          <w:color w:val="000000"/>
          <w:lang w:val="en-US"/>
        </w:rPr>
        <w:t xml:space="preserve">, we </w:t>
      </w:r>
      <w:r w:rsidR="000318C1">
        <w:rPr>
          <w:rFonts w:ascii="Arial" w:hAnsi="Arial" w:cs="Arial"/>
          <w:color w:val="000000"/>
          <w:lang w:val="en-US"/>
        </w:rPr>
        <w:t>restored this pathway</w:t>
      </w:r>
      <w:r w:rsidR="00572908">
        <w:rPr>
          <w:rFonts w:ascii="Arial" w:hAnsi="Arial" w:cs="Arial"/>
          <w:color w:val="000000"/>
          <w:lang w:val="en-US"/>
        </w:rPr>
        <w:t xml:space="preserve">. </w:t>
      </w:r>
      <w:r w:rsidR="0051569B">
        <w:rPr>
          <w:rFonts w:ascii="Arial" w:hAnsi="Arial" w:cs="Arial"/>
          <w:color w:val="000000"/>
          <w:lang w:val="en-US"/>
        </w:rPr>
        <w:t>To this end, w</w:t>
      </w:r>
      <w:r w:rsidR="00572908">
        <w:rPr>
          <w:rFonts w:ascii="Arial" w:hAnsi="Arial" w:cs="Arial"/>
          <w:color w:val="000000"/>
          <w:lang w:val="en-US"/>
        </w:rPr>
        <w:t>e expressed F</w:t>
      </w:r>
      <w:r w:rsidR="00C62DE1">
        <w:rPr>
          <w:rFonts w:ascii="Arial" w:hAnsi="Arial" w:cs="Arial"/>
          <w:color w:val="000000"/>
          <w:lang w:val="en-US"/>
        </w:rPr>
        <w:t>LT</w:t>
      </w:r>
      <w:r w:rsidR="00572908">
        <w:rPr>
          <w:rFonts w:ascii="Arial" w:hAnsi="Arial" w:cs="Arial"/>
          <w:color w:val="000000"/>
          <w:lang w:val="en-US"/>
        </w:rPr>
        <w:t>3 along with the green fluorescence protein (GFP)</w:t>
      </w:r>
      <w:r w:rsidR="009F44A8">
        <w:rPr>
          <w:rFonts w:ascii="Arial" w:hAnsi="Arial" w:cs="Arial"/>
          <w:color w:val="000000"/>
          <w:lang w:val="en-US"/>
        </w:rPr>
        <w:t xml:space="preserve"> for tracing of </w:t>
      </w:r>
      <w:r w:rsidR="005D4393">
        <w:rPr>
          <w:rFonts w:ascii="Arial" w:hAnsi="Arial" w:cs="Arial"/>
          <w:color w:val="000000"/>
          <w:lang w:val="en-US"/>
        </w:rPr>
        <w:t>transfected</w:t>
      </w:r>
      <w:r w:rsidR="009F44A8">
        <w:rPr>
          <w:rFonts w:ascii="Arial" w:hAnsi="Arial" w:cs="Arial"/>
          <w:color w:val="000000"/>
          <w:lang w:val="en-US"/>
        </w:rPr>
        <w:t xml:space="preserve"> cells</w:t>
      </w:r>
      <w:r w:rsidR="00572908">
        <w:rPr>
          <w:rFonts w:ascii="Arial" w:hAnsi="Arial" w:cs="Arial"/>
          <w:color w:val="000000"/>
          <w:lang w:val="en-US"/>
        </w:rPr>
        <w:t xml:space="preserve"> in c-kit-enriched BM cells from</w:t>
      </w:r>
      <w:r w:rsidR="00572908" w:rsidRPr="00572908">
        <w:rPr>
          <w:rFonts w:ascii="Arial" w:hAnsi="Arial" w:cs="Arial"/>
          <w:i/>
          <w:color w:val="000000"/>
          <w:lang w:val="en-US"/>
        </w:rPr>
        <w:t xml:space="preserve"> </w:t>
      </w:r>
      <w:r w:rsidR="00572908" w:rsidRPr="00D845DA">
        <w:rPr>
          <w:rFonts w:ascii="Arial" w:hAnsi="Arial" w:cs="Arial"/>
          <w:i/>
          <w:color w:val="000000"/>
          <w:lang w:val="en-US"/>
        </w:rPr>
        <w:t>Dnmt1</w:t>
      </w:r>
      <w:r w:rsidR="00572908" w:rsidRPr="00D845DA">
        <w:rPr>
          <w:rFonts w:ascii="Arial" w:hAnsi="Arial" w:cs="Arial"/>
          <w:color w:val="000000"/>
          <w:vertAlign w:val="superscript"/>
          <w:lang w:val="en-US"/>
        </w:rPr>
        <w:t>c/chip</w:t>
      </w:r>
      <w:r w:rsidR="00572908">
        <w:rPr>
          <w:rFonts w:ascii="Arial" w:hAnsi="Arial" w:cs="Arial"/>
          <w:color w:val="000000"/>
          <w:vertAlign w:val="superscript"/>
          <w:lang w:val="en-US"/>
        </w:rPr>
        <w:t xml:space="preserve"> </w:t>
      </w:r>
      <w:r w:rsidR="00851CD2">
        <w:rPr>
          <w:rFonts w:ascii="Arial" w:hAnsi="Arial" w:cs="Arial"/>
          <w:color w:val="000000"/>
          <w:lang w:val="en-US"/>
        </w:rPr>
        <w:t>and</w:t>
      </w:r>
      <w:r w:rsidR="00572908">
        <w:rPr>
          <w:rFonts w:ascii="Arial" w:hAnsi="Arial" w:cs="Arial"/>
          <w:color w:val="000000"/>
          <w:lang w:val="en-US"/>
        </w:rPr>
        <w:t xml:space="preserve"> </w:t>
      </w:r>
      <w:r w:rsidR="00572908" w:rsidRPr="00D845DA">
        <w:rPr>
          <w:rFonts w:ascii="Arial" w:hAnsi="Arial" w:cs="Arial"/>
          <w:i/>
          <w:color w:val="000000"/>
          <w:lang w:val="en-US"/>
        </w:rPr>
        <w:t>Dnmt1</w:t>
      </w:r>
      <w:r w:rsidR="00851CD2">
        <w:rPr>
          <w:rFonts w:ascii="Arial" w:hAnsi="Arial" w:cs="Arial"/>
          <w:color w:val="000000"/>
          <w:vertAlign w:val="superscript"/>
          <w:lang w:val="en-US"/>
        </w:rPr>
        <w:t>+</w:t>
      </w:r>
      <w:r w:rsidR="00572908" w:rsidRPr="00D845DA">
        <w:rPr>
          <w:rFonts w:ascii="Arial" w:hAnsi="Arial" w:cs="Arial"/>
          <w:color w:val="000000"/>
          <w:vertAlign w:val="superscript"/>
          <w:lang w:val="en-US"/>
        </w:rPr>
        <w:t>/</w:t>
      </w:r>
      <w:r w:rsidR="00851CD2">
        <w:rPr>
          <w:rFonts w:ascii="Arial" w:hAnsi="Arial" w:cs="Arial"/>
          <w:color w:val="000000"/>
          <w:vertAlign w:val="superscript"/>
          <w:lang w:val="en-US"/>
        </w:rPr>
        <w:t>+</w:t>
      </w:r>
      <w:r w:rsidR="00572908">
        <w:rPr>
          <w:rFonts w:ascii="Arial" w:hAnsi="Arial" w:cs="Arial"/>
          <w:color w:val="000000"/>
          <w:vertAlign w:val="superscript"/>
          <w:lang w:val="en-US"/>
        </w:rPr>
        <w:t xml:space="preserve"> </w:t>
      </w:r>
      <w:r w:rsidR="00572908">
        <w:rPr>
          <w:rFonts w:ascii="Arial" w:hAnsi="Arial" w:cs="Arial"/>
          <w:color w:val="000000"/>
          <w:lang w:val="en-US"/>
        </w:rPr>
        <w:t xml:space="preserve">mice by a </w:t>
      </w:r>
      <w:proofErr w:type="spellStart"/>
      <w:r w:rsidR="00572908">
        <w:rPr>
          <w:rFonts w:ascii="Arial" w:hAnsi="Arial" w:cs="Arial"/>
          <w:color w:val="000000"/>
          <w:lang w:val="en-US"/>
        </w:rPr>
        <w:t>bicistronic</w:t>
      </w:r>
      <w:proofErr w:type="spellEnd"/>
      <w:r w:rsidR="00572908">
        <w:rPr>
          <w:rFonts w:ascii="Arial" w:hAnsi="Arial" w:cs="Arial"/>
          <w:color w:val="000000"/>
          <w:lang w:val="en-US"/>
        </w:rPr>
        <w:t xml:space="preserve"> retrovirus</w:t>
      </w:r>
      <w:r w:rsidR="00851CD2">
        <w:rPr>
          <w:rFonts w:ascii="Arial" w:hAnsi="Arial" w:cs="Arial"/>
          <w:color w:val="000000"/>
          <w:lang w:val="en-US"/>
        </w:rPr>
        <w:t xml:space="preserve"> </w:t>
      </w:r>
      <w:r w:rsidR="008C0388">
        <w:rPr>
          <w:rFonts w:ascii="Arial" w:hAnsi="Arial" w:cs="Arial"/>
          <w:color w:val="000000"/>
          <w:lang w:val="en-US"/>
        </w:rPr>
        <w:t xml:space="preserve">and cultured the cells </w:t>
      </w:r>
      <w:r w:rsidR="003123CF">
        <w:rPr>
          <w:rFonts w:ascii="Arial" w:hAnsi="Arial" w:cs="Arial"/>
          <w:color w:val="000000"/>
          <w:lang w:val="en-US"/>
        </w:rPr>
        <w:t>with</w:t>
      </w:r>
      <w:r w:rsidR="008C0388">
        <w:rPr>
          <w:rFonts w:ascii="Arial" w:hAnsi="Arial" w:cs="Arial"/>
          <w:color w:val="000000"/>
          <w:lang w:val="en-US"/>
        </w:rPr>
        <w:t xml:space="preserve"> F</w:t>
      </w:r>
      <w:r w:rsidR="008B30E0">
        <w:rPr>
          <w:rFonts w:ascii="Arial" w:hAnsi="Arial" w:cs="Arial"/>
          <w:color w:val="000000"/>
          <w:lang w:val="en-US"/>
        </w:rPr>
        <w:t>LT</w:t>
      </w:r>
      <w:r w:rsidR="008C0388">
        <w:rPr>
          <w:rFonts w:ascii="Arial" w:hAnsi="Arial" w:cs="Arial"/>
          <w:color w:val="000000"/>
          <w:lang w:val="en-US"/>
        </w:rPr>
        <w:t xml:space="preserve">3 </w:t>
      </w:r>
      <w:r w:rsidR="008C0388" w:rsidRPr="00052790">
        <w:rPr>
          <w:rFonts w:ascii="Arial" w:hAnsi="Arial" w:cs="Arial"/>
          <w:color w:val="000000"/>
          <w:lang w:val="en-US"/>
        </w:rPr>
        <w:t xml:space="preserve">ligand for 8 days </w:t>
      </w:r>
      <w:r w:rsidR="00C64425" w:rsidRPr="00052790">
        <w:rPr>
          <w:rFonts w:ascii="Arial" w:hAnsi="Arial" w:cs="Arial"/>
          <w:color w:val="000000"/>
          <w:lang w:val="en-US"/>
        </w:rPr>
        <w:t xml:space="preserve">according to </w:t>
      </w:r>
      <w:r w:rsidR="008C0388" w:rsidRPr="00052790">
        <w:rPr>
          <w:rFonts w:ascii="Arial" w:hAnsi="Arial" w:cs="Arial"/>
          <w:color w:val="000000"/>
          <w:lang w:val="en-US"/>
        </w:rPr>
        <w:t xml:space="preserve">a </w:t>
      </w:r>
      <w:r w:rsidR="00C64425" w:rsidRPr="00052790">
        <w:rPr>
          <w:rFonts w:ascii="Arial" w:hAnsi="Arial" w:cs="Arial"/>
          <w:color w:val="000000"/>
          <w:lang w:val="en-US"/>
        </w:rPr>
        <w:t>published protocol</w:t>
      </w:r>
      <w:r w:rsidR="003123CF">
        <w:rPr>
          <w:rFonts w:ascii="Arial" w:hAnsi="Arial" w:cs="Arial"/>
          <w:color w:val="000000"/>
          <w:lang w:val="en-US"/>
        </w:rPr>
        <w:t xml:space="preserve"> </w:t>
      </w:r>
      <w:r w:rsidR="000B0464">
        <w:rPr>
          <w:rFonts w:ascii="Arial" w:hAnsi="Arial" w:cs="Arial"/>
          <w:color w:val="000000"/>
          <w:lang w:val="en-US"/>
        </w:rPr>
        <w:t xml:space="preserve">for </w:t>
      </w:r>
      <w:r w:rsidR="000B0464" w:rsidRPr="00E71E1B">
        <w:rPr>
          <w:rFonts w:ascii="Arial" w:hAnsi="Arial" w:cs="Arial"/>
          <w:i/>
          <w:color w:val="000000"/>
          <w:lang w:val="en-US"/>
          <w:rPrChange w:id="140" w:author=" " w:date="2020-12-27T15:07:00Z">
            <w:rPr>
              <w:rFonts w:ascii="Arial" w:hAnsi="Arial" w:cs="Arial"/>
              <w:color w:val="000000"/>
              <w:lang w:val="en-US"/>
            </w:rPr>
          </w:rPrChange>
        </w:rPr>
        <w:t>in vitro</w:t>
      </w:r>
      <w:r w:rsidR="000B0464">
        <w:rPr>
          <w:rFonts w:ascii="Arial" w:hAnsi="Arial" w:cs="Arial"/>
          <w:color w:val="000000"/>
          <w:lang w:val="en-US"/>
        </w:rPr>
        <w:t xml:space="preserve"> </w:t>
      </w:r>
      <w:proofErr w:type="spellStart"/>
      <w:r w:rsidR="000B0464">
        <w:rPr>
          <w:rFonts w:ascii="Arial" w:hAnsi="Arial" w:cs="Arial"/>
          <w:color w:val="000000"/>
          <w:lang w:val="en-US"/>
        </w:rPr>
        <w:t>pDC</w:t>
      </w:r>
      <w:proofErr w:type="spellEnd"/>
      <w:r w:rsidR="000B0464">
        <w:rPr>
          <w:rFonts w:ascii="Arial" w:hAnsi="Arial" w:cs="Arial"/>
          <w:color w:val="000000"/>
          <w:lang w:val="en-US"/>
        </w:rPr>
        <w:t xml:space="preserve"> </w:t>
      </w:r>
      <w:r w:rsidR="008B30E0">
        <w:rPr>
          <w:rFonts w:ascii="Arial" w:hAnsi="Arial" w:cs="Arial"/>
          <w:color w:val="000000"/>
          <w:lang w:val="en-US"/>
        </w:rPr>
        <w:t>differentiat</w:t>
      </w:r>
      <w:r w:rsidR="000B0464">
        <w:rPr>
          <w:rFonts w:ascii="Arial" w:hAnsi="Arial" w:cs="Arial"/>
          <w:color w:val="000000"/>
          <w:lang w:val="en-US"/>
        </w:rPr>
        <w:t>ion</w:t>
      </w:r>
      <w:r w:rsidR="008B30E0">
        <w:rPr>
          <w:rFonts w:ascii="Arial" w:hAnsi="Arial" w:cs="Arial"/>
          <w:color w:val="000000"/>
          <w:lang w:val="en-US"/>
        </w:rPr>
        <w:t xml:space="preserve"> </w:t>
      </w:r>
      <w:sdt>
        <w:sdtPr>
          <w:rPr>
            <w:rFonts w:ascii="Arial" w:hAnsi="Arial" w:cs="Arial"/>
            <w:color w:val="000000"/>
            <w:lang w:val="en-US"/>
          </w:rPr>
          <w:alias w:val="To edit, see citavi.com/edit"/>
          <w:tag w:val="CitaviPlaceholder#7d203ad3-2ff3-4081-9618-e2a7f4a4db1e"/>
          <w:id w:val="1890908205"/>
          <w:placeholder>
            <w:docPart w:val="DefaultPlaceholder_-1854013440"/>
          </w:placeholder>
        </w:sdtPr>
        <w:sdtContent>
          <w:r w:rsidR="00052790" w:rsidRPr="00052790">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NzQ5ODc3LTQ0ZTEtNDgwYi1iMDIyLTA5YTIyZWQzNThiNyIsIlJhbmdlTGVuZ3RoIjoxNywiUmVmZXJlbmNlSWQiOiIwYTVkZGJkNy00MmMzLTRhNGQtOTI3ZS0xZWJlYjhlNGE2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4Mi9ibG9vZC0yMDEzLTEwLTUzNDMxMyIsIlVyaVN0cmluZyI6Imh0dHBzOi8vZG9pLm9yZy8xMC4xMTgyL2Jsb29kLTIwMTMtMTAtNTM0MzE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FQwOTo1NTowMCIsIk1vZGlmaWVkQnkiOiJfRnJhbmsgUm9zZW5iYXVlciIsIklkIjoiOWI2MmEyMjQtNmYxMi00MzZjLTkzZTAtMDQzZGRhNzVlODMxIiwiTW9kaWZpZWRPbiI6IjIwMjAtMDgtMDRUMDk6NTU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0MjA4MjgwIiwiVXJpU3RyaW5nIjoiaHR0cHM6Ly93d3cubmNiaS5ubG0ubmloLmdvdi9wbWMvYXJ0aWNsZXMvUE1DNDIwODI4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DRUMDk6NTU6MDAiLCJNb2RpZmllZEJ5IjoiX0ZyYW5rIFJvc2VuYmF1ZXIiLCJJZCI6IjRmMDYwMmRkLWI0Y2EtNDk3Ny04M2U0LTA5Y2QxYzVmZWQwMCIsIk1vZGlmaWVkT24iOiIyMDIwLTA4LTA0VDA5OjU1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jUyMTc2OTgiLCJVcmlTdHJpbmciOiJodHRwOi8vd3d3Lm5jYmkubmxtLm5paC5nb3YvcHVibWVkLzI1MjE3Njk4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}</w:instrText>
          </w:r>
          <w:r w:rsidR="00052790" w:rsidRPr="00052790">
            <w:rPr>
              <w:rFonts w:ascii="Arial" w:hAnsi="Arial" w:cs="Arial"/>
              <w:noProof/>
              <w:color w:val="000000"/>
              <w:lang w:val="en-US"/>
            </w:rPr>
            <w:fldChar w:fldCharType="separate"/>
          </w:r>
          <w:r w:rsidR="00C506E1">
            <w:rPr>
              <w:rFonts w:ascii="Arial" w:hAnsi="Arial" w:cs="Arial"/>
              <w:noProof/>
              <w:color w:val="000000"/>
              <w:lang w:val="en-US"/>
            </w:rPr>
            <w:t>(Won et al. 2014)</w:t>
          </w:r>
          <w:r w:rsidR="00052790" w:rsidRPr="00052790">
            <w:rPr>
              <w:rFonts w:ascii="Arial" w:hAnsi="Arial" w:cs="Arial"/>
              <w:noProof/>
              <w:color w:val="000000"/>
              <w:lang w:val="en-US"/>
            </w:rPr>
            <w:fldChar w:fldCharType="end"/>
          </w:r>
        </w:sdtContent>
      </w:sdt>
      <w:r w:rsidR="00851CD2" w:rsidRPr="00052790">
        <w:rPr>
          <w:rFonts w:ascii="Arial" w:hAnsi="Arial" w:cs="Arial"/>
          <w:color w:val="000000"/>
          <w:lang w:val="en-US"/>
        </w:rPr>
        <w:t>. While ectopic F</w:t>
      </w:r>
      <w:r w:rsidR="008B30E0">
        <w:rPr>
          <w:rFonts w:ascii="Arial" w:hAnsi="Arial" w:cs="Arial"/>
          <w:color w:val="000000"/>
          <w:lang w:val="en-US"/>
        </w:rPr>
        <w:t>LT</w:t>
      </w:r>
      <w:r w:rsidR="00851CD2" w:rsidRPr="00052790">
        <w:rPr>
          <w:rFonts w:ascii="Arial" w:hAnsi="Arial" w:cs="Arial"/>
          <w:color w:val="000000"/>
          <w:lang w:val="en-US"/>
        </w:rPr>
        <w:t>3 had no effect</w:t>
      </w:r>
      <w:r w:rsidR="00851CD2">
        <w:rPr>
          <w:rFonts w:ascii="Arial" w:hAnsi="Arial" w:cs="Arial"/>
          <w:color w:val="000000"/>
          <w:lang w:val="en-US"/>
        </w:rPr>
        <w:t xml:space="preserve"> on </w:t>
      </w:r>
      <w:r w:rsidR="00630627" w:rsidRPr="00D845DA">
        <w:rPr>
          <w:rFonts w:ascii="Arial" w:hAnsi="Arial" w:cs="Arial"/>
          <w:i/>
          <w:color w:val="000000"/>
          <w:lang w:val="en-US"/>
        </w:rPr>
        <w:t>Dnmt1</w:t>
      </w:r>
      <w:r w:rsidR="00630627">
        <w:rPr>
          <w:rFonts w:ascii="Arial" w:hAnsi="Arial" w:cs="Arial"/>
          <w:color w:val="000000"/>
          <w:vertAlign w:val="superscript"/>
          <w:lang w:val="en-US"/>
        </w:rPr>
        <w:t>+</w:t>
      </w:r>
      <w:r w:rsidR="00630627" w:rsidRPr="00D845DA">
        <w:rPr>
          <w:rFonts w:ascii="Arial" w:hAnsi="Arial" w:cs="Arial"/>
          <w:color w:val="000000"/>
          <w:vertAlign w:val="superscript"/>
          <w:lang w:val="en-US"/>
        </w:rPr>
        <w:t>/</w:t>
      </w:r>
      <w:r w:rsidR="00630627">
        <w:rPr>
          <w:rFonts w:ascii="Arial" w:hAnsi="Arial" w:cs="Arial"/>
          <w:color w:val="000000"/>
          <w:vertAlign w:val="superscript"/>
          <w:lang w:val="en-US"/>
        </w:rPr>
        <w:t xml:space="preserve">+ </w:t>
      </w:r>
      <w:r w:rsidR="00630627">
        <w:rPr>
          <w:rFonts w:ascii="Arial" w:hAnsi="Arial" w:cs="Arial"/>
          <w:color w:val="000000"/>
          <w:lang w:val="en-US"/>
        </w:rPr>
        <w:t xml:space="preserve">cells, it significantly increased </w:t>
      </w:r>
      <w:r w:rsidR="00EF1A7C">
        <w:rPr>
          <w:rFonts w:ascii="Arial" w:hAnsi="Arial" w:cs="Arial"/>
          <w:color w:val="000000"/>
          <w:lang w:val="en-US"/>
        </w:rPr>
        <w:t>the</w:t>
      </w:r>
      <w:r w:rsidR="0098762A">
        <w:rPr>
          <w:rFonts w:ascii="Arial" w:hAnsi="Arial" w:cs="Arial"/>
          <w:color w:val="000000"/>
          <w:lang w:val="en-US"/>
        </w:rPr>
        <w:t xml:space="preserve"> </w:t>
      </w:r>
      <w:r w:rsidR="00EF1A7C">
        <w:rPr>
          <w:rFonts w:ascii="Arial" w:hAnsi="Arial" w:cs="Arial"/>
          <w:color w:val="000000"/>
          <w:lang w:val="en-US"/>
        </w:rPr>
        <w:t xml:space="preserve">number of total </w:t>
      </w:r>
      <w:r w:rsidR="0022553E">
        <w:rPr>
          <w:rFonts w:ascii="Arial" w:hAnsi="Arial" w:cs="Arial"/>
          <w:color w:val="000000"/>
          <w:lang w:val="en-US"/>
        </w:rPr>
        <w:t>living cells</w:t>
      </w:r>
      <w:r w:rsidR="00D641C3">
        <w:rPr>
          <w:rFonts w:ascii="Arial" w:hAnsi="Arial" w:cs="Arial"/>
          <w:color w:val="000000"/>
          <w:lang w:val="en-US"/>
        </w:rPr>
        <w:t xml:space="preserve"> and </w:t>
      </w:r>
      <w:r w:rsidR="0012439C">
        <w:rPr>
          <w:rFonts w:ascii="Arial" w:hAnsi="Arial" w:cs="Arial"/>
          <w:color w:val="000000"/>
          <w:lang w:val="en-US"/>
        </w:rPr>
        <w:t xml:space="preserve">of </w:t>
      </w:r>
      <w:r w:rsidR="00851CD2">
        <w:rPr>
          <w:rFonts w:ascii="Arial" w:hAnsi="Arial" w:cs="Arial"/>
          <w:color w:val="000000"/>
          <w:lang w:val="en-US"/>
        </w:rPr>
        <w:t>pDC</w:t>
      </w:r>
      <w:r w:rsidR="005239A5">
        <w:rPr>
          <w:rFonts w:ascii="Arial" w:hAnsi="Arial" w:cs="Arial"/>
          <w:color w:val="000000"/>
          <w:lang w:val="en-US"/>
        </w:rPr>
        <w:t>s</w:t>
      </w:r>
      <w:r w:rsidR="00630627">
        <w:rPr>
          <w:rFonts w:ascii="Arial" w:hAnsi="Arial" w:cs="Arial"/>
          <w:color w:val="000000"/>
          <w:lang w:val="en-US"/>
        </w:rPr>
        <w:t xml:space="preserve"> </w:t>
      </w:r>
      <w:r w:rsidR="00D641C3">
        <w:rPr>
          <w:rFonts w:ascii="Arial" w:hAnsi="Arial" w:cs="Arial"/>
          <w:color w:val="000000"/>
          <w:lang w:val="en-US"/>
        </w:rPr>
        <w:t xml:space="preserve">produced </w:t>
      </w:r>
      <w:r w:rsidR="00630627">
        <w:rPr>
          <w:rFonts w:ascii="Arial" w:hAnsi="Arial" w:cs="Arial"/>
          <w:color w:val="000000"/>
          <w:lang w:val="en-US"/>
        </w:rPr>
        <w:t>by</w:t>
      </w:r>
      <w:r w:rsidR="00D84C59">
        <w:rPr>
          <w:rFonts w:ascii="Arial" w:hAnsi="Arial" w:cs="Arial"/>
          <w:color w:val="000000"/>
          <w:lang w:val="en-US"/>
        </w:rPr>
        <w:t xml:space="preserve"> the</w:t>
      </w:r>
      <w:r w:rsidR="00630627" w:rsidRPr="00630627">
        <w:rPr>
          <w:rFonts w:ascii="Arial" w:hAnsi="Arial" w:cs="Arial"/>
          <w:i/>
          <w:color w:val="000000"/>
          <w:lang w:val="en-US"/>
        </w:rPr>
        <w:t xml:space="preserve"> </w:t>
      </w:r>
      <w:r w:rsidR="00630627" w:rsidRPr="00D845DA">
        <w:rPr>
          <w:rFonts w:ascii="Arial" w:hAnsi="Arial" w:cs="Arial"/>
          <w:i/>
          <w:color w:val="000000"/>
          <w:lang w:val="en-US"/>
        </w:rPr>
        <w:t>Dnmt1</w:t>
      </w:r>
      <w:r w:rsidR="00630627" w:rsidRPr="00D845DA">
        <w:rPr>
          <w:rFonts w:ascii="Arial" w:hAnsi="Arial" w:cs="Arial"/>
          <w:color w:val="000000"/>
          <w:vertAlign w:val="superscript"/>
          <w:lang w:val="en-US"/>
        </w:rPr>
        <w:t>c/chip</w:t>
      </w:r>
      <w:r w:rsidR="00630627">
        <w:rPr>
          <w:rFonts w:ascii="Arial" w:hAnsi="Arial" w:cs="Arial"/>
          <w:color w:val="000000"/>
          <w:vertAlign w:val="superscript"/>
          <w:lang w:val="en-US"/>
        </w:rPr>
        <w:t xml:space="preserve"> </w:t>
      </w:r>
      <w:r w:rsidR="009F44A8">
        <w:rPr>
          <w:rFonts w:ascii="Arial" w:hAnsi="Arial" w:cs="Arial"/>
          <w:color w:val="000000"/>
          <w:lang w:val="en-US"/>
        </w:rPr>
        <w:t>progenitors</w:t>
      </w:r>
      <w:r w:rsidR="00F62E26">
        <w:rPr>
          <w:rFonts w:ascii="Arial" w:hAnsi="Arial" w:cs="Arial"/>
          <w:color w:val="000000"/>
          <w:lang w:val="en-US"/>
        </w:rPr>
        <w:t>, although not to the full extent</w:t>
      </w:r>
      <w:r w:rsidR="005A651D">
        <w:rPr>
          <w:rFonts w:ascii="Arial" w:hAnsi="Arial" w:cs="Arial"/>
          <w:color w:val="000000"/>
          <w:lang w:val="en-US"/>
        </w:rPr>
        <w:t xml:space="preserve"> </w:t>
      </w:r>
      <w:r w:rsidR="00C62DE1">
        <w:rPr>
          <w:rFonts w:ascii="Arial" w:hAnsi="Arial" w:cs="Arial"/>
          <w:color w:val="000000"/>
          <w:lang w:val="en-US"/>
        </w:rPr>
        <w:t>(Fig. 4e-g and Suppl. F</w:t>
      </w:r>
      <w:r w:rsidR="00630627">
        <w:rPr>
          <w:rFonts w:ascii="Arial" w:hAnsi="Arial" w:cs="Arial"/>
          <w:color w:val="000000"/>
          <w:lang w:val="en-US"/>
        </w:rPr>
        <w:t xml:space="preserve">ig. 4d). </w:t>
      </w:r>
      <w:r w:rsidR="00D641C3">
        <w:rPr>
          <w:rFonts w:ascii="Arial" w:hAnsi="Arial" w:cs="Arial"/>
          <w:color w:val="000000"/>
          <w:lang w:val="en-US"/>
        </w:rPr>
        <w:t xml:space="preserve">Thus, </w:t>
      </w:r>
      <w:r w:rsidR="005D4393">
        <w:rPr>
          <w:rFonts w:ascii="Arial" w:hAnsi="Arial" w:cs="Arial"/>
          <w:color w:val="000000"/>
          <w:lang w:val="en-US"/>
        </w:rPr>
        <w:t>ectopic</w:t>
      </w:r>
      <w:r w:rsidR="000B0464">
        <w:rPr>
          <w:rFonts w:ascii="Arial" w:hAnsi="Arial" w:cs="Arial"/>
          <w:color w:val="000000"/>
          <w:lang w:val="en-US"/>
        </w:rPr>
        <w:t xml:space="preserve"> FLT3</w:t>
      </w:r>
      <w:r w:rsidR="00D641C3">
        <w:rPr>
          <w:rFonts w:ascii="Arial" w:hAnsi="Arial" w:cs="Arial"/>
          <w:color w:val="000000"/>
          <w:lang w:val="en-US"/>
        </w:rPr>
        <w:t xml:space="preserve"> </w:t>
      </w:r>
      <w:r w:rsidR="00C62DE1">
        <w:rPr>
          <w:rFonts w:ascii="Arial" w:hAnsi="Arial" w:cs="Arial"/>
          <w:color w:val="000000"/>
          <w:lang w:val="en-US"/>
        </w:rPr>
        <w:t>ameliorate</w:t>
      </w:r>
      <w:r w:rsidR="00617C32">
        <w:rPr>
          <w:rFonts w:ascii="Arial" w:hAnsi="Arial" w:cs="Arial"/>
          <w:color w:val="000000"/>
          <w:lang w:val="en-US"/>
        </w:rPr>
        <w:t>d</w:t>
      </w:r>
      <w:r w:rsidR="00D641C3">
        <w:rPr>
          <w:rFonts w:ascii="Arial" w:hAnsi="Arial" w:cs="Arial"/>
          <w:color w:val="000000"/>
          <w:lang w:val="en-US"/>
        </w:rPr>
        <w:t xml:space="preserve"> </w:t>
      </w:r>
      <w:r w:rsidR="00C62DE1">
        <w:rPr>
          <w:rFonts w:ascii="Arial" w:hAnsi="Arial" w:cs="Arial"/>
          <w:color w:val="000000"/>
          <w:lang w:val="en-US"/>
        </w:rPr>
        <w:t xml:space="preserve">survival and </w:t>
      </w:r>
      <w:proofErr w:type="spellStart"/>
      <w:r w:rsidR="00C62DE1">
        <w:rPr>
          <w:rFonts w:ascii="Arial" w:hAnsi="Arial" w:cs="Arial"/>
          <w:color w:val="000000"/>
          <w:lang w:val="en-US"/>
        </w:rPr>
        <w:t>pDC</w:t>
      </w:r>
      <w:proofErr w:type="spellEnd"/>
      <w:r w:rsidR="00C62DE1">
        <w:rPr>
          <w:rFonts w:ascii="Arial" w:hAnsi="Arial" w:cs="Arial"/>
          <w:color w:val="000000"/>
          <w:lang w:val="en-US"/>
        </w:rPr>
        <w:t xml:space="preserve"> differentiation </w:t>
      </w:r>
      <w:r w:rsidR="000318C1">
        <w:rPr>
          <w:rFonts w:ascii="Arial" w:hAnsi="Arial" w:cs="Arial"/>
          <w:color w:val="000000"/>
          <w:lang w:val="en-US"/>
        </w:rPr>
        <w:t xml:space="preserve">capacity </w:t>
      </w:r>
      <w:r w:rsidR="00C62DE1">
        <w:rPr>
          <w:rFonts w:ascii="Arial" w:hAnsi="Arial" w:cs="Arial"/>
          <w:color w:val="000000"/>
          <w:lang w:val="en-US"/>
        </w:rPr>
        <w:t xml:space="preserve">of </w:t>
      </w:r>
      <w:r w:rsidR="00C62DE1" w:rsidRPr="00D845DA">
        <w:rPr>
          <w:rFonts w:ascii="Arial" w:hAnsi="Arial" w:cs="Arial"/>
          <w:i/>
          <w:color w:val="000000"/>
          <w:lang w:val="en-US"/>
        </w:rPr>
        <w:t>Dnmt1</w:t>
      </w:r>
      <w:r w:rsidR="00C62DE1" w:rsidRPr="00D845DA">
        <w:rPr>
          <w:rFonts w:ascii="Arial" w:hAnsi="Arial" w:cs="Arial"/>
          <w:color w:val="000000"/>
          <w:vertAlign w:val="superscript"/>
          <w:lang w:val="en-US"/>
        </w:rPr>
        <w:t>c/chip</w:t>
      </w:r>
      <w:r w:rsidR="00C62DE1">
        <w:rPr>
          <w:rFonts w:ascii="Arial" w:hAnsi="Arial" w:cs="Arial"/>
          <w:color w:val="000000"/>
          <w:vertAlign w:val="superscript"/>
          <w:lang w:val="en-US"/>
        </w:rPr>
        <w:t xml:space="preserve"> </w:t>
      </w:r>
      <w:r w:rsidR="00C62DE1">
        <w:rPr>
          <w:rFonts w:ascii="Arial" w:hAnsi="Arial" w:cs="Arial"/>
          <w:color w:val="000000"/>
          <w:lang w:val="en-US"/>
        </w:rPr>
        <w:t>progenitors</w:t>
      </w:r>
      <w:r w:rsidR="00B81CA1">
        <w:rPr>
          <w:rFonts w:ascii="Arial" w:hAnsi="Arial" w:cs="Arial"/>
          <w:color w:val="000000"/>
          <w:lang w:val="en-US"/>
        </w:rPr>
        <w:t xml:space="preserve"> </w:t>
      </w:r>
      <w:r w:rsidR="00B81CA1" w:rsidRPr="00E71E1B">
        <w:rPr>
          <w:rFonts w:ascii="Arial" w:hAnsi="Arial" w:cs="Arial"/>
          <w:i/>
          <w:color w:val="000000"/>
          <w:lang w:val="en-US"/>
          <w:rPrChange w:id="141" w:author=" " w:date="2020-12-27T15:08:00Z">
            <w:rPr>
              <w:rFonts w:ascii="Arial" w:hAnsi="Arial" w:cs="Arial"/>
              <w:color w:val="000000"/>
              <w:lang w:val="en-US"/>
            </w:rPr>
          </w:rPrChange>
        </w:rPr>
        <w:t>in vitro</w:t>
      </w:r>
      <w:r w:rsidR="00DE233E">
        <w:rPr>
          <w:rFonts w:ascii="Arial" w:hAnsi="Arial" w:cs="Arial"/>
          <w:color w:val="000000"/>
          <w:lang w:val="en-US"/>
        </w:rPr>
        <w:t xml:space="preserve">, </w:t>
      </w:r>
      <w:r w:rsidR="0012439C">
        <w:rPr>
          <w:rFonts w:ascii="Arial" w:hAnsi="Arial" w:cs="Arial"/>
          <w:color w:val="000000"/>
          <w:lang w:val="en-US"/>
        </w:rPr>
        <w:t xml:space="preserve">suggesting </w:t>
      </w:r>
      <w:r w:rsidR="005A651D">
        <w:rPr>
          <w:rFonts w:ascii="Arial" w:hAnsi="Arial" w:cs="Arial"/>
          <w:color w:val="000000"/>
          <w:lang w:val="en-US"/>
        </w:rPr>
        <w:t xml:space="preserve">one </w:t>
      </w:r>
      <w:r w:rsidR="00F62E26">
        <w:rPr>
          <w:rFonts w:ascii="Arial" w:hAnsi="Arial" w:cs="Arial"/>
          <w:color w:val="000000"/>
          <w:lang w:val="en-US"/>
        </w:rPr>
        <w:t>mechanistic cause</w:t>
      </w:r>
      <w:r w:rsidR="005A651D">
        <w:rPr>
          <w:rFonts w:ascii="Arial" w:hAnsi="Arial" w:cs="Arial"/>
          <w:color w:val="000000"/>
          <w:lang w:val="en-US"/>
        </w:rPr>
        <w:t xml:space="preserve"> why </w:t>
      </w:r>
      <w:r w:rsidR="00F62E26">
        <w:rPr>
          <w:rFonts w:ascii="Arial" w:hAnsi="Arial" w:cs="Arial"/>
          <w:color w:val="000000"/>
          <w:lang w:val="en-US"/>
        </w:rPr>
        <w:t xml:space="preserve">DNMT1 hypomorphic cells </w:t>
      </w:r>
      <w:r w:rsidR="005A651D">
        <w:rPr>
          <w:rFonts w:ascii="Arial" w:hAnsi="Arial" w:cs="Arial"/>
          <w:color w:val="000000"/>
          <w:lang w:val="en-US"/>
        </w:rPr>
        <w:t>were</w:t>
      </w:r>
      <w:r w:rsidR="004F07E0">
        <w:rPr>
          <w:rFonts w:ascii="Arial" w:hAnsi="Arial" w:cs="Arial"/>
          <w:color w:val="000000"/>
          <w:lang w:val="en-US"/>
        </w:rPr>
        <w:t xml:space="preserve"> unable to commitment to DC fate</w:t>
      </w:r>
      <w:r w:rsidR="00F62E26">
        <w:rPr>
          <w:rFonts w:ascii="Arial" w:hAnsi="Arial" w:cs="Arial"/>
          <w:color w:val="000000"/>
          <w:lang w:val="en-US"/>
        </w:rPr>
        <w:t xml:space="preserve"> was because of their failure to express </w:t>
      </w:r>
      <w:r w:rsidR="00F62E26" w:rsidRPr="004F07E0">
        <w:rPr>
          <w:rFonts w:ascii="Arial" w:hAnsi="Arial" w:cs="Arial"/>
          <w:i/>
          <w:color w:val="000000"/>
          <w:lang w:val="en-US"/>
        </w:rPr>
        <w:t>Flt3</w:t>
      </w:r>
      <w:r w:rsidR="00F62E26">
        <w:rPr>
          <w:rFonts w:ascii="Arial" w:hAnsi="Arial" w:cs="Arial"/>
          <w:color w:val="000000"/>
          <w:lang w:val="en-US"/>
        </w:rPr>
        <w:t>.</w:t>
      </w:r>
    </w:p>
    <w:p w14:paraId="6539AF47" w14:textId="4A6C16DD" w:rsidR="004371CD" w:rsidRPr="00961656" w:rsidRDefault="00286CEC" w:rsidP="00A07281">
      <w:pPr>
        <w:spacing w:line="480" w:lineRule="auto"/>
        <w:jc w:val="both"/>
        <w:rPr>
          <w:rFonts w:ascii="Arial" w:hAnsi="Arial" w:cs="Arial"/>
          <w:b/>
          <w:color w:val="000000"/>
          <w:lang w:val="en-US"/>
        </w:rPr>
      </w:pPr>
      <w:r>
        <w:rPr>
          <w:rFonts w:ascii="Arial" w:hAnsi="Arial" w:cs="Arial"/>
          <w:b/>
          <w:color w:val="000000"/>
          <w:lang w:val="en-US"/>
        </w:rPr>
        <w:t>HSCs require c</w:t>
      </w:r>
      <w:r w:rsidR="002B2610">
        <w:rPr>
          <w:rFonts w:ascii="Arial" w:hAnsi="Arial" w:cs="Arial"/>
          <w:b/>
          <w:color w:val="000000"/>
          <w:lang w:val="en-US"/>
        </w:rPr>
        <w:t xml:space="preserve">onstitutive DNA methylation </w:t>
      </w:r>
      <w:r w:rsidR="00D62D81">
        <w:rPr>
          <w:rFonts w:ascii="Arial" w:hAnsi="Arial" w:cs="Arial"/>
          <w:b/>
          <w:color w:val="000000"/>
          <w:lang w:val="en-US"/>
        </w:rPr>
        <w:t>to transit</w:t>
      </w:r>
      <w:r>
        <w:rPr>
          <w:rFonts w:ascii="Arial" w:hAnsi="Arial" w:cs="Arial"/>
          <w:b/>
          <w:color w:val="000000"/>
          <w:lang w:val="en-US"/>
        </w:rPr>
        <w:t xml:space="preserve"> into a DC committed state</w:t>
      </w:r>
    </w:p>
    <w:p w14:paraId="4F17A368" w14:textId="24C372BC" w:rsidR="006F0D03" w:rsidRDefault="007500D1" w:rsidP="00A07281">
      <w:pPr>
        <w:spacing w:line="480" w:lineRule="auto"/>
        <w:jc w:val="both"/>
        <w:rPr>
          <w:rFonts w:ascii="Arial" w:hAnsi="Arial" w:cs="Arial"/>
          <w:color w:val="000000"/>
          <w:lang w:val="en-US"/>
        </w:rPr>
      </w:pPr>
      <w:r>
        <w:rPr>
          <w:rFonts w:ascii="Arial" w:hAnsi="Arial" w:cs="Arial"/>
          <w:color w:val="000000"/>
          <w:lang w:val="en-US"/>
        </w:rPr>
        <w:t xml:space="preserve">Because </w:t>
      </w:r>
      <w:r w:rsidR="004371CD">
        <w:rPr>
          <w:rFonts w:ascii="Arial" w:hAnsi="Arial" w:cs="Arial"/>
          <w:color w:val="000000"/>
          <w:lang w:val="en-US"/>
        </w:rPr>
        <w:t>Flt3 express</w:t>
      </w:r>
      <w:r w:rsidR="00CE6A6B">
        <w:rPr>
          <w:rFonts w:ascii="Arial" w:hAnsi="Arial" w:cs="Arial"/>
          <w:color w:val="000000"/>
          <w:lang w:val="en-US"/>
        </w:rPr>
        <w:t>ion starts</w:t>
      </w:r>
      <w:r w:rsidR="004371CD">
        <w:rPr>
          <w:rFonts w:ascii="Arial" w:hAnsi="Arial" w:cs="Arial"/>
          <w:color w:val="000000"/>
          <w:lang w:val="en-US"/>
        </w:rPr>
        <w:t xml:space="preserve"> </w:t>
      </w:r>
      <w:r w:rsidR="00CE6A6B">
        <w:rPr>
          <w:rFonts w:ascii="Arial" w:hAnsi="Arial" w:cs="Arial"/>
          <w:color w:val="000000"/>
          <w:lang w:val="en-US"/>
        </w:rPr>
        <w:t xml:space="preserve">early </w:t>
      </w:r>
      <w:r>
        <w:rPr>
          <w:rFonts w:ascii="Arial" w:hAnsi="Arial" w:cs="Arial"/>
          <w:color w:val="000000"/>
          <w:lang w:val="en-US"/>
        </w:rPr>
        <w:t>in</w:t>
      </w:r>
      <w:r w:rsidR="004371CD">
        <w:rPr>
          <w:rFonts w:ascii="Arial" w:hAnsi="Arial" w:cs="Arial"/>
          <w:color w:val="000000"/>
          <w:lang w:val="en-US"/>
        </w:rPr>
        <w:t xml:space="preserve"> </w:t>
      </w:r>
      <w:r w:rsidR="00CE6A6B">
        <w:rPr>
          <w:rFonts w:ascii="Arial" w:hAnsi="Arial" w:cs="Arial"/>
          <w:color w:val="000000"/>
          <w:lang w:val="en-US"/>
        </w:rPr>
        <w:t>hematopoiesis</w:t>
      </w:r>
      <w:r w:rsidR="004371CD">
        <w:rPr>
          <w:rFonts w:ascii="Arial" w:hAnsi="Arial" w:cs="Arial"/>
          <w:color w:val="000000"/>
          <w:lang w:val="en-US"/>
        </w:rPr>
        <w:t xml:space="preserve"> </w:t>
      </w:r>
      <w:sdt>
        <w:sdtPr>
          <w:rPr>
            <w:rFonts w:ascii="Arial" w:hAnsi="Arial" w:cs="Arial"/>
            <w:color w:val="000000"/>
            <w:lang w:val="en-US"/>
          </w:rPr>
          <w:alias w:val="To edit, see citavi.com/edit"/>
          <w:tag w:val="CitaviPlaceholder#213a2aa0-9699-4a93-a27c-29368515046f"/>
          <w:id w:val="1094281550"/>
          <w:placeholder>
            <w:docPart w:val="DefaultPlaceholder_-1854013440"/>
          </w:placeholder>
        </w:sdtPr>
        <w:sdtContent>
          <w:r w:rsidR="005339CB">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ZTEwMGY0LWFkZDYtNDdiYi05MjFkLTMzODI3ZTJjOWRkYiIsIlJhbmdlTGVuZ3RoIjoyMywiUmVmZXJlbmNlSWQiOiI1MjhiYzQwMC00ZTYwLTRhNzQtODg1Ny01MTg5MDE0OTk5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VsbC4yMDA1LjAyLjAxMyIsIlVyaVN0cmluZyI6Imh0dHBzOi8vZG9pLm9yZy8xMC4xMDE2L2ouY2VsbC4yMDA1LjAyLjAxM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TM6NTY6MTAiLCJNb2RpZmllZEJ5IjoiX0ZyYW5rIFJvc2VuYmF1ZXIiLCJJZCI6IjJlNDljZTgyLTc0YTEtNGNiNi1hNjhmLTBlOTYwYzZjODM0MyIsIk1vZGlmaWVkT24iOiIyMDIwLTA3LTMwVDEzOjU2OjE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4NTEwMzUiLCJVcmlTdHJpbmciOiJodHRwOi8vd3d3Lm5jYmkubmxtLm5paC5nb3YvcHVibWVkLzE1ODUxMDM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}</w:instrText>
          </w:r>
          <w:r w:rsidR="005339CB">
            <w:rPr>
              <w:rFonts w:ascii="Arial" w:hAnsi="Arial" w:cs="Arial"/>
              <w:noProof/>
              <w:color w:val="000000"/>
              <w:lang w:val="en-US"/>
            </w:rPr>
            <w:fldChar w:fldCharType="separate"/>
          </w:r>
          <w:r w:rsidR="00C506E1">
            <w:rPr>
              <w:rFonts w:ascii="Arial" w:hAnsi="Arial" w:cs="Arial"/>
              <w:noProof/>
              <w:color w:val="000000"/>
              <w:lang w:val="en-US"/>
            </w:rPr>
            <w:t>(Adolfsson et al. 2005)</w:t>
          </w:r>
          <w:r w:rsidR="005339CB">
            <w:rPr>
              <w:rFonts w:ascii="Arial" w:hAnsi="Arial" w:cs="Arial"/>
              <w:noProof/>
              <w:color w:val="000000"/>
              <w:lang w:val="en-US"/>
            </w:rPr>
            <w:fldChar w:fldCharType="end"/>
          </w:r>
        </w:sdtContent>
      </w:sdt>
      <w:r w:rsidR="004371CD">
        <w:rPr>
          <w:rFonts w:ascii="Arial" w:hAnsi="Arial" w:cs="Arial"/>
          <w:color w:val="000000"/>
          <w:lang w:val="en-US"/>
        </w:rPr>
        <w:t xml:space="preserve">, </w:t>
      </w:r>
      <w:r w:rsidR="006645AB">
        <w:rPr>
          <w:rFonts w:ascii="Arial" w:hAnsi="Arial" w:cs="Arial"/>
          <w:color w:val="000000"/>
          <w:lang w:val="en-US"/>
        </w:rPr>
        <w:t>w</w:t>
      </w:r>
      <w:r w:rsidR="004371CD">
        <w:rPr>
          <w:rFonts w:ascii="Arial" w:hAnsi="Arial" w:cs="Arial"/>
          <w:color w:val="000000"/>
          <w:lang w:val="en-US"/>
        </w:rPr>
        <w:t xml:space="preserve">e </w:t>
      </w:r>
      <w:r w:rsidR="00D84C59">
        <w:rPr>
          <w:rFonts w:ascii="Arial" w:hAnsi="Arial" w:cs="Arial"/>
          <w:color w:val="000000"/>
          <w:lang w:val="en-US"/>
        </w:rPr>
        <w:t>determined the frequencies of</w:t>
      </w:r>
      <w:r w:rsidR="004371CD">
        <w:rPr>
          <w:rFonts w:ascii="Arial" w:hAnsi="Arial" w:cs="Arial"/>
          <w:color w:val="000000"/>
          <w:lang w:val="en-US"/>
        </w:rPr>
        <w:t xml:space="preserve"> HSCs and multipotent progenitor population</w:t>
      </w:r>
      <w:r w:rsidR="00BF1093">
        <w:rPr>
          <w:rFonts w:ascii="Arial" w:hAnsi="Arial" w:cs="Arial"/>
          <w:color w:val="000000"/>
          <w:lang w:val="en-US"/>
        </w:rPr>
        <w:t>s</w:t>
      </w:r>
      <w:r w:rsidR="00730DA9">
        <w:rPr>
          <w:rFonts w:ascii="Arial" w:hAnsi="Arial" w:cs="Arial"/>
          <w:color w:val="000000"/>
          <w:lang w:val="en-US"/>
        </w:rPr>
        <w:t xml:space="preserve"> </w:t>
      </w:r>
      <w:ins w:id="142" w:author=" " w:date="2020-12-28T10:21:00Z">
        <w:r w:rsidR="00904F0E">
          <w:rPr>
            <w:rFonts w:ascii="Arial" w:hAnsi="Arial" w:cs="Arial"/>
            <w:color w:val="000000"/>
            <w:lang w:val="en-US"/>
          </w:rPr>
          <w:t xml:space="preserve">1-4 </w:t>
        </w:r>
      </w:ins>
      <w:ins w:id="143" w:author=" " w:date="2020-12-28T10:13:00Z">
        <w:r w:rsidR="00904F0E">
          <w:rPr>
            <w:rFonts w:ascii="Arial" w:hAnsi="Arial" w:cs="Arial"/>
            <w:color w:val="000000"/>
            <w:lang w:val="en-US"/>
          </w:rPr>
          <w:t>(</w:t>
        </w:r>
      </w:ins>
      <w:r w:rsidR="004371CD">
        <w:rPr>
          <w:rFonts w:ascii="Arial" w:hAnsi="Arial" w:cs="Arial"/>
          <w:color w:val="000000"/>
          <w:lang w:val="en-US"/>
        </w:rPr>
        <w:t>MPP</w:t>
      </w:r>
      <w:r w:rsidR="0051569B">
        <w:rPr>
          <w:rFonts w:ascii="Arial" w:hAnsi="Arial" w:cs="Arial"/>
          <w:color w:val="000000"/>
          <w:lang w:val="en-US"/>
        </w:rPr>
        <w:t>s</w:t>
      </w:r>
      <w:r w:rsidR="004371CD">
        <w:rPr>
          <w:rFonts w:ascii="Arial" w:hAnsi="Arial" w:cs="Arial"/>
          <w:color w:val="000000"/>
          <w:lang w:val="en-US"/>
        </w:rPr>
        <w:t>1-4</w:t>
      </w:r>
      <w:ins w:id="144" w:author=" " w:date="2020-12-28T10:21:00Z">
        <w:r w:rsidR="00904F0E">
          <w:rPr>
            <w:rFonts w:ascii="Arial" w:hAnsi="Arial" w:cs="Arial"/>
            <w:color w:val="000000"/>
            <w:lang w:val="en-US"/>
          </w:rPr>
          <w:t>)</w:t>
        </w:r>
      </w:ins>
      <w:r w:rsidR="00730DA9">
        <w:rPr>
          <w:rFonts w:ascii="Arial" w:hAnsi="Arial" w:cs="Arial"/>
          <w:color w:val="000000"/>
          <w:lang w:val="en-US"/>
        </w:rPr>
        <w:t xml:space="preserve"> </w:t>
      </w:r>
      <w:r w:rsidR="004371CD">
        <w:rPr>
          <w:rFonts w:ascii="Arial" w:hAnsi="Arial" w:cs="Arial"/>
          <w:color w:val="000000"/>
          <w:lang w:val="en-US"/>
        </w:rPr>
        <w:t xml:space="preserve">in the BM of </w:t>
      </w:r>
      <w:r w:rsidR="004371CD" w:rsidRPr="00D845DA">
        <w:rPr>
          <w:rFonts w:ascii="Arial" w:hAnsi="Arial" w:cs="Arial"/>
          <w:i/>
          <w:color w:val="000000"/>
          <w:lang w:val="en-US"/>
        </w:rPr>
        <w:t>Dnmt1</w:t>
      </w:r>
      <w:r w:rsidR="004371CD" w:rsidRPr="00D845DA">
        <w:rPr>
          <w:rFonts w:ascii="Arial" w:hAnsi="Arial" w:cs="Arial"/>
          <w:color w:val="000000"/>
          <w:vertAlign w:val="superscript"/>
          <w:lang w:val="en-US"/>
        </w:rPr>
        <w:t>c/chip</w:t>
      </w:r>
      <w:r w:rsidR="004371CD" w:rsidRPr="00D845DA">
        <w:rPr>
          <w:rFonts w:ascii="Arial" w:hAnsi="Arial" w:cs="Arial"/>
          <w:color w:val="000000"/>
          <w:lang w:val="en-US"/>
        </w:rPr>
        <w:t xml:space="preserve"> </w:t>
      </w:r>
      <w:r w:rsidR="003E6B88">
        <w:rPr>
          <w:rFonts w:ascii="Arial" w:hAnsi="Arial" w:cs="Arial"/>
          <w:color w:val="000000"/>
          <w:lang w:val="en-US"/>
        </w:rPr>
        <w:t xml:space="preserve">and </w:t>
      </w:r>
      <w:r w:rsidR="003E6B88" w:rsidRPr="00D845DA">
        <w:rPr>
          <w:rFonts w:ascii="Arial" w:hAnsi="Arial" w:cs="Arial"/>
          <w:i/>
          <w:color w:val="000000"/>
          <w:lang w:val="en-US"/>
        </w:rPr>
        <w:t>Dnmt1</w:t>
      </w:r>
      <w:r w:rsidR="003E6B88">
        <w:rPr>
          <w:rFonts w:ascii="Arial" w:hAnsi="Arial" w:cs="Arial"/>
          <w:color w:val="000000"/>
          <w:vertAlign w:val="superscript"/>
          <w:lang w:val="en-US"/>
        </w:rPr>
        <w:t>+/+</w:t>
      </w:r>
      <w:r w:rsidR="003E6B88" w:rsidRPr="00D845DA">
        <w:rPr>
          <w:rFonts w:ascii="Arial" w:hAnsi="Arial" w:cs="Arial"/>
          <w:color w:val="000000"/>
          <w:lang w:val="en-US"/>
        </w:rPr>
        <w:t xml:space="preserve"> </w:t>
      </w:r>
      <w:r w:rsidR="004371CD" w:rsidRPr="00D845DA">
        <w:rPr>
          <w:rFonts w:ascii="Arial" w:hAnsi="Arial" w:cs="Arial"/>
          <w:color w:val="000000"/>
          <w:lang w:val="en-US"/>
        </w:rPr>
        <w:t>mice</w:t>
      </w:r>
      <w:r w:rsidR="004371CD">
        <w:rPr>
          <w:rFonts w:ascii="Arial" w:hAnsi="Arial" w:cs="Arial"/>
          <w:color w:val="000000"/>
          <w:lang w:val="en-US"/>
        </w:rPr>
        <w:t xml:space="preserve"> by flow cytometry</w:t>
      </w:r>
      <w:r w:rsidR="00624206" w:rsidRPr="00624206">
        <w:rPr>
          <w:rFonts w:ascii="Arial" w:hAnsi="Arial" w:cs="Arial"/>
          <w:color w:val="000000"/>
          <w:lang w:val="en-US"/>
        </w:rPr>
        <w:t xml:space="preserve"> </w:t>
      </w:r>
      <w:r w:rsidR="00624206">
        <w:rPr>
          <w:rFonts w:ascii="Arial" w:hAnsi="Arial" w:cs="Arial"/>
          <w:color w:val="000000"/>
          <w:lang w:val="en-US"/>
        </w:rPr>
        <w:t xml:space="preserve">according to </w:t>
      </w:r>
      <w:sdt>
        <w:sdtPr>
          <w:rPr>
            <w:rFonts w:ascii="Arial" w:hAnsi="Arial" w:cs="Arial"/>
            <w:color w:val="000000"/>
            <w:lang w:val="en-US"/>
          </w:rPr>
          <w:alias w:val="To edit, see citavi.com/edit"/>
          <w:tag w:val="CitaviPlaceholder#89bfc941-d2d1-4a16-9b68-20294f0fb6e7"/>
          <w:id w:val="1012330585"/>
          <w:placeholder>
            <w:docPart w:val="A0487F3B60334FB79A9CE45BC761CAB9"/>
          </w:placeholder>
        </w:sdtPr>
        <w:sdtContent>
          <w:r w:rsidR="00624206">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2MwNGQwLWY2OTAtNGM0Zi04YzczLWQ5OGYxMmNlZjEyYyIsIlJhbmdlTGVuZ3RoIjozMSwiUmVmZXJlbmNlSWQiOiI5NTIyNmY1OC04YTY1LTRmM2EtYjNkYS0zZWIwZjE1ZmZh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5IiwiJHR5cGUiOiJTd2lzc0FjYWRlbWljLkNpdGF2aS5QZXJzb24sIFN3aXNzQWNhZGVtaWMuQ2l0YXZpIiwiRmlyc3ROYW1lIjoiQWxlamFuZHJvIiwiTGFzdE5hbWUiOiJSZXllcyIsIlByb3RlY3RlZCI6ZmFsc2UsIlNleCI6MiwiQ3JlYXRlZEJ5IjoiX0ZyYW5rIFJvc2VuYmF1ZXIiLCJDcmVhdGVkT24iOiIyMDIwLTA3LTMwVDA4OjQzOjEyIiwiTW9kaWZpZWRCeSI6Il9GcmFuayBSb3NlbmJhdWVyIiwiSWQiOiI5NTU5MjcyNS1lZGEzLTRkNjItYmM3OS0yZTdmMzgzMWM1ODIiLCJNb2RpZmllZE9uIjoiMjAyMC0wNy0zMFQwODo0MzoxMiIsIlByb2plY3QiOnsiJHJlZiI6IjUifX0seyIkaWQiOiIx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Ex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y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RhdmlkIiwiTGFzdE5hbWUiOiJCcm9ja3MiLCJQcm90ZWN0ZWQiOmZhbHNlLCJTZXgiOjIsIkNyZWF0ZWRCeSI6Il9GcmFuayBSb3NlbmJhdWVyIiwiQ3JlYXRlZE9uIjoiMjAyMC0wNy0zMFQwODo0MzoxMiIsIk1vZGlmaWVkQnkiOiJfRnJhbmsgUm9zZW5iYXVlciIsIklkIjoiZDJmMjYxZDItODEwMi00YWFiLWFmZjEtNzg1MjJjODVjMDU0IiwiTW9kaWZpZWRPbiI6IjIwMjAtMDctMzBUMDg6NDM6MTIiLCJQcm9qZWN0Ijp7IiRyZWYiOiI1In19LHsiJGlkIjoiMTg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E5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jA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yMSIsIiR0eXBlIjoiU3dpc3NBY2FkZW1pYy5DaXRhdmkuUGVyc29uLCBTd2lzc0FjYWRlbWljLkNpdGF2aSIsIkZpcnN0TmFtZSI6Ik1hcmlla2UiLCJMYXN0TmFtZSI6IkVzc2VycyIsIk1pZGRsZU5hbWUiOiJBLiBHLiIsIlByb3RlY3RlZCI6ZmFsc2UsIlNleCI6MSwiQ3JlYXRlZEJ5IjoiX0ZyYW5rIFJvc2VuYmF1ZXIiLCJDcmVhdGVkT24iOiIyMDIwLTA3LTMwVDA4OjQzOjEyIiwiTW9kaWZpZWRCeSI6Il9GcmFuayBSb3NlbmJhdWVyIiwiSWQiOiJmODZmNDg1ZC01MWIxLTQwZGItYjkwMC04YmQ3M2MzNzdhNmMiLCJNb2RpZmllZE9uIjoiMjAyMC0wNy0zMFQwODo0MzoxMiIsIlByb2plY3QiOnsiJHJlZiI6IjUifX0seyIkaWQiOiIyMi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y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NCIsIiR0eXBlIjoiU3dpc3NBY2FkZW1pYy5DaXRhdmkuUGVyc29uLCBTd2lzc0FjYWRlbWljLkNpdGF2aSIsIkZpcnN0TmFtZSI6IldvbGZnYW5nIiwiTGFzdE5hbWUiOiJIdWJlciIsIlByb3RlY3RlZCI6ZmFsc2UsIlNleCI6MiwiQ3JlYXRlZEJ5IjoiX0ZyYW5rIFJvc2VuYmF1ZXIiLCJDcmVhdGVkT24iOiIyMDIwLTA3LTMwVDA4OjQzOjEyIiwiTW9kaWZpZWRCeSI6Il9GcmFuayBSb3NlbmJhdWVyIiwiSWQiOiJlM2E0NzVmOC00OGQ4LTRiMTctOGNlYy1mZTRmZThhOTU1MjEiLCJNb2RpZmllZE9uIjoiMjAyMC0wNy0zMFQwODo0MzoxMiIsIlByb2plY3QiOnsiJHJlZiI6IjUifX0seyIkaWQiOiIyNS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i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LHsiJGlkIjoiMjciLCIkdHlwZSI6IlN3aXNzQWNhZGVtaWMuQ2l0YXZpLlBlcnNvbiwgU3dpc3NBY2FkZW1pYy5DaXRhdmkiLCJGaXJzdE5hbWUiOiJKZXJvZW4iLCJMYXN0TmFtZSI6IktyaWpnc3ZlbGQiLCJQcm90ZWN0ZWQiOmZhbHNlLCJTZXgiOjIsIkNyZWF0ZWRCeSI6Il9GcmFuayBSb3NlbmJhdWVyIiwiQ3JlYXRlZE9uIjoiMjAyMC0wNy0zMFQwODo0MzoxMiIsIk1vZGlmaWVkQnkiOiJfRnJhbmsgUm9zZW5iYXVlciIsIklkIjoiZjYxOWUwZGUtOGE5NC00YjAxLTk5NjQtNzkwYjQwNjA5MTQ2IiwiTW9kaWZpZWRPbiI6IjIwMjAtMDctMzBUMDg6NDM6MTIiLCJQcm9qZWN0Ijp7IiRyZWYiOiI1In19LHsiJGlkIjoiMjg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XSwiQ2l0YXRpb25LZXlVcGRhdGVUeXBlIjowLCJDb2xsYWJvcmF0b3JzIjpbXSwiRG9pIjoiMTAuMTAxNi9qLnN0ZW0uMjAxNC4wNy4wMDUiLCJFZGl0b3JzIjpbXSwiRXZhbHVhdGlvbkNvbXBsZXhpdHkiOjAsIkV2YWx1YXRpb25Tb3VyY2VUZXh0Rm9ybWF0IjowLCJHcm91cHMiOltdLCJIYXNMYWJlbDEiOmZhbHNlLCJIYXNMYWJlbDIiOmZhbHNlLCJLZXl3b3JkcyI6W10sIkxhbmd1YWdlIjoiZW5n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N0ZW0uMjAxNC4wNy4wMDUiLCJVcmlTdHJpbmciOiJodHRwczovL2RvaS5vcmcvMTAuMTAxNi9qLnN0ZW0uMjAxNC4wNy4wMD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zOjEyIiwiTW9kaWZpZWRCeSI6Il9GcmFuayBSb3NlbmJhdWVyIiwiSWQiOiI2ZTUzM2NkNy03ZDU3LTRlYmYtODg0My0wMDJkMGM3ZDFlMDciLCJNb2RpZmllZE9uIjoiMjAyMC0wNy0zMFQwODo0Mzox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I1MTU4OTM1IiwiVXJpU3RyaW5nIjoiaHR0cDovL3d3dy5uY2JpLm5sbS5uaWguZ292L3B1Ym1lZC8yNTE1ODkz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}</w:instrText>
          </w:r>
          <w:r w:rsidR="00624206">
            <w:rPr>
              <w:rFonts w:ascii="Arial" w:hAnsi="Arial" w:cs="Arial"/>
              <w:noProof/>
              <w:color w:val="000000"/>
              <w:lang w:val="en-US"/>
            </w:rPr>
            <w:fldChar w:fldCharType="separate"/>
          </w:r>
          <w:r w:rsidR="005D6774">
            <w:rPr>
              <w:rFonts w:ascii="Arial" w:hAnsi="Arial" w:cs="Arial"/>
              <w:noProof/>
              <w:color w:val="000000"/>
              <w:lang w:val="en-US"/>
            </w:rPr>
            <w:t>(Cabezas-Wallscheid et al. 2014; Adolfsson et al. 2005)</w:t>
          </w:r>
          <w:r w:rsidR="00624206">
            <w:rPr>
              <w:rFonts w:ascii="Arial" w:hAnsi="Arial" w:cs="Arial"/>
              <w:noProof/>
              <w:color w:val="000000"/>
              <w:lang w:val="en-US"/>
            </w:rPr>
            <w:fldChar w:fldCharType="end"/>
          </w:r>
        </w:sdtContent>
      </w:sdt>
      <w:r w:rsidR="004371CD">
        <w:rPr>
          <w:rFonts w:ascii="Arial" w:hAnsi="Arial" w:cs="Arial"/>
          <w:color w:val="000000"/>
          <w:lang w:val="en-US"/>
        </w:rPr>
        <w:t xml:space="preserve">. </w:t>
      </w:r>
      <w:r w:rsidR="0011377B">
        <w:rPr>
          <w:rFonts w:ascii="Arial" w:hAnsi="Arial" w:cs="Arial"/>
          <w:color w:val="000000"/>
          <w:lang w:val="en-US"/>
        </w:rPr>
        <w:t>While HSC</w:t>
      </w:r>
      <w:r w:rsidR="002772C9">
        <w:rPr>
          <w:rFonts w:ascii="Arial" w:hAnsi="Arial" w:cs="Arial"/>
          <w:color w:val="000000"/>
          <w:lang w:val="en-US"/>
        </w:rPr>
        <w:t>s</w:t>
      </w:r>
      <w:r w:rsidR="0011377B">
        <w:rPr>
          <w:rFonts w:ascii="Arial" w:hAnsi="Arial" w:cs="Arial"/>
          <w:color w:val="000000"/>
          <w:lang w:val="en-US"/>
        </w:rPr>
        <w:t xml:space="preserve">, MPP1 and </w:t>
      </w:r>
      <w:commentRangeStart w:id="145"/>
      <w:r w:rsidR="0011377B">
        <w:rPr>
          <w:rFonts w:ascii="Arial" w:hAnsi="Arial" w:cs="Arial"/>
          <w:color w:val="000000"/>
          <w:lang w:val="en-US"/>
        </w:rPr>
        <w:t>MPP2</w:t>
      </w:r>
      <w:commentRangeEnd w:id="145"/>
      <w:r w:rsidR="00904F0E">
        <w:rPr>
          <w:rStyle w:val="CommentReference"/>
        </w:rPr>
        <w:commentReference w:id="145"/>
      </w:r>
      <w:r w:rsidR="0011377B">
        <w:rPr>
          <w:rFonts w:ascii="Arial" w:hAnsi="Arial" w:cs="Arial"/>
          <w:color w:val="000000"/>
          <w:lang w:val="en-US"/>
        </w:rPr>
        <w:t xml:space="preserve"> </w:t>
      </w:r>
      <w:r w:rsidR="00BF1093">
        <w:rPr>
          <w:rFonts w:ascii="Arial" w:hAnsi="Arial" w:cs="Arial"/>
          <w:color w:val="000000"/>
          <w:lang w:val="en-US"/>
        </w:rPr>
        <w:t xml:space="preserve">were reported to be </w:t>
      </w:r>
      <w:r w:rsidR="0011377B">
        <w:rPr>
          <w:rFonts w:ascii="Arial" w:hAnsi="Arial" w:cs="Arial"/>
          <w:color w:val="000000"/>
          <w:lang w:val="en-US"/>
        </w:rPr>
        <w:t xml:space="preserve">fully multipotent, MPP3 and MPP4 </w:t>
      </w:r>
      <w:r w:rsidR="001534C5">
        <w:rPr>
          <w:rFonts w:ascii="Arial" w:hAnsi="Arial" w:cs="Arial"/>
          <w:color w:val="000000"/>
          <w:lang w:val="en-US"/>
        </w:rPr>
        <w:t>include</w:t>
      </w:r>
      <w:r w:rsidR="0051569B">
        <w:rPr>
          <w:rFonts w:ascii="Arial" w:hAnsi="Arial" w:cs="Arial"/>
          <w:color w:val="000000"/>
          <w:lang w:val="en-US"/>
        </w:rPr>
        <w:t xml:space="preserve"> early </w:t>
      </w:r>
      <w:commentRangeStart w:id="146"/>
      <w:r w:rsidR="0051569B">
        <w:rPr>
          <w:rFonts w:ascii="Arial" w:hAnsi="Arial" w:cs="Arial"/>
          <w:color w:val="000000"/>
          <w:lang w:val="en-US"/>
        </w:rPr>
        <w:t>differentiation-biased cells</w:t>
      </w:r>
      <w:r w:rsidR="0057579B">
        <w:rPr>
          <w:rFonts w:ascii="Arial" w:hAnsi="Arial" w:cs="Arial"/>
          <w:color w:val="000000"/>
          <w:lang w:val="en-US"/>
        </w:rPr>
        <w:t xml:space="preserve"> </w:t>
      </w:r>
      <w:commentRangeEnd w:id="146"/>
      <w:r w:rsidR="00D341BA">
        <w:rPr>
          <w:rStyle w:val="CommentReference"/>
        </w:rPr>
        <w:commentReference w:id="146"/>
      </w:r>
      <w:sdt>
        <w:sdtPr>
          <w:rPr>
            <w:rFonts w:ascii="Arial" w:hAnsi="Arial" w:cs="Arial"/>
            <w:color w:val="000000"/>
            <w:lang w:val="en-US"/>
          </w:rPr>
          <w:alias w:val="To edit, see citavi.com/edit"/>
          <w:tag w:val="CitaviPlaceholder#24f8e5d6-c988-4a57-971c-e7b3c28b96f5"/>
          <w:id w:val="333038090"/>
          <w:placeholder>
            <w:docPart w:val="DefaultPlaceholder_-1854013440"/>
          </w:placeholder>
        </w:sdtPr>
        <w:sdtContent>
          <w:r w:rsidR="00C13474">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YmRjZTkyLWRiN2EtNGU0Ni1iN2ZiLTQwMDNiODMxMjUyYSIsIlJhbmdlTGVuZ3RoIjozMiwiUmVmZXJlbmNlSWQiOiI5NTIyNmY1OC04YTY1LTRmM2EtYjNkYS0zZWIwZjE1ZmZh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5IiwiJHR5cGUiOiJTd2lzc0FjYWRlbWljLkNpdGF2aS5QZXJzb24sIFN3aXNzQWNhZGVtaWMuQ2l0YXZpIiwiRmlyc3ROYW1lIjoiQWxlamFuZHJvIiwiTGFzdE5hbWUiOiJSZXllcyIsIlByb3RlY3RlZCI6ZmFsc2UsIlNleCI6MiwiQ3JlYXRlZEJ5IjoiX0ZyYW5rIFJvc2VuYmF1ZXIiLCJDcmVhdGVkT24iOiIyMDIwLTA3LTMwVDA4OjQzOjEyIiwiTW9kaWZpZWRCeSI6Il9GcmFuayBSb3NlbmJhdWVyIiwiSWQiOiI5NTU5MjcyNS1lZGEzLTRkNjItYmM3OS0yZTdmMzgzMWM1ODIiLCJNb2RpZmllZE9uIjoiMjAyMC0wNy0zMFQwODo0MzoxMiIsIlByb2plY3QiOnsiJHJlZiI6IjUifX0seyIkaWQiOiIx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Ex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y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RhdmlkIiwiTGFzdE5hbWUiOiJCcm9ja3MiLCJQcm90ZWN0ZWQiOmZhbHNlLCJTZXgiOjIsIkNyZWF0ZWRCeSI6Il9GcmFuayBSb3NlbmJhdWVyIiwiQ3JlYXRlZE9uIjoiMjAyMC0wNy0zMFQwODo0MzoxMiIsIk1vZGlmaWVkQnkiOiJfRnJhbmsgUm9zZW5iYXVlciIsIklkIjoiZDJmMjYxZDItODEwMi00YWFiLWFmZjEtNzg1MjJjODVjMDU0IiwiTW9kaWZpZWRPbiI6IjIwMjAtMDctMzBUMDg6NDM6MTIiLCJQcm9qZWN0Ijp7IiRyZWYiOiI1In19LHsiJGlkIjoiMTg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E5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jA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yMSIsIiR0eXBlIjoiU3dpc3NBY2FkZW1pYy5DaXRhdmkuUGVyc29uLCBTd2lzc0FjYWRlbWljLkNpdGF2aSIsIkZpcnN0TmFtZSI6Ik1hcmlla2UiLCJMYXN0TmFtZSI6IkVzc2VycyIsIk1pZGRsZU5hbWUiOiJBLiBHLiIsIlByb3RlY3RlZCI6ZmFsc2UsIlNleCI6MSwiQ3JlYXRlZEJ5IjoiX0ZyYW5rIFJvc2VuYmF1ZXIiLCJDcmVhdGVkT24iOiIyMDIwLTA3LTMwVDA4OjQzOjEyIiwiTW9kaWZpZWRCeSI6Il9GcmFuayBSb3NlbmJhdWVyIiwiSWQiOiJmODZmNDg1ZC01MWIxLTQwZGItYjkwMC04YmQ3M2MzNzdhNmMiLCJNb2RpZmllZE9uIjoiMjAyMC0wNy0zMFQwODo0MzoxMiIsIlByb2plY3QiOnsiJHJlZiI6IjUifX0seyIkaWQiOiIyMi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y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NCIsIiR0eXBlIjoiU3dpc3NBY2FkZW1pYy5DaXRhdmkuUGVyc29uLCBTd2lzc0FjYWRlbWljLkNpdGF2aSIsIkZpcnN0TmFtZSI6IldvbGZnYW5nIiwiTGFzdE5hbWUiOiJIdWJlciIsIlByb3RlY3RlZCI6ZmFsc2UsIlNleCI6MiwiQ3JlYXRlZEJ5IjoiX0ZyYW5rIFJvc2VuYmF1ZXIiLCJDcmVhdGVkT24iOiIyMDIwLTA3LTMwVDA4OjQzOjEyIiwiTW9kaWZpZWRCeSI6Il9GcmFuayBSb3NlbmJhdWVyIiwiSWQiOiJlM2E0NzVmOC00OGQ4LTRiMTctOGNlYy1mZTRmZThhOTU1MjEiLCJNb2RpZmllZE9uIjoiMjAyMC0wNy0zMFQwODo0MzoxMiIsIlByb2plY3QiOnsiJHJlZiI6IjUifX0seyIkaWQiOiIyNS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i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LHsiJGlkIjoiMjciLCIkdHlwZSI6IlN3aXNzQWNhZGVtaWMuQ2l0YXZpLlBlcnNvbiwgU3dpc3NBY2FkZW1pYy5DaXRhdmkiLCJGaXJzdE5hbWUiOiJKZXJvZW4iLCJMYXN0TmFtZSI6IktyaWpnc3ZlbGQiLCJQcm90ZWN0ZWQiOmZhbHNlLCJTZXgiOjIsIkNyZWF0ZWRCeSI6Il9GcmFuayBSb3NlbmJhdWVyIiwiQ3JlYXRlZE9uIjoiMjAyMC0wNy0zMFQwODo0MzoxMiIsIk1vZGlmaWVkQnkiOiJfRnJhbmsgUm9zZW5iYXVlciIsIklkIjoiZjYxOWUwZGUtOGE5NC00YjAxLTk5NjQtNzkwYjQwNjA5MTQ2IiwiTW9kaWZpZWRPbiI6IjIwMjAtMDctMzBUMDg6NDM6MTIiLCJQcm9qZWN0Ijp7IiRyZWYiOiI1In19LHsiJGlkIjoiMjg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XSwiQ2l0YXRpb25LZXlVcGRhdGVUeXBlIjowLCJDb2xsYWJvcmF0b3JzIjpbXSwiRG9pIjoiMTAuMTAxNi9qLnN0ZW0uMjAxNC4wNy4wMDUiLCJFZGl0b3JzIjpbXSwiRXZhbHVhdGlvbkNvbXBsZXhpdHkiOjAsIkV2YWx1YXRpb25Tb3VyY2VUZXh0Rm9ybWF0IjowLCJHcm91cHMiOltdLCJIYXNMYWJlbDEiOmZhbHNlLCJIYXNMYWJlbDIiOmZhbHNlLCJLZXl3b3JkcyI6W10sIkxhbmd1YWdlIjoiZW5n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N0ZW0uMjAxNC4wNy4wMDUiLCJVcmlTdHJpbmciOiJodHRwczovL2RvaS5vcmcvMTAuMTAxNi9qLnN0ZW0uMjAxNC4wNy4wMD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zOjEyIiwiTW9kaWZpZWRCeSI6Il9GcmFuayBSb3NlbmJhdWVyIiwiSWQiOiI2ZTUzM2NkNy03ZDU3LTRlYmYtODg0My0wMDJkMGM3ZDFlMDciLCJNb2RpZmllZE9uIjoiMjAyMC0wNy0zMFQwODo0Mzox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I1MTU4OTM1IiwiVXJpU3RyaW5nIjoiaHR0cDovL3d3dy5uY2JpLm5sbS5uaWguZ292L3B1Ym1lZC8yNTE1ODkz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}</w:instrText>
          </w:r>
          <w:r w:rsidR="00C13474">
            <w:rPr>
              <w:rFonts w:ascii="Arial" w:hAnsi="Arial" w:cs="Arial"/>
              <w:noProof/>
              <w:color w:val="000000"/>
              <w:lang w:val="en-US"/>
            </w:rPr>
            <w:fldChar w:fldCharType="separate"/>
          </w:r>
          <w:r w:rsidR="00C506E1">
            <w:rPr>
              <w:rFonts w:ascii="Arial" w:hAnsi="Arial" w:cs="Arial"/>
              <w:noProof/>
              <w:color w:val="000000"/>
              <w:lang w:val="en-US"/>
            </w:rPr>
            <w:t>(Cabezas-Wallscheid et al. 2014)</w:t>
          </w:r>
          <w:r w:rsidR="00C13474">
            <w:rPr>
              <w:rFonts w:ascii="Arial" w:hAnsi="Arial" w:cs="Arial"/>
              <w:noProof/>
              <w:color w:val="000000"/>
              <w:lang w:val="en-US"/>
            </w:rPr>
            <w:fldChar w:fldCharType="end"/>
          </w:r>
        </w:sdtContent>
      </w:sdt>
      <w:r w:rsidR="0011377B">
        <w:rPr>
          <w:rFonts w:ascii="Arial" w:hAnsi="Arial" w:cs="Arial"/>
          <w:color w:val="000000"/>
          <w:lang w:val="en-US"/>
        </w:rPr>
        <w:t xml:space="preserve">. </w:t>
      </w:r>
      <w:r w:rsidR="00CE6A6B">
        <w:rPr>
          <w:rFonts w:ascii="Arial" w:hAnsi="Arial" w:cs="Arial"/>
          <w:color w:val="000000"/>
          <w:lang w:val="en-US"/>
        </w:rPr>
        <w:lastRenderedPageBreak/>
        <w:t xml:space="preserve">Remarkably, </w:t>
      </w:r>
      <w:r w:rsidR="00286CEC">
        <w:rPr>
          <w:rFonts w:ascii="Arial" w:hAnsi="Arial" w:cs="Arial"/>
          <w:color w:val="000000"/>
          <w:lang w:val="en-US"/>
        </w:rPr>
        <w:t xml:space="preserve">unlike HSCs, MPP1 and MPP2, </w:t>
      </w:r>
      <w:r w:rsidR="00286CEC" w:rsidRPr="00D845DA">
        <w:rPr>
          <w:rFonts w:ascii="Arial" w:hAnsi="Arial" w:cs="Arial"/>
          <w:i/>
          <w:color w:val="000000"/>
          <w:lang w:val="en-US"/>
        </w:rPr>
        <w:t>Dnmt1</w:t>
      </w:r>
      <w:r w:rsidR="00286CEC" w:rsidRPr="00D845DA">
        <w:rPr>
          <w:rFonts w:ascii="Arial" w:hAnsi="Arial" w:cs="Arial"/>
          <w:color w:val="000000"/>
          <w:vertAlign w:val="superscript"/>
          <w:lang w:val="en-US"/>
        </w:rPr>
        <w:t>c/chip</w:t>
      </w:r>
      <w:r w:rsidR="00286CEC">
        <w:rPr>
          <w:rFonts w:ascii="Arial" w:hAnsi="Arial" w:cs="Arial"/>
          <w:color w:val="000000"/>
          <w:lang w:val="en-US"/>
        </w:rPr>
        <w:t xml:space="preserve"> mutants had markedly reduced </w:t>
      </w:r>
      <w:r w:rsidR="004371CD">
        <w:rPr>
          <w:rFonts w:ascii="Arial" w:hAnsi="Arial" w:cs="Arial"/>
          <w:color w:val="000000"/>
          <w:lang w:val="en-US"/>
        </w:rPr>
        <w:t>MPP3/4</w:t>
      </w:r>
      <w:r w:rsidR="003E6B88">
        <w:rPr>
          <w:rFonts w:ascii="Arial" w:hAnsi="Arial" w:cs="Arial"/>
          <w:color w:val="000000"/>
          <w:lang w:val="en-US"/>
        </w:rPr>
        <w:t xml:space="preserve"> </w:t>
      </w:r>
      <w:r w:rsidR="00286CEC">
        <w:rPr>
          <w:rFonts w:ascii="Arial" w:hAnsi="Arial" w:cs="Arial"/>
          <w:color w:val="000000"/>
          <w:lang w:val="en-US"/>
        </w:rPr>
        <w:t>frequencies</w:t>
      </w:r>
      <w:r w:rsidR="00344399">
        <w:rPr>
          <w:rFonts w:ascii="Arial" w:hAnsi="Arial" w:cs="Arial"/>
          <w:color w:val="000000"/>
          <w:lang w:val="en-US"/>
        </w:rPr>
        <w:t xml:space="preserve">, which also contained </w:t>
      </w:r>
      <w:r w:rsidR="004371CD">
        <w:rPr>
          <w:rFonts w:ascii="Arial" w:hAnsi="Arial" w:cs="Arial"/>
          <w:color w:val="000000"/>
          <w:lang w:val="en-US"/>
        </w:rPr>
        <w:t>much fewer FLT3</w:t>
      </w:r>
      <w:r w:rsidR="00C5784A" w:rsidRPr="00C5784A">
        <w:rPr>
          <w:rFonts w:ascii="Arial" w:hAnsi="Arial" w:cs="Arial"/>
          <w:color w:val="000000"/>
          <w:vertAlign w:val="superscript"/>
          <w:lang w:val="en-US"/>
        </w:rPr>
        <w:t>+</w:t>
      </w:r>
      <w:r w:rsidR="00084369">
        <w:rPr>
          <w:rFonts w:ascii="Arial" w:hAnsi="Arial" w:cs="Arial"/>
          <w:color w:val="000000"/>
          <w:lang w:val="en-US"/>
        </w:rPr>
        <w:t xml:space="preserve"> </w:t>
      </w:r>
      <w:r>
        <w:rPr>
          <w:rFonts w:ascii="Arial" w:hAnsi="Arial" w:cs="Arial"/>
          <w:color w:val="000000"/>
          <w:lang w:val="en-US"/>
        </w:rPr>
        <w:t>cells</w:t>
      </w:r>
      <w:r w:rsidR="007B6855">
        <w:rPr>
          <w:rFonts w:ascii="Arial" w:hAnsi="Arial" w:cs="Arial"/>
          <w:color w:val="000000"/>
          <w:lang w:val="en-US"/>
        </w:rPr>
        <w:t xml:space="preserve"> </w:t>
      </w:r>
      <w:commentRangeStart w:id="147"/>
      <w:r w:rsidR="007B6855">
        <w:rPr>
          <w:rFonts w:ascii="Arial" w:hAnsi="Arial" w:cs="Arial"/>
          <w:color w:val="000000"/>
          <w:lang w:val="en-US"/>
        </w:rPr>
        <w:t>(=MPP4</w:t>
      </w:r>
      <w:commentRangeEnd w:id="147"/>
      <w:r w:rsidR="00904F0E">
        <w:rPr>
          <w:rStyle w:val="CommentReference"/>
        </w:rPr>
        <w:commentReference w:id="147"/>
      </w:r>
      <w:r w:rsidR="007B6855">
        <w:rPr>
          <w:rFonts w:ascii="Arial" w:hAnsi="Arial" w:cs="Arial"/>
          <w:color w:val="000000"/>
          <w:lang w:val="en-US"/>
        </w:rPr>
        <w:t>)</w:t>
      </w:r>
      <w:r w:rsidR="00344399">
        <w:rPr>
          <w:rFonts w:ascii="Arial" w:hAnsi="Arial" w:cs="Arial"/>
          <w:color w:val="000000"/>
          <w:lang w:val="en-US"/>
        </w:rPr>
        <w:t xml:space="preserve">. This suggested that </w:t>
      </w:r>
      <w:r w:rsidR="00F70B5F">
        <w:rPr>
          <w:rFonts w:ascii="Arial" w:hAnsi="Arial" w:cs="Arial"/>
          <w:color w:val="000000"/>
          <w:lang w:val="en-US"/>
        </w:rPr>
        <w:t xml:space="preserve">DNMT1 hypomorphic cells </w:t>
      </w:r>
      <w:r w:rsidR="00344399">
        <w:rPr>
          <w:rFonts w:ascii="Arial" w:hAnsi="Arial" w:cs="Arial"/>
          <w:color w:val="000000"/>
          <w:lang w:val="en-US"/>
        </w:rPr>
        <w:t>failed</w:t>
      </w:r>
      <w:r w:rsidR="00F70B5F">
        <w:rPr>
          <w:rFonts w:ascii="Arial" w:hAnsi="Arial" w:cs="Arial"/>
          <w:color w:val="000000"/>
          <w:lang w:val="en-US"/>
        </w:rPr>
        <w:t xml:space="preserve"> to </w:t>
      </w:r>
      <w:r w:rsidR="001534C5">
        <w:rPr>
          <w:rFonts w:ascii="Arial" w:hAnsi="Arial" w:cs="Arial"/>
          <w:color w:val="000000"/>
          <w:lang w:val="en-US"/>
        </w:rPr>
        <w:t>transit</w:t>
      </w:r>
      <w:r w:rsidR="00F70B5F">
        <w:rPr>
          <w:rFonts w:ascii="Arial" w:hAnsi="Arial" w:cs="Arial"/>
          <w:color w:val="000000"/>
          <w:lang w:val="en-US"/>
        </w:rPr>
        <w:t xml:space="preserve"> from </w:t>
      </w:r>
      <w:r w:rsidR="00344399">
        <w:rPr>
          <w:rFonts w:ascii="Arial" w:hAnsi="Arial" w:cs="Arial"/>
          <w:color w:val="000000"/>
          <w:lang w:val="en-US"/>
        </w:rPr>
        <w:t xml:space="preserve">a </w:t>
      </w:r>
      <w:r w:rsidR="00084369">
        <w:rPr>
          <w:rFonts w:ascii="Arial" w:hAnsi="Arial" w:cs="Arial"/>
          <w:color w:val="000000"/>
          <w:lang w:val="en-US"/>
        </w:rPr>
        <w:t>multipoten</w:t>
      </w:r>
      <w:r w:rsidR="00344399">
        <w:rPr>
          <w:rFonts w:ascii="Arial" w:hAnsi="Arial" w:cs="Arial"/>
          <w:color w:val="000000"/>
          <w:lang w:val="en-US"/>
        </w:rPr>
        <w:t>t</w:t>
      </w:r>
      <w:r w:rsidR="00084369">
        <w:rPr>
          <w:rFonts w:ascii="Arial" w:hAnsi="Arial" w:cs="Arial"/>
          <w:color w:val="000000"/>
          <w:lang w:val="en-US"/>
        </w:rPr>
        <w:t xml:space="preserve"> into a differentiation-</w:t>
      </w:r>
      <w:r w:rsidR="001534C5">
        <w:rPr>
          <w:rFonts w:ascii="Arial" w:hAnsi="Arial" w:cs="Arial"/>
          <w:color w:val="000000"/>
          <w:lang w:val="en-US"/>
        </w:rPr>
        <w:t xml:space="preserve">biased </w:t>
      </w:r>
      <w:r w:rsidR="00084369">
        <w:rPr>
          <w:rFonts w:ascii="Arial" w:hAnsi="Arial" w:cs="Arial"/>
          <w:color w:val="000000"/>
          <w:lang w:val="en-US"/>
        </w:rPr>
        <w:t>FLT3</w:t>
      </w:r>
      <w:r w:rsidR="00084369" w:rsidRPr="009078EE">
        <w:rPr>
          <w:rFonts w:ascii="Arial" w:hAnsi="Arial" w:cs="Arial"/>
          <w:color w:val="000000"/>
          <w:vertAlign w:val="superscript"/>
          <w:lang w:val="en-US"/>
        </w:rPr>
        <w:t>+</w:t>
      </w:r>
      <w:r w:rsidR="00084369">
        <w:rPr>
          <w:rFonts w:ascii="Arial" w:hAnsi="Arial" w:cs="Arial"/>
          <w:color w:val="000000"/>
          <w:vertAlign w:val="superscript"/>
          <w:lang w:val="en-US"/>
        </w:rPr>
        <w:t xml:space="preserve"> </w:t>
      </w:r>
      <w:r w:rsidR="00CE6A6B">
        <w:rPr>
          <w:rFonts w:ascii="Arial" w:hAnsi="Arial" w:cs="Arial"/>
          <w:color w:val="000000"/>
          <w:lang w:val="en-US"/>
        </w:rPr>
        <w:t xml:space="preserve">(DC) </w:t>
      </w:r>
      <w:r w:rsidR="00344399">
        <w:rPr>
          <w:rFonts w:ascii="Arial" w:hAnsi="Arial" w:cs="Arial"/>
          <w:color w:val="000000"/>
          <w:lang w:val="en-US"/>
        </w:rPr>
        <w:t>precursor</w:t>
      </w:r>
      <w:r w:rsidR="001534C5">
        <w:rPr>
          <w:rFonts w:ascii="Arial" w:hAnsi="Arial" w:cs="Arial"/>
          <w:color w:val="000000"/>
          <w:lang w:val="en-US"/>
        </w:rPr>
        <w:t xml:space="preserve"> </w:t>
      </w:r>
      <w:r w:rsidR="00084369">
        <w:rPr>
          <w:rFonts w:ascii="Arial" w:hAnsi="Arial" w:cs="Arial"/>
          <w:color w:val="000000"/>
          <w:lang w:val="en-US"/>
        </w:rPr>
        <w:t xml:space="preserve">state </w:t>
      </w:r>
      <w:r w:rsidR="005E12EE">
        <w:rPr>
          <w:rFonts w:ascii="Arial" w:hAnsi="Arial" w:cs="Arial"/>
          <w:color w:val="000000"/>
          <w:lang w:val="en-US"/>
        </w:rPr>
        <w:t>(</w:t>
      </w:r>
      <w:commentRangeStart w:id="148"/>
      <w:r w:rsidR="00CE6A6B">
        <w:rPr>
          <w:rFonts w:ascii="Arial" w:hAnsi="Arial" w:cs="Arial"/>
          <w:color w:val="000000"/>
          <w:lang w:val="en-US"/>
        </w:rPr>
        <w:t xml:space="preserve">Figure 5a and </w:t>
      </w:r>
      <w:r w:rsidR="005E12EE">
        <w:rPr>
          <w:rFonts w:ascii="Arial" w:hAnsi="Arial" w:cs="Arial"/>
          <w:color w:val="000000"/>
          <w:lang w:val="en-US"/>
        </w:rPr>
        <w:t>b</w:t>
      </w:r>
      <w:commentRangeEnd w:id="148"/>
      <w:r w:rsidR="00AB4FFC">
        <w:rPr>
          <w:rStyle w:val="CommentReference"/>
        </w:rPr>
        <w:commentReference w:id="148"/>
      </w:r>
      <w:r w:rsidR="005E12EE">
        <w:rPr>
          <w:rFonts w:ascii="Arial" w:hAnsi="Arial" w:cs="Arial"/>
          <w:color w:val="000000"/>
          <w:lang w:val="en-US"/>
        </w:rPr>
        <w:t xml:space="preserve">). </w:t>
      </w:r>
    </w:p>
    <w:p w14:paraId="3BEE1030" w14:textId="3B4C9FFE" w:rsidR="00D45E4A" w:rsidRDefault="751651E1" w:rsidP="00D45E4A">
      <w:pPr>
        <w:spacing w:line="480" w:lineRule="auto"/>
        <w:jc w:val="both"/>
        <w:rPr>
          <w:rFonts w:ascii="Arial" w:hAnsi="Arial" w:cs="Arial"/>
          <w:color w:val="000000"/>
          <w:lang w:val="en-US"/>
        </w:rPr>
      </w:pPr>
      <w:r w:rsidRPr="20C7603B">
        <w:rPr>
          <w:rFonts w:ascii="Arial" w:hAnsi="Arial" w:cs="Arial"/>
          <w:color w:val="000000" w:themeColor="text1"/>
          <w:lang w:val="en-US"/>
        </w:rPr>
        <w:t>To</w:t>
      </w:r>
      <w:r w:rsidR="554CC1F5" w:rsidRPr="20C7603B">
        <w:rPr>
          <w:rFonts w:ascii="Arial" w:hAnsi="Arial" w:cs="Arial"/>
          <w:color w:val="000000" w:themeColor="text1"/>
          <w:lang w:val="en-US"/>
        </w:rPr>
        <w:t xml:space="preserve"> </w:t>
      </w:r>
      <w:r w:rsidR="15593261" w:rsidRPr="20C7603B">
        <w:rPr>
          <w:rFonts w:ascii="Arial" w:hAnsi="Arial" w:cs="Arial"/>
          <w:color w:val="000000" w:themeColor="text1"/>
          <w:lang w:val="en-US"/>
        </w:rPr>
        <w:t xml:space="preserve">follow </w:t>
      </w:r>
      <w:r w:rsidR="01ED346D" w:rsidRPr="20C7603B">
        <w:rPr>
          <w:rFonts w:ascii="Arial" w:hAnsi="Arial" w:cs="Arial"/>
          <w:color w:val="000000" w:themeColor="text1"/>
          <w:lang w:val="en-US"/>
        </w:rPr>
        <w:t xml:space="preserve">the establishment of </w:t>
      </w:r>
      <w:r w:rsidR="15593261" w:rsidRPr="20C7603B">
        <w:rPr>
          <w:rFonts w:ascii="Arial" w:hAnsi="Arial" w:cs="Arial"/>
          <w:color w:val="000000" w:themeColor="text1"/>
          <w:lang w:val="en-US"/>
        </w:rPr>
        <w:t xml:space="preserve">DC </w:t>
      </w:r>
      <w:r w:rsidR="01ED346D" w:rsidRPr="20C7603B">
        <w:rPr>
          <w:rFonts w:ascii="Arial" w:hAnsi="Arial" w:cs="Arial"/>
          <w:color w:val="000000" w:themeColor="text1"/>
          <w:lang w:val="en-US"/>
        </w:rPr>
        <w:t>commitment</w:t>
      </w:r>
      <w:r w:rsidR="15593261" w:rsidRPr="20C7603B">
        <w:rPr>
          <w:rFonts w:ascii="Arial" w:hAnsi="Arial" w:cs="Arial"/>
          <w:color w:val="000000" w:themeColor="text1"/>
          <w:lang w:val="en-US"/>
        </w:rPr>
        <w:t xml:space="preserve"> </w:t>
      </w:r>
      <w:r w:rsidR="4D7F46AE" w:rsidRPr="20C7603B">
        <w:rPr>
          <w:rFonts w:ascii="Arial" w:hAnsi="Arial" w:cs="Arial"/>
          <w:color w:val="000000" w:themeColor="text1"/>
          <w:lang w:val="en-US"/>
        </w:rPr>
        <w:t>during</w:t>
      </w:r>
      <w:r w:rsidR="15593261" w:rsidRPr="20C7603B">
        <w:rPr>
          <w:rFonts w:ascii="Arial" w:hAnsi="Arial" w:cs="Arial"/>
          <w:color w:val="000000" w:themeColor="text1"/>
          <w:lang w:val="en-US"/>
        </w:rPr>
        <w:t xml:space="preserve"> early hematopoiesis </w:t>
      </w:r>
      <w:r w:rsidR="15593261" w:rsidRPr="00904F0E">
        <w:rPr>
          <w:rFonts w:ascii="Arial" w:hAnsi="Arial" w:cs="Arial"/>
          <w:i/>
          <w:color w:val="000000" w:themeColor="text1"/>
          <w:lang w:val="en-US"/>
          <w:rPrChange w:id="149" w:author=" " w:date="2020-12-28T10:21:00Z">
            <w:rPr>
              <w:rFonts w:ascii="Arial" w:hAnsi="Arial" w:cs="Arial"/>
              <w:color w:val="000000" w:themeColor="text1"/>
              <w:lang w:val="en-US"/>
            </w:rPr>
          </w:rPrChange>
        </w:rPr>
        <w:t>in vivo</w:t>
      </w:r>
      <w:r w:rsidRPr="20C7603B">
        <w:rPr>
          <w:rFonts w:ascii="Arial" w:hAnsi="Arial" w:cs="Arial"/>
          <w:color w:val="000000" w:themeColor="text1"/>
          <w:lang w:val="en-US"/>
        </w:rPr>
        <w:t>, we</w:t>
      </w:r>
      <w:r w:rsidR="4AC205E7" w:rsidRPr="20C7603B">
        <w:rPr>
          <w:rFonts w:ascii="Arial" w:hAnsi="Arial" w:cs="Arial"/>
          <w:color w:val="000000" w:themeColor="text1"/>
          <w:lang w:val="en-US"/>
        </w:rPr>
        <w:t xml:space="preserve"> flow-sorted </w:t>
      </w:r>
      <w:r w:rsidR="15593261" w:rsidRPr="20C7603B">
        <w:rPr>
          <w:rFonts w:ascii="Arial" w:hAnsi="Arial" w:cs="Arial"/>
          <w:color w:val="000000" w:themeColor="text1"/>
          <w:lang w:val="en-US"/>
        </w:rPr>
        <w:t xml:space="preserve">HSCs and MPPs1-4 </w:t>
      </w:r>
      <w:r w:rsidR="4AC205E7" w:rsidRPr="20C7603B">
        <w:rPr>
          <w:rFonts w:ascii="Arial" w:hAnsi="Arial" w:cs="Arial"/>
          <w:color w:val="000000" w:themeColor="text1"/>
          <w:lang w:val="en-US"/>
        </w:rPr>
        <w:t xml:space="preserve">from </w:t>
      </w:r>
      <w:r w:rsidR="3134E52A" w:rsidRPr="20C7603B">
        <w:rPr>
          <w:rFonts w:ascii="Arial" w:hAnsi="Arial" w:cs="Arial"/>
          <w:color w:val="000000" w:themeColor="text1"/>
          <w:lang w:val="en-US"/>
        </w:rPr>
        <w:t>wildtype mice</w:t>
      </w:r>
      <w:r w:rsidR="5914F18F" w:rsidRPr="20C7603B">
        <w:rPr>
          <w:rFonts w:ascii="Arial" w:hAnsi="Arial" w:cs="Arial"/>
          <w:color w:val="000000" w:themeColor="text1"/>
          <w:lang w:val="en-US"/>
        </w:rPr>
        <w:t xml:space="preserve"> (</w:t>
      </w:r>
      <w:r w:rsidR="5914F18F" w:rsidRPr="20C7603B">
        <w:rPr>
          <w:rFonts w:ascii="Arial" w:hAnsi="Arial" w:cs="Arial"/>
          <w:lang w:val="en-US"/>
        </w:rPr>
        <w:t>CD45.</w:t>
      </w:r>
      <w:r w:rsidR="08529D9D" w:rsidRPr="20C7603B">
        <w:rPr>
          <w:rFonts w:ascii="Arial" w:hAnsi="Arial" w:cs="Arial"/>
          <w:lang w:val="en-US"/>
        </w:rPr>
        <w:t>1</w:t>
      </w:r>
      <w:r w:rsidR="5914F18F" w:rsidRPr="20C7603B">
        <w:rPr>
          <w:rFonts w:ascii="Arial" w:hAnsi="Arial" w:cs="Arial"/>
          <w:vertAlign w:val="superscript"/>
          <w:lang w:val="en-US"/>
        </w:rPr>
        <w:t>+</w:t>
      </w:r>
      <w:r w:rsidR="5914F18F" w:rsidRPr="20C7603B">
        <w:rPr>
          <w:rFonts w:ascii="Arial" w:hAnsi="Arial" w:cs="Arial"/>
          <w:color w:val="000000" w:themeColor="text1"/>
          <w:lang w:val="en-US"/>
        </w:rPr>
        <w:t>)</w:t>
      </w:r>
      <w:r w:rsidR="08529D9D" w:rsidRPr="20C7603B">
        <w:rPr>
          <w:rFonts w:ascii="Arial" w:hAnsi="Arial" w:cs="Arial"/>
          <w:color w:val="000000" w:themeColor="text1"/>
          <w:lang w:val="en-US"/>
        </w:rPr>
        <w:t xml:space="preserve"> and </w:t>
      </w:r>
      <w:r w:rsidR="4AC205E7" w:rsidRPr="20C7603B">
        <w:rPr>
          <w:rFonts w:ascii="Arial" w:hAnsi="Arial" w:cs="Arial"/>
          <w:color w:val="000000" w:themeColor="text1"/>
          <w:lang w:val="en-US"/>
        </w:rPr>
        <w:t xml:space="preserve">transplanted them </w:t>
      </w:r>
      <w:r w:rsidR="08529D9D" w:rsidRPr="20C7603B">
        <w:rPr>
          <w:rFonts w:ascii="Arial" w:hAnsi="Arial" w:cs="Arial"/>
          <w:color w:val="000000" w:themeColor="text1"/>
          <w:lang w:val="en-US"/>
        </w:rPr>
        <w:t xml:space="preserve">into </w:t>
      </w:r>
      <w:proofErr w:type="spellStart"/>
      <w:r w:rsidR="08529D9D" w:rsidRPr="20C7603B">
        <w:rPr>
          <w:rFonts w:ascii="Arial" w:hAnsi="Arial" w:cs="Arial"/>
          <w:color w:val="000000" w:themeColor="text1"/>
          <w:lang w:val="en-US"/>
        </w:rPr>
        <w:t>sublethally</w:t>
      </w:r>
      <w:proofErr w:type="spellEnd"/>
      <w:r w:rsidR="08529D9D"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 xml:space="preserve">irradiated </w:t>
      </w:r>
      <w:r w:rsidR="08529D9D" w:rsidRPr="20C7603B">
        <w:rPr>
          <w:rFonts w:ascii="Arial" w:hAnsi="Arial" w:cs="Arial"/>
          <w:color w:val="000000" w:themeColor="text1"/>
          <w:lang w:val="en-US"/>
        </w:rPr>
        <w:t>congenic hosts (</w:t>
      </w:r>
      <w:r w:rsidR="08529D9D" w:rsidRPr="20C7603B">
        <w:rPr>
          <w:rFonts w:ascii="Arial" w:hAnsi="Arial" w:cs="Arial"/>
          <w:lang w:val="en-US"/>
        </w:rPr>
        <w:t>CD45.</w:t>
      </w:r>
      <w:r w:rsidR="3134E52A" w:rsidRPr="20C7603B">
        <w:rPr>
          <w:rFonts w:ascii="Arial" w:hAnsi="Arial" w:cs="Arial"/>
          <w:lang w:val="en-US"/>
        </w:rPr>
        <w:t>2</w:t>
      </w:r>
      <w:r w:rsidR="08529D9D" w:rsidRPr="20C7603B">
        <w:rPr>
          <w:rFonts w:ascii="Arial" w:hAnsi="Arial" w:cs="Arial"/>
          <w:vertAlign w:val="superscript"/>
          <w:lang w:val="en-US"/>
        </w:rPr>
        <w:t>+</w:t>
      </w:r>
      <w:r w:rsidR="08529D9D" w:rsidRPr="20C7603B">
        <w:rPr>
          <w:rFonts w:ascii="Arial" w:hAnsi="Arial" w:cs="Arial"/>
          <w:color w:val="000000" w:themeColor="text1"/>
          <w:lang w:val="en-US"/>
        </w:rPr>
        <w:t>) using</w:t>
      </w:r>
      <w:r w:rsidR="4AC205E7" w:rsidRPr="20C7603B">
        <w:rPr>
          <w:rFonts w:ascii="Arial" w:hAnsi="Arial" w:cs="Arial"/>
          <w:color w:val="000000" w:themeColor="text1"/>
          <w:lang w:val="en-US"/>
        </w:rPr>
        <w:t xml:space="preserve"> </w:t>
      </w:r>
      <w:r w:rsidR="08529D9D" w:rsidRPr="20C7603B">
        <w:rPr>
          <w:rFonts w:ascii="Arial" w:hAnsi="Arial" w:cs="Arial"/>
          <w:color w:val="000000" w:themeColor="text1"/>
          <w:lang w:val="en-US"/>
        </w:rPr>
        <w:t xml:space="preserve">cell </w:t>
      </w:r>
      <w:r w:rsidR="4AC205E7" w:rsidRPr="20C7603B">
        <w:rPr>
          <w:rFonts w:ascii="Arial" w:hAnsi="Arial" w:cs="Arial"/>
          <w:color w:val="000000" w:themeColor="text1"/>
          <w:lang w:val="en-US"/>
        </w:rPr>
        <w:t>number</w:t>
      </w:r>
      <w:r w:rsidR="08529D9D" w:rsidRPr="20C7603B">
        <w:rPr>
          <w:rFonts w:ascii="Arial" w:hAnsi="Arial" w:cs="Arial"/>
          <w:color w:val="000000" w:themeColor="text1"/>
          <w:lang w:val="en-US"/>
        </w:rPr>
        <w:t xml:space="preserve">s </w:t>
      </w:r>
      <w:r w:rsidR="1DBA7C0D" w:rsidRPr="20C7603B">
        <w:rPr>
          <w:rFonts w:ascii="Arial" w:hAnsi="Arial" w:cs="Arial"/>
          <w:color w:val="000000" w:themeColor="text1"/>
          <w:lang w:val="en-US"/>
        </w:rPr>
        <w:t>matching</w:t>
      </w:r>
      <w:r w:rsidR="08529D9D" w:rsidRPr="20C7603B">
        <w:rPr>
          <w:rFonts w:ascii="Arial" w:hAnsi="Arial" w:cs="Arial"/>
          <w:color w:val="000000" w:themeColor="text1"/>
          <w:lang w:val="en-US"/>
        </w:rPr>
        <w:t xml:space="preserve"> the</w:t>
      </w:r>
      <w:r w:rsidR="319118B1" w:rsidRPr="20C7603B">
        <w:rPr>
          <w:rFonts w:ascii="Arial" w:hAnsi="Arial" w:cs="Arial"/>
          <w:color w:val="000000" w:themeColor="text1"/>
          <w:lang w:val="en-US"/>
        </w:rPr>
        <w:t>ir</w:t>
      </w:r>
      <w:r w:rsidR="08529D9D"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 xml:space="preserve">relative </w:t>
      </w:r>
      <w:r w:rsidR="08529D9D" w:rsidRPr="20C7603B">
        <w:rPr>
          <w:rFonts w:ascii="Arial" w:hAnsi="Arial" w:cs="Arial"/>
          <w:color w:val="000000" w:themeColor="text1"/>
          <w:lang w:val="en-US"/>
        </w:rPr>
        <w:t>ratio</w:t>
      </w:r>
      <w:r w:rsidR="319118B1" w:rsidRPr="20C7603B">
        <w:rPr>
          <w:rFonts w:ascii="Arial" w:hAnsi="Arial" w:cs="Arial"/>
          <w:color w:val="000000" w:themeColor="text1"/>
          <w:lang w:val="en-US"/>
        </w:rPr>
        <w:t>s</w:t>
      </w:r>
      <w:r w:rsidR="08529D9D" w:rsidRPr="20C7603B">
        <w:rPr>
          <w:rFonts w:ascii="Arial" w:hAnsi="Arial" w:cs="Arial"/>
          <w:color w:val="000000" w:themeColor="text1"/>
          <w:lang w:val="en-US"/>
        </w:rPr>
        <w:t xml:space="preserve"> in </w:t>
      </w:r>
      <w:r w:rsidR="1DBA7C0D" w:rsidRPr="20C7603B">
        <w:rPr>
          <w:rFonts w:ascii="Arial" w:hAnsi="Arial" w:cs="Arial"/>
          <w:color w:val="000000" w:themeColor="text1"/>
          <w:lang w:val="en-US"/>
        </w:rPr>
        <w:t>normal</w:t>
      </w:r>
      <w:r w:rsidR="08529D9D"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BM (</w:t>
      </w:r>
      <w:proofErr w:type="gramStart"/>
      <w:r w:rsidR="3134E52A" w:rsidRPr="20C7603B">
        <w:rPr>
          <w:rFonts w:ascii="Arial" w:hAnsi="Arial" w:cs="Arial"/>
          <w:color w:val="000000" w:themeColor="text1"/>
          <w:lang w:val="en-US"/>
        </w:rPr>
        <w:t>HSC</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proofErr w:type="gramEnd"/>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MPP1</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MPP2</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MPP3</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 xml:space="preserve">MPP4 = </w:t>
      </w:r>
      <w:commentRangeStart w:id="150"/>
      <w:r w:rsidR="3134E52A" w:rsidRPr="20C7603B">
        <w:rPr>
          <w:rFonts w:ascii="Arial" w:hAnsi="Arial" w:cs="Arial"/>
          <w:color w:val="000000" w:themeColor="text1"/>
          <w:lang w:val="en-US"/>
        </w:rPr>
        <w:t>~1</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~5</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~2</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~5</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w:t>
      </w:r>
      <w:r w:rsidR="59EE67BB"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~30</w:t>
      </w:r>
      <w:commentRangeEnd w:id="150"/>
      <w:r w:rsidR="00AB4FFC">
        <w:rPr>
          <w:rStyle w:val="CommentReference"/>
        </w:rPr>
        <w:commentReference w:id="150"/>
      </w:r>
      <w:r w:rsidR="3134E52A" w:rsidRPr="20C7603B">
        <w:rPr>
          <w:rFonts w:ascii="Arial" w:hAnsi="Arial" w:cs="Arial"/>
          <w:color w:val="000000" w:themeColor="text1"/>
          <w:lang w:val="en-US"/>
        </w:rPr>
        <w:t>)</w:t>
      </w:r>
      <w:r w:rsidR="1DBA7C0D" w:rsidRPr="20C7603B">
        <w:rPr>
          <w:rFonts w:ascii="Arial" w:hAnsi="Arial" w:cs="Arial"/>
          <w:color w:val="000000" w:themeColor="text1"/>
          <w:lang w:val="en-US"/>
        </w:rPr>
        <w:t xml:space="preserve">. </w:t>
      </w:r>
      <w:r w:rsidR="60B4CFDB" w:rsidRPr="20C7603B">
        <w:rPr>
          <w:rFonts w:ascii="Arial" w:hAnsi="Arial" w:cs="Arial"/>
          <w:color w:val="000000" w:themeColor="text1"/>
          <w:lang w:val="en-US"/>
        </w:rPr>
        <w:t>W</w:t>
      </w:r>
      <w:r w:rsidR="08529D9D" w:rsidRPr="20C7603B">
        <w:rPr>
          <w:rFonts w:ascii="Arial" w:hAnsi="Arial" w:cs="Arial"/>
          <w:color w:val="000000" w:themeColor="text1"/>
          <w:lang w:val="en-US"/>
        </w:rPr>
        <w:t>e</w:t>
      </w:r>
      <w:r w:rsidR="4AC205E7" w:rsidRPr="20C7603B">
        <w:rPr>
          <w:rFonts w:ascii="Arial" w:hAnsi="Arial" w:cs="Arial"/>
          <w:color w:val="000000" w:themeColor="text1"/>
          <w:lang w:val="en-US"/>
        </w:rPr>
        <w:t xml:space="preserve"> scored </w:t>
      </w:r>
      <w:r w:rsidR="08529D9D" w:rsidRPr="20C7603B">
        <w:rPr>
          <w:rFonts w:ascii="Arial" w:hAnsi="Arial" w:cs="Arial"/>
          <w:color w:val="000000" w:themeColor="text1"/>
          <w:lang w:val="en-US"/>
        </w:rPr>
        <w:t xml:space="preserve">the recipients </w:t>
      </w:r>
      <w:r w:rsidR="4AC205E7" w:rsidRPr="20C7603B">
        <w:rPr>
          <w:rFonts w:ascii="Arial" w:hAnsi="Arial" w:cs="Arial"/>
          <w:color w:val="000000" w:themeColor="text1"/>
          <w:lang w:val="en-US"/>
        </w:rPr>
        <w:t>for donor-derived DCs</w:t>
      </w:r>
      <w:r w:rsidR="30CE50A4" w:rsidRPr="20C7603B">
        <w:rPr>
          <w:rFonts w:ascii="Arial" w:hAnsi="Arial" w:cs="Arial"/>
          <w:color w:val="000000" w:themeColor="text1"/>
          <w:lang w:val="en-US"/>
        </w:rPr>
        <w:t xml:space="preserve">, </w:t>
      </w:r>
      <w:r w:rsidR="413B1D12" w:rsidRPr="20C7603B">
        <w:rPr>
          <w:rFonts w:ascii="Arial" w:hAnsi="Arial" w:cs="Arial"/>
          <w:color w:val="000000" w:themeColor="text1"/>
          <w:lang w:val="en-US"/>
        </w:rPr>
        <w:t>revealing</w:t>
      </w:r>
      <w:r w:rsidR="30CE50A4" w:rsidRPr="20C7603B">
        <w:rPr>
          <w:rFonts w:ascii="Arial" w:hAnsi="Arial" w:cs="Arial"/>
          <w:color w:val="000000" w:themeColor="text1"/>
          <w:lang w:val="en-US"/>
        </w:rPr>
        <w:t xml:space="preserve"> that a</w:t>
      </w:r>
      <w:r w:rsidR="3134E52A" w:rsidRPr="20C7603B">
        <w:rPr>
          <w:rFonts w:ascii="Arial" w:hAnsi="Arial" w:cs="Arial"/>
          <w:color w:val="000000" w:themeColor="text1"/>
          <w:lang w:val="en-US"/>
        </w:rPr>
        <w:t xml:space="preserve">ll HSC/MPP populations </w:t>
      </w:r>
      <w:r w:rsidR="33386C89" w:rsidRPr="20C7603B">
        <w:rPr>
          <w:rFonts w:ascii="Arial" w:hAnsi="Arial" w:cs="Arial"/>
          <w:color w:val="000000" w:themeColor="text1"/>
          <w:lang w:val="en-US"/>
        </w:rPr>
        <w:t>c</w:t>
      </w:r>
      <w:r w:rsidR="71C5CF54" w:rsidRPr="20C7603B">
        <w:rPr>
          <w:rFonts w:ascii="Arial" w:hAnsi="Arial" w:cs="Arial"/>
          <w:color w:val="000000" w:themeColor="text1"/>
          <w:lang w:val="en-US"/>
        </w:rPr>
        <w:t>ould</w:t>
      </w:r>
      <w:r w:rsidR="33386C89" w:rsidRPr="20C7603B">
        <w:rPr>
          <w:rFonts w:ascii="Arial" w:hAnsi="Arial" w:cs="Arial"/>
          <w:color w:val="000000" w:themeColor="text1"/>
          <w:lang w:val="en-US"/>
        </w:rPr>
        <w:t xml:space="preserve"> </w:t>
      </w:r>
      <w:r w:rsidR="3134E52A" w:rsidRPr="20C7603B">
        <w:rPr>
          <w:rFonts w:ascii="Arial" w:hAnsi="Arial" w:cs="Arial"/>
          <w:color w:val="000000" w:themeColor="text1"/>
          <w:lang w:val="en-US"/>
        </w:rPr>
        <w:t>give rise to DCs</w:t>
      </w:r>
      <w:r w:rsidR="30CE50A4" w:rsidRPr="20C7603B">
        <w:rPr>
          <w:rFonts w:ascii="Arial" w:hAnsi="Arial" w:cs="Arial"/>
          <w:color w:val="000000" w:themeColor="text1"/>
          <w:lang w:val="en-US"/>
        </w:rPr>
        <w:t xml:space="preserve"> (Fig. 5c and Suppl. Fig. 5a). </w:t>
      </w:r>
      <w:r w:rsidR="60B4CFDB" w:rsidRPr="20C7603B">
        <w:rPr>
          <w:rFonts w:ascii="Arial" w:hAnsi="Arial" w:cs="Arial"/>
          <w:color w:val="000000" w:themeColor="text1"/>
          <w:lang w:val="en-US"/>
        </w:rPr>
        <w:t>However, a</w:t>
      </w:r>
      <w:r w:rsidR="3E6E0F56" w:rsidRPr="20C7603B">
        <w:rPr>
          <w:rFonts w:ascii="Arial" w:hAnsi="Arial" w:cs="Arial"/>
          <w:color w:val="000000" w:themeColor="text1"/>
          <w:lang w:val="en-US"/>
        </w:rPr>
        <w:t xml:space="preserve">t 12-14 days post-transplantation, the capacity to produce DCs was low for HSCs, MPP1 and MPP2, </w:t>
      </w:r>
      <w:commentRangeStart w:id="151"/>
      <w:commentRangeStart w:id="152"/>
      <w:r w:rsidR="3E6E0F56" w:rsidRPr="20C7603B">
        <w:rPr>
          <w:rFonts w:ascii="Arial" w:hAnsi="Arial" w:cs="Arial"/>
          <w:color w:val="000000" w:themeColor="text1"/>
          <w:lang w:val="en-US"/>
        </w:rPr>
        <w:t>was increased fo</w:t>
      </w:r>
      <w:r w:rsidR="107ED3D7" w:rsidRPr="20C7603B">
        <w:rPr>
          <w:rFonts w:ascii="Arial" w:hAnsi="Arial" w:cs="Arial"/>
          <w:color w:val="000000" w:themeColor="text1"/>
          <w:lang w:val="en-US"/>
        </w:rPr>
        <w:t>r MPP3 and was highest for MPP4</w:t>
      </w:r>
      <w:commentRangeEnd w:id="151"/>
      <w:r w:rsidR="00911D76">
        <w:rPr>
          <w:rStyle w:val="CommentReference"/>
        </w:rPr>
        <w:commentReference w:id="151"/>
      </w:r>
      <w:commentRangeEnd w:id="152"/>
      <w:r w:rsidR="00911D76">
        <w:rPr>
          <w:rStyle w:val="CommentReference"/>
        </w:rPr>
        <w:commentReference w:id="152"/>
      </w:r>
      <w:r w:rsidR="3E6E0F56" w:rsidRPr="20C7603B">
        <w:rPr>
          <w:rFonts w:ascii="Arial" w:hAnsi="Arial" w:cs="Arial"/>
          <w:color w:val="000000" w:themeColor="text1"/>
          <w:lang w:val="en-US"/>
        </w:rPr>
        <w:t xml:space="preserve">. Although further kinetic experiments are required, these results suggest that DC </w:t>
      </w:r>
      <w:r w:rsidR="34480BC9" w:rsidRPr="20C7603B">
        <w:rPr>
          <w:rFonts w:ascii="Arial" w:hAnsi="Arial" w:cs="Arial"/>
          <w:color w:val="000000" w:themeColor="text1"/>
          <w:lang w:val="en-US"/>
        </w:rPr>
        <w:t>fate</w:t>
      </w:r>
      <w:r w:rsidR="3E6E0F56" w:rsidRPr="20C7603B">
        <w:rPr>
          <w:rFonts w:ascii="Arial" w:hAnsi="Arial" w:cs="Arial"/>
          <w:color w:val="000000" w:themeColor="text1"/>
          <w:lang w:val="en-US"/>
        </w:rPr>
        <w:t xml:space="preserve"> is established stepwise, and</w:t>
      </w:r>
      <w:r w:rsidR="413B1D12" w:rsidRPr="20C7603B">
        <w:rPr>
          <w:rFonts w:ascii="Arial" w:hAnsi="Arial" w:cs="Arial"/>
          <w:color w:val="000000" w:themeColor="text1"/>
          <w:lang w:val="en-US"/>
        </w:rPr>
        <w:t xml:space="preserve"> </w:t>
      </w:r>
      <w:r w:rsidR="3E6E0F56" w:rsidRPr="20C7603B">
        <w:rPr>
          <w:rFonts w:ascii="Arial" w:hAnsi="Arial" w:cs="Arial"/>
          <w:color w:val="000000" w:themeColor="text1"/>
          <w:lang w:val="en-US"/>
        </w:rPr>
        <w:t>is primarily driven by the Flt3</w:t>
      </w:r>
      <w:r w:rsidR="3E6E0F56" w:rsidRPr="20C7603B">
        <w:rPr>
          <w:rFonts w:ascii="Arial" w:hAnsi="Arial" w:cs="Arial"/>
          <w:color w:val="000000" w:themeColor="text1"/>
          <w:vertAlign w:val="superscript"/>
          <w:lang w:val="en-US"/>
        </w:rPr>
        <w:t>+</w:t>
      </w:r>
      <w:r w:rsidR="3E6E0F56" w:rsidRPr="20C7603B">
        <w:rPr>
          <w:rFonts w:ascii="Arial" w:hAnsi="Arial" w:cs="Arial"/>
          <w:color w:val="000000" w:themeColor="text1"/>
          <w:lang w:val="en-US"/>
        </w:rPr>
        <w:t xml:space="preserve"> MPP4</w:t>
      </w:r>
      <w:r w:rsidR="5B2E4F52" w:rsidRPr="20C7603B">
        <w:rPr>
          <w:rFonts w:ascii="Arial" w:hAnsi="Arial" w:cs="Arial"/>
          <w:color w:val="000000" w:themeColor="text1"/>
          <w:lang w:val="en-US"/>
        </w:rPr>
        <w:t xml:space="preserve">, which was in accordance with previous results </w:t>
      </w:r>
      <w:sdt>
        <w:sdtPr>
          <w:rPr>
            <w:rFonts w:ascii="Arial" w:hAnsi="Arial" w:cs="Arial"/>
            <w:color w:val="000000" w:themeColor="text1"/>
            <w:lang w:val="en-US"/>
          </w:rPr>
          <w:alias w:val="To edit, see citavi.com/edit"/>
          <w:tag w:val="CitaviPlaceholder#b5861aeb-0ee6-409b-845a-e4138e7e85e9"/>
          <w:id w:val="-1899126051"/>
          <w:placeholder>
            <w:docPart w:val="DefaultPlaceholder_-1854013440"/>
          </w:placeholder>
        </w:sdtPr>
        <w:sdtContent>
          <w:r w:rsidR="006D001D" w:rsidRPr="20C7603B">
            <w:rPr>
              <w:rFonts w:ascii="Arial" w:hAnsi="Arial" w:cs="Arial"/>
              <w:noProof/>
              <w:color w:val="000000" w:themeColor="text1"/>
              <w:lang w:val="en-US"/>
            </w:rPr>
            <w:fldChar w:fldCharType="begin"/>
          </w:r>
          <w:r w:rsidR="006D001D" w:rsidRPr="20C7603B">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ZTI5YTg4LTU5ZjUtNGU1Ny1iY2MyLTg3ODAwZWMwZWUyNSIsIlJhbmdlTGVuZ3RoIjoyMiwiUmVmZXJlbmNlSWQiOiIyZmJhNjQzZi01Nzg1LTQ5ZjgtODhmOS01NmJhNzc4OWRlY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jg3NDI2MyIsIlVyaVN0cmluZyI6Imh0dHA6Ly93d3cubmNiaS5ubG0ubmloLmdvdi9wdWJtZWQvMTI4NzQyNj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cHZrMHlsM3cwM2NkM3cxa3lmd2w1bG5rdHltYnM3NGRsZzFwOG9wZTd0ZGUiLCJDcmVhdGVkT24iOiIyMDIwLTEyLTA3VDA4OjI0OjUyWiIsIk1vZGlmaWVkQnkiOiJwdmsweWwzdzAzY2QzdzFreWZ3bDVsbmt0eW1iczc0ZGxnMXA4b3BlN3RkZSIsIklkIjoiZTJhNWYyMDEtYjVkNC00NDk0LWI1YzUtMzY0Y2UzODAyMjNkIiwiTW9kaWZpZWRPbiI6IjIwMjAtMTItMDdUMDg6MjQ6NTJa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4NC9qZW0uMjAwMzAzMjMiLCJVcmlTdHJpbmciOiJodHRwczovL2RvaS5vcmcvMTAuMTA4NC9qZW0uMjAwMzAzMj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cHZrMHlsM3cwM2NkM3cxa3lmd2w1bG5rdHltYnM3NGRsZzFwOG9wZTd0ZGUiLCJDcmVhdGVkT24iOiIyMDIwLTEyLTA3VDA4OjI0OjUyWiIsIk1vZGlmaWVkQnkiOiJwdmsweWwzdzAzY2QzdzFreWZ3bDVsbmt0eW1iczc0ZGxnMXA4b3BlN3RkZSIsIklkIjoiMzMyMzE1MTItOWMxMC00ZWViLWJjODktYTNjMzY0ZjE0ODU4IiwiTW9kaWZpZWRPbiI6IjIwMjAtMTItMDdUMDg6MjQ6NTJa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MjE5NDA2NyIsIlVyaVN0cmluZyI6Imh0dHBzOi8vd3d3Lm5jYmkubmxtLm5paC5nb3YvcG1jL2FydGljbGVzL1BNQzIxOTQwN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}</w:instrText>
          </w:r>
          <w:r w:rsidR="006D001D" w:rsidRPr="20C7603B">
            <w:rPr>
              <w:rFonts w:ascii="Arial" w:hAnsi="Arial" w:cs="Arial"/>
              <w:noProof/>
              <w:color w:val="000000" w:themeColor="text1"/>
              <w:lang w:val="en-US"/>
            </w:rPr>
            <w:fldChar w:fldCharType="separate"/>
          </w:r>
          <w:r w:rsidR="5B2E4F52" w:rsidRPr="20C7603B">
            <w:rPr>
              <w:rFonts w:ascii="Arial" w:hAnsi="Arial" w:cs="Arial"/>
              <w:noProof/>
              <w:color w:val="000000" w:themeColor="text1"/>
              <w:lang w:val="en-US"/>
            </w:rPr>
            <w:t>(Karsunky et al. 2003)</w:t>
          </w:r>
          <w:r w:rsidR="006D001D" w:rsidRPr="20C7603B">
            <w:rPr>
              <w:rFonts w:ascii="Arial" w:hAnsi="Arial" w:cs="Arial"/>
              <w:noProof/>
              <w:color w:val="000000" w:themeColor="text1"/>
              <w:lang w:val="en-US"/>
            </w:rPr>
            <w:fldChar w:fldCharType="end"/>
          </w:r>
        </w:sdtContent>
      </w:sdt>
      <w:r w:rsidR="3E6E0F56" w:rsidRPr="20C7603B">
        <w:rPr>
          <w:rFonts w:ascii="Arial" w:hAnsi="Arial" w:cs="Arial"/>
          <w:color w:val="000000" w:themeColor="text1"/>
          <w:lang w:val="en-US"/>
        </w:rPr>
        <w:t xml:space="preserve">. Of note, our data also showed that </w:t>
      </w:r>
      <w:proofErr w:type="spellStart"/>
      <w:r w:rsidR="3E6E0F56" w:rsidRPr="20C7603B">
        <w:rPr>
          <w:rFonts w:ascii="Arial" w:hAnsi="Arial" w:cs="Arial"/>
          <w:color w:val="000000" w:themeColor="text1"/>
          <w:lang w:val="en-US"/>
        </w:rPr>
        <w:t>pDCs</w:t>
      </w:r>
      <w:proofErr w:type="spellEnd"/>
      <w:r w:rsidR="3E6E0F56" w:rsidRPr="20C7603B">
        <w:rPr>
          <w:rFonts w:ascii="Arial" w:hAnsi="Arial" w:cs="Arial"/>
          <w:color w:val="000000" w:themeColor="text1"/>
          <w:lang w:val="en-US"/>
        </w:rPr>
        <w:t xml:space="preserve"> and </w:t>
      </w:r>
      <w:proofErr w:type="spellStart"/>
      <w:r w:rsidR="3E6E0F56" w:rsidRPr="20C7603B">
        <w:rPr>
          <w:rFonts w:ascii="Arial" w:hAnsi="Arial" w:cs="Arial"/>
          <w:color w:val="000000" w:themeColor="text1"/>
          <w:lang w:val="en-US"/>
        </w:rPr>
        <w:t>cDCs</w:t>
      </w:r>
      <w:proofErr w:type="spellEnd"/>
      <w:r w:rsidR="3E6E0F56" w:rsidRPr="20C7603B">
        <w:rPr>
          <w:rFonts w:ascii="Arial" w:hAnsi="Arial" w:cs="Arial"/>
          <w:color w:val="000000" w:themeColor="text1"/>
          <w:lang w:val="en-US"/>
        </w:rPr>
        <w:t xml:space="preserve"> developed with similar frequencies from </w:t>
      </w:r>
      <w:commentRangeStart w:id="153"/>
      <w:r w:rsidR="3E6E0F56" w:rsidRPr="20C7603B">
        <w:rPr>
          <w:rFonts w:ascii="Arial" w:hAnsi="Arial" w:cs="Arial"/>
          <w:color w:val="000000" w:themeColor="text1"/>
          <w:lang w:val="en-US"/>
        </w:rPr>
        <w:t>MPPs</w:t>
      </w:r>
      <w:commentRangeEnd w:id="153"/>
      <w:r w:rsidR="006D001D">
        <w:rPr>
          <w:rStyle w:val="CommentReference"/>
        </w:rPr>
        <w:commentReference w:id="153"/>
      </w:r>
      <w:r w:rsidR="3E6E0F56" w:rsidRPr="20C7603B">
        <w:rPr>
          <w:rFonts w:ascii="Arial" w:hAnsi="Arial" w:cs="Arial"/>
          <w:color w:val="000000" w:themeColor="text1"/>
          <w:lang w:val="en-US"/>
        </w:rPr>
        <w:t>.</w:t>
      </w:r>
    </w:p>
    <w:p w14:paraId="3394DD33" w14:textId="04AD508C" w:rsidR="008948F0" w:rsidRDefault="00E0557C" w:rsidP="008948F0">
      <w:pPr>
        <w:spacing w:line="480" w:lineRule="auto"/>
        <w:jc w:val="both"/>
        <w:rPr>
          <w:rFonts w:ascii="Arial" w:hAnsi="Arial" w:cs="Arial"/>
          <w:color w:val="000000"/>
          <w:lang w:val="en-US"/>
        </w:rPr>
      </w:pPr>
      <w:r>
        <w:rPr>
          <w:rFonts w:ascii="Arial" w:hAnsi="Arial" w:cs="Arial"/>
          <w:b/>
          <w:color w:val="000000"/>
          <w:lang w:val="en-US"/>
        </w:rPr>
        <w:t>Constitutive</w:t>
      </w:r>
      <w:r w:rsidR="008948F0">
        <w:rPr>
          <w:rFonts w:ascii="Arial" w:hAnsi="Arial" w:cs="Arial"/>
          <w:b/>
          <w:color w:val="000000"/>
          <w:lang w:val="en-US"/>
        </w:rPr>
        <w:t xml:space="preserve"> DNA methylation </w:t>
      </w:r>
      <w:r w:rsidR="00C56101">
        <w:rPr>
          <w:rFonts w:ascii="Arial" w:hAnsi="Arial" w:cs="Arial"/>
          <w:b/>
          <w:color w:val="000000"/>
          <w:lang w:val="en-US"/>
        </w:rPr>
        <w:t>controls</w:t>
      </w:r>
      <w:r w:rsidR="008948F0">
        <w:rPr>
          <w:rFonts w:ascii="Arial" w:hAnsi="Arial" w:cs="Arial"/>
          <w:b/>
          <w:color w:val="000000"/>
          <w:lang w:val="en-US"/>
        </w:rPr>
        <w:t xml:space="preserve"> </w:t>
      </w:r>
      <w:r w:rsidR="00541141">
        <w:rPr>
          <w:rFonts w:ascii="Arial" w:hAnsi="Arial" w:cs="Arial"/>
          <w:b/>
          <w:color w:val="000000"/>
          <w:lang w:val="en-US"/>
        </w:rPr>
        <w:t xml:space="preserve">early </w:t>
      </w:r>
      <w:r w:rsidR="008948F0">
        <w:rPr>
          <w:rFonts w:ascii="Arial" w:hAnsi="Arial" w:cs="Arial"/>
          <w:b/>
          <w:color w:val="000000"/>
          <w:lang w:val="en-US"/>
        </w:rPr>
        <w:t xml:space="preserve">DC development </w:t>
      </w:r>
      <w:r w:rsidR="008948F0" w:rsidRPr="00713494">
        <w:rPr>
          <w:rFonts w:ascii="Arial" w:hAnsi="Arial" w:cs="Arial"/>
          <w:b/>
          <w:color w:val="000000"/>
          <w:lang w:val="en-US"/>
        </w:rPr>
        <w:t xml:space="preserve">but </w:t>
      </w:r>
      <w:r w:rsidR="008948F0">
        <w:rPr>
          <w:rFonts w:ascii="Arial" w:hAnsi="Arial" w:cs="Arial"/>
          <w:b/>
          <w:color w:val="000000"/>
          <w:lang w:val="en-US"/>
        </w:rPr>
        <w:t>is dispensable</w:t>
      </w:r>
      <w:r w:rsidR="008948F0" w:rsidRPr="00713494">
        <w:rPr>
          <w:rFonts w:ascii="Arial" w:hAnsi="Arial" w:cs="Arial"/>
          <w:b/>
          <w:color w:val="000000"/>
          <w:lang w:val="en-US"/>
        </w:rPr>
        <w:t xml:space="preserve"> thereafter</w:t>
      </w:r>
      <w:r w:rsidR="008948F0">
        <w:rPr>
          <w:rFonts w:ascii="Arial" w:hAnsi="Arial" w:cs="Arial"/>
          <w:color w:val="000000"/>
          <w:lang w:val="en-US"/>
        </w:rPr>
        <w:t xml:space="preserve"> </w:t>
      </w:r>
    </w:p>
    <w:p w14:paraId="70F6B621" w14:textId="0FBF55DF" w:rsidR="008948F0" w:rsidRPr="0015097B" w:rsidRDefault="008948F0" w:rsidP="008948F0">
      <w:pPr>
        <w:widowControl w:val="0"/>
        <w:autoSpaceDE w:val="0"/>
        <w:autoSpaceDN w:val="0"/>
        <w:adjustRightInd w:val="0"/>
        <w:spacing w:line="480" w:lineRule="auto"/>
        <w:jc w:val="both"/>
        <w:rPr>
          <w:rFonts w:ascii="Arial" w:hAnsi="Arial" w:cs="Arial"/>
          <w:color w:val="000000"/>
          <w:lang w:val="en-US"/>
        </w:rPr>
      </w:pPr>
      <w:r w:rsidRPr="0015097B">
        <w:rPr>
          <w:rFonts w:ascii="Arial" w:hAnsi="Arial" w:cs="Arial"/>
          <w:color w:val="000000"/>
          <w:lang w:val="en-US"/>
        </w:rPr>
        <w:t xml:space="preserve">We next determined if DC </w:t>
      </w:r>
      <w:r>
        <w:rPr>
          <w:rFonts w:ascii="Arial" w:hAnsi="Arial" w:cs="Arial"/>
          <w:color w:val="000000"/>
          <w:lang w:val="en-US"/>
        </w:rPr>
        <w:t>potential</w:t>
      </w:r>
      <w:r w:rsidRPr="0015097B">
        <w:rPr>
          <w:rFonts w:ascii="Arial" w:hAnsi="Arial" w:cs="Arial"/>
          <w:color w:val="000000"/>
          <w:lang w:val="en-US"/>
        </w:rPr>
        <w:t xml:space="preserve"> requires </w:t>
      </w:r>
      <w:r w:rsidR="00922BE4">
        <w:rPr>
          <w:rFonts w:ascii="Arial" w:hAnsi="Arial" w:cs="Arial"/>
          <w:color w:val="000000"/>
          <w:lang w:val="en-US"/>
        </w:rPr>
        <w:t>constitutive</w:t>
      </w:r>
      <w:r w:rsidRPr="0015097B">
        <w:rPr>
          <w:rFonts w:ascii="Arial" w:hAnsi="Arial" w:cs="Arial"/>
          <w:color w:val="000000"/>
          <w:lang w:val="en-US"/>
        </w:rPr>
        <w:t xml:space="preserve"> methylation exclusively </w:t>
      </w:r>
      <w:r>
        <w:rPr>
          <w:rFonts w:ascii="Arial" w:hAnsi="Arial" w:cs="Arial"/>
          <w:color w:val="000000"/>
          <w:lang w:val="en-US"/>
        </w:rPr>
        <w:t xml:space="preserve">during early </w:t>
      </w:r>
      <w:r w:rsidR="000B753E">
        <w:rPr>
          <w:rFonts w:ascii="Arial" w:hAnsi="Arial" w:cs="Arial"/>
          <w:color w:val="000000"/>
          <w:lang w:val="en-US"/>
        </w:rPr>
        <w:t>hematopoiesis</w:t>
      </w:r>
      <w:r w:rsidRPr="0015097B">
        <w:rPr>
          <w:rFonts w:ascii="Arial" w:hAnsi="Arial" w:cs="Arial"/>
          <w:color w:val="000000"/>
          <w:lang w:val="en-US"/>
        </w:rPr>
        <w:t xml:space="preserve">, or also during </w:t>
      </w:r>
      <w:r w:rsidR="000B753E" w:rsidRPr="0015097B">
        <w:rPr>
          <w:rFonts w:ascii="Arial" w:hAnsi="Arial" w:cs="Arial"/>
          <w:color w:val="000000"/>
          <w:lang w:val="en-US"/>
        </w:rPr>
        <w:t xml:space="preserve">later </w:t>
      </w:r>
      <w:r>
        <w:rPr>
          <w:rFonts w:ascii="Arial" w:hAnsi="Arial" w:cs="Arial"/>
          <w:color w:val="000000"/>
          <w:lang w:val="en-US"/>
        </w:rPr>
        <w:t>maturation</w:t>
      </w:r>
      <w:r w:rsidR="000B753E">
        <w:rPr>
          <w:rFonts w:ascii="Arial" w:hAnsi="Arial" w:cs="Arial"/>
          <w:color w:val="000000"/>
          <w:lang w:val="en-US"/>
        </w:rPr>
        <w:t xml:space="preserve"> steps</w:t>
      </w:r>
      <w:r w:rsidRPr="0015097B">
        <w:rPr>
          <w:rFonts w:ascii="Arial" w:hAnsi="Arial" w:cs="Arial"/>
          <w:color w:val="000000"/>
          <w:lang w:val="en-US"/>
        </w:rPr>
        <w:t xml:space="preserve">. </w:t>
      </w:r>
      <w:r>
        <w:rPr>
          <w:rFonts w:ascii="Arial" w:hAnsi="Arial" w:cs="Arial"/>
          <w:color w:val="000000"/>
          <w:lang w:val="en-US"/>
        </w:rPr>
        <w:t>To this end</w:t>
      </w:r>
      <w:r w:rsidRPr="0015097B">
        <w:rPr>
          <w:rFonts w:ascii="Arial" w:hAnsi="Arial" w:cs="Arial"/>
          <w:color w:val="000000"/>
          <w:lang w:val="en-US"/>
        </w:rPr>
        <w:t xml:space="preserve">, we crossed </w:t>
      </w:r>
      <w:r w:rsidRPr="0015097B">
        <w:rPr>
          <w:rFonts w:ascii="Arial" w:hAnsi="Arial" w:cs="Arial"/>
          <w:i/>
          <w:color w:val="000000"/>
          <w:lang w:val="en-US"/>
        </w:rPr>
        <w:t>Dnmt1</w:t>
      </w:r>
      <w:r w:rsidRPr="0015097B">
        <w:rPr>
          <w:rFonts w:ascii="Arial" w:hAnsi="Arial" w:cs="Arial"/>
          <w:color w:val="000000"/>
          <w:vertAlign w:val="superscript"/>
          <w:lang w:val="en-US"/>
        </w:rPr>
        <w:t>lox/chip</w:t>
      </w:r>
      <w:r w:rsidRPr="0015097B">
        <w:rPr>
          <w:rFonts w:ascii="Arial" w:hAnsi="Arial" w:cs="Arial"/>
          <w:color w:val="000000"/>
          <w:lang w:val="en-US"/>
        </w:rPr>
        <w:t xml:space="preserve"> animals (combining a </w:t>
      </w:r>
      <w:proofErr w:type="spellStart"/>
      <w:r w:rsidRPr="0015097B">
        <w:rPr>
          <w:rFonts w:ascii="Arial" w:hAnsi="Arial" w:cs="Arial"/>
          <w:i/>
          <w:color w:val="000000"/>
          <w:lang w:val="en-US"/>
        </w:rPr>
        <w:t>lox</w:t>
      </w:r>
      <w:r w:rsidRPr="0015097B">
        <w:rPr>
          <w:rFonts w:ascii="Arial" w:hAnsi="Arial" w:cs="Arial"/>
          <w:color w:val="000000"/>
          <w:lang w:val="en-US"/>
        </w:rPr>
        <w:t>P</w:t>
      </w:r>
      <w:proofErr w:type="spellEnd"/>
      <w:r w:rsidRPr="0015097B">
        <w:rPr>
          <w:rFonts w:ascii="Arial" w:hAnsi="Arial" w:cs="Arial"/>
          <w:color w:val="000000"/>
          <w:lang w:val="en-US"/>
        </w:rPr>
        <w:t xml:space="preserve">-flanked </w:t>
      </w:r>
      <w:r w:rsidR="003431F1" w:rsidRPr="003431F1">
        <w:rPr>
          <w:rFonts w:ascii="Arial" w:hAnsi="Arial" w:cs="Arial"/>
          <w:i/>
          <w:color w:val="000000"/>
          <w:lang w:val="en-US"/>
        </w:rPr>
        <w:t>Dnmt1</w:t>
      </w:r>
      <w:r w:rsidR="003431F1">
        <w:rPr>
          <w:rFonts w:ascii="Arial" w:hAnsi="Arial" w:cs="Arial"/>
          <w:color w:val="000000"/>
          <w:lang w:val="en-US"/>
        </w:rPr>
        <w:t xml:space="preserve"> </w:t>
      </w:r>
      <w:r w:rsidRPr="0015097B">
        <w:rPr>
          <w:rFonts w:ascii="Arial" w:hAnsi="Arial" w:cs="Arial"/>
          <w:color w:val="000000"/>
          <w:lang w:val="en-US"/>
        </w:rPr>
        <w:t xml:space="preserve">allele with </w:t>
      </w:r>
      <w:r>
        <w:rPr>
          <w:rFonts w:ascii="Arial" w:hAnsi="Arial" w:cs="Arial"/>
          <w:color w:val="000000"/>
          <w:lang w:val="en-US"/>
        </w:rPr>
        <w:t>the</w:t>
      </w:r>
      <w:r w:rsidRPr="0015097B">
        <w:rPr>
          <w:rFonts w:ascii="Arial" w:hAnsi="Arial" w:cs="Arial"/>
          <w:color w:val="000000"/>
          <w:lang w:val="en-US"/>
        </w:rPr>
        <w:t xml:space="preserve"> hypomorphic </w:t>
      </w:r>
      <w:r>
        <w:rPr>
          <w:rFonts w:ascii="Arial" w:hAnsi="Arial" w:cs="Arial"/>
          <w:i/>
          <w:color w:val="000000"/>
          <w:lang w:val="en-US"/>
        </w:rPr>
        <w:t>chip</w:t>
      </w:r>
      <w:r w:rsidRPr="0015097B">
        <w:rPr>
          <w:rFonts w:ascii="Arial" w:hAnsi="Arial" w:cs="Arial"/>
          <w:i/>
          <w:color w:val="000000"/>
          <w:lang w:val="en-US"/>
        </w:rPr>
        <w:t xml:space="preserve"> </w:t>
      </w:r>
      <w:r w:rsidRPr="0015097B">
        <w:rPr>
          <w:rFonts w:ascii="Arial" w:hAnsi="Arial" w:cs="Arial"/>
          <w:color w:val="000000"/>
          <w:lang w:val="en-US"/>
        </w:rPr>
        <w:t xml:space="preserve">allele </w:t>
      </w:r>
      <w:sdt>
        <w:sdtPr>
          <w:rPr>
            <w:rFonts w:ascii="Arial" w:hAnsi="Arial" w:cs="Arial"/>
            <w:color w:val="000000"/>
            <w:lang w:val="en-US"/>
          </w:rPr>
          <w:alias w:val="To edit, see citavi.com/edit"/>
          <w:tag w:val="CitaviPlaceholder#3ef515ea-d8d1-4ea9-985d-2741ef983cd7"/>
          <w:id w:val="-2068950674"/>
          <w:placeholder>
            <w:docPart w:val="630A4EFC1C274B30A716631E6B896EC5"/>
          </w:placeholder>
        </w:sdtPr>
        <w:sdtContent>
          <w:r w:rsidRPr="0015097B">
            <w:rPr>
              <w:rFonts w:ascii="Arial" w:hAnsi="Arial" w:cs="Arial"/>
              <w:noProof/>
              <w:color w:val="000000"/>
              <w:lang w:val="en-US"/>
            </w:rPr>
            <w:fldChar w:fldCharType="begin"/>
          </w:r>
          <w:r w:rsidR="009927FC">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Y2M5NGIzLWQ1NzYtNGU0Zi04OGRiLTRmNjI3NDhjNDcyZCIsIlJhbmdlTGVuZ3RoIjoxOSwiUmVmZXJlbmNlSWQiOiJmZTI2NjQ4Yi1iMzVkLTQyNjctOGRkNy1hOTkxYjJhOTRlY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yNzAyODc2IiwiVXJpU3RyaW5nIjoiaHR0cDovL3d3dy5uY2JpLm5sbS5uaWguZ292L3B1Ym1lZC8xMjcwMjg3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Mzk6NTciLCJNb2RpZmllZEJ5IjoiX0ZyYW5rIFJvc2VuYmF1ZXIiLCJJZCI6ImMzN2NlN2NiLTljYjgtNDMxZS04Y2I5LTFhN2RjYjdmN2FkNiIsIk1vZGlmaWVkT24iOiIyMDIwLTA3LTMwVDA4OjM5OjU3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yNi9zY2llbmNlLjEwODM1NTgiLCJVcmlTdHJpbmciOiJodHRwczovL2RvaS5vcmcvMTAuMTEyNi9zY2llbmNlLjEwODM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xMTEzNzk5NSIsIlVyaVN0cmluZyI6Imh0dHA6Ly93d3cubmNiaS5ubG0ubmloLmdvdi9wdWJtZWQvMTExMzc5OT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A4OjQ4OjA2IiwiTW9kaWZpZWRCeSI6Il9GcmFuayBSb3NlbmJhdWVyIiwiSWQiOiJiZGVmNmY0Mi0zZWRiLTQ2ZDMtOWZmNS1iNTI4ZmY1NDIxNDUiLCJNb2RpZmllZE9uIjoiMjAyMC0wNy0zMFQwODo0ODowNi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MzgvODM3MzAiLCJVcmlTdHJpbmciOiJodHRwczovL2RvaS5vcmcvMTAuMTAzOC84Mzcz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}</w:instrText>
          </w:r>
          <w:r w:rsidRPr="0015097B">
            <w:rPr>
              <w:rFonts w:ascii="Arial" w:hAnsi="Arial" w:cs="Arial"/>
              <w:noProof/>
              <w:color w:val="000000"/>
              <w:lang w:val="en-US"/>
            </w:rPr>
            <w:fldChar w:fldCharType="separate"/>
          </w:r>
          <w:r w:rsidR="009927FC">
            <w:rPr>
              <w:rFonts w:ascii="Arial" w:hAnsi="Arial" w:cs="Arial"/>
              <w:noProof/>
              <w:color w:val="000000"/>
              <w:lang w:val="en-US"/>
            </w:rPr>
            <w:t>(Gaudet et al. 2003; Jackson-Grusby et al. 2001b)</w:t>
          </w:r>
          <w:r w:rsidRPr="0015097B">
            <w:rPr>
              <w:rFonts w:ascii="Arial" w:hAnsi="Arial" w:cs="Arial"/>
              <w:noProof/>
              <w:color w:val="000000"/>
              <w:lang w:val="en-US"/>
            </w:rPr>
            <w:fldChar w:fldCharType="end"/>
          </w:r>
        </w:sdtContent>
      </w:sdt>
      <w:r w:rsidRPr="0015097B">
        <w:rPr>
          <w:rFonts w:ascii="Arial" w:hAnsi="Arial" w:cs="Arial"/>
          <w:color w:val="000000"/>
          <w:lang w:val="en-US"/>
        </w:rPr>
        <w:t xml:space="preserve">) with mice expressing the CRE-recombinase from the </w:t>
      </w:r>
      <w:r w:rsidRPr="0015097B">
        <w:rPr>
          <w:rFonts w:ascii="Arial" w:hAnsi="Arial" w:cs="Arial"/>
          <w:i/>
          <w:color w:val="000000"/>
          <w:lang w:val="en-US"/>
        </w:rPr>
        <w:t>Vav</w:t>
      </w:r>
      <w:r w:rsidRPr="0015097B">
        <w:rPr>
          <w:rFonts w:ascii="Arial" w:hAnsi="Arial" w:cs="Arial"/>
          <w:color w:val="000000"/>
          <w:lang w:val="en-US"/>
        </w:rPr>
        <w:t xml:space="preserve"> gene (referred to here as </w:t>
      </w:r>
      <w:proofErr w:type="spellStart"/>
      <w:r w:rsidRPr="0015097B">
        <w:rPr>
          <w:rFonts w:ascii="Arial" w:hAnsi="Arial" w:cs="Arial"/>
          <w:i/>
          <w:color w:val="000000"/>
          <w:lang w:val="en-US"/>
        </w:rPr>
        <w:t>Vav</w:t>
      </w:r>
      <w:r w:rsidRPr="0015097B">
        <w:rPr>
          <w:rFonts w:ascii="Arial" w:hAnsi="Arial" w:cs="Arial"/>
          <w:color w:val="000000"/>
          <w:vertAlign w:val="superscript"/>
          <w:lang w:val="en-US"/>
        </w:rPr>
        <w:t>Cre</w:t>
      </w:r>
      <w:proofErr w:type="spellEnd"/>
      <w:r w:rsidRPr="0015097B">
        <w:rPr>
          <w:rFonts w:ascii="Arial" w:hAnsi="Arial" w:cs="Arial"/>
          <w:color w:val="000000"/>
          <w:vertAlign w:val="superscript"/>
          <w:lang w:val="en-US"/>
        </w:rPr>
        <w:t>+</w:t>
      </w:r>
      <w:r w:rsidRPr="0015097B">
        <w:rPr>
          <w:rFonts w:ascii="Arial" w:hAnsi="Arial" w:cs="Arial"/>
          <w:color w:val="000000"/>
          <w:lang w:val="en-US"/>
        </w:rPr>
        <w:t xml:space="preserve">) or from the </w:t>
      </w:r>
      <w:r w:rsidRPr="0015097B">
        <w:rPr>
          <w:rFonts w:ascii="Arial" w:hAnsi="Arial" w:cs="Arial"/>
          <w:i/>
          <w:color w:val="000000"/>
          <w:lang w:val="en-US"/>
        </w:rPr>
        <w:t>Cx3cr1</w:t>
      </w:r>
      <w:r w:rsidRPr="0015097B">
        <w:rPr>
          <w:rFonts w:ascii="Arial" w:hAnsi="Arial" w:cs="Arial"/>
          <w:color w:val="000000"/>
          <w:lang w:val="en-US"/>
        </w:rPr>
        <w:t xml:space="preserve"> gene (referred to here as </w:t>
      </w:r>
      <w:r w:rsidRPr="0015097B">
        <w:rPr>
          <w:rFonts w:ascii="Arial" w:hAnsi="Arial" w:cs="Arial"/>
          <w:i/>
          <w:color w:val="000000"/>
          <w:lang w:val="en-US"/>
        </w:rPr>
        <w:t>Cx3cr1</w:t>
      </w:r>
      <w:r w:rsidRPr="0015097B">
        <w:rPr>
          <w:rFonts w:ascii="Arial" w:hAnsi="Arial" w:cs="Arial"/>
          <w:color w:val="000000"/>
          <w:vertAlign w:val="superscript"/>
          <w:lang w:val="en-US"/>
        </w:rPr>
        <w:t>Cre+</w:t>
      </w:r>
      <w:r w:rsidRPr="0015097B">
        <w:rPr>
          <w:rFonts w:ascii="Arial" w:hAnsi="Arial" w:cs="Arial"/>
          <w:color w:val="000000"/>
          <w:lang w:val="en-US"/>
        </w:rPr>
        <w:t>).</w:t>
      </w:r>
      <w:r w:rsidRPr="0015097B">
        <w:rPr>
          <w:rFonts w:ascii="Arial" w:hAnsi="Arial" w:cs="Arial"/>
          <w:lang w:val="en-US"/>
        </w:rPr>
        <w:t xml:space="preserve"> </w:t>
      </w:r>
      <w:proofErr w:type="spellStart"/>
      <w:r w:rsidRPr="0015097B">
        <w:rPr>
          <w:rFonts w:ascii="Arial" w:hAnsi="Arial" w:cs="Arial"/>
          <w:i/>
          <w:color w:val="000000"/>
          <w:lang w:val="en-US"/>
        </w:rPr>
        <w:t>Vav</w:t>
      </w:r>
      <w:r w:rsidRPr="0015097B">
        <w:rPr>
          <w:rFonts w:ascii="Arial" w:hAnsi="Arial" w:cs="Arial"/>
          <w:color w:val="000000"/>
          <w:vertAlign w:val="superscript"/>
          <w:lang w:val="en-US"/>
        </w:rPr>
        <w:t>Cre</w:t>
      </w:r>
      <w:proofErr w:type="spellEnd"/>
      <w:r w:rsidRPr="0015097B">
        <w:rPr>
          <w:rFonts w:ascii="Arial" w:hAnsi="Arial" w:cs="Arial"/>
          <w:color w:val="000000"/>
          <w:vertAlign w:val="superscript"/>
          <w:lang w:val="en-US"/>
        </w:rPr>
        <w:t>+</w:t>
      </w:r>
      <w:r w:rsidRPr="0015097B">
        <w:rPr>
          <w:rFonts w:ascii="Arial" w:hAnsi="Arial" w:cs="Arial"/>
          <w:color w:val="000000"/>
          <w:lang w:val="en-US"/>
        </w:rPr>
        <w:t xml:space="preserve"> mice express CRE in HSCs</w:t>
      </w:r>
      <w:r w:rsidR="003431F1">
        <w:rPr>
          <w:rFonts w:ascii="Arial" w:hAnsi="Arial" w:cs="Arial"/>
          <w:color w:val="000000"/>
          <w:lang w:val="en-US"/>
        </w:rPr>
        <w:t xml:space="preserve"> and early progenitor cells, whereas</w:t>
      </w:r>
      <w:r w:rsidRPr="0015097B">
        <w:rPr>
          <w:rFonts w:ascii="Arial" w:hAnsi="Arial" w:cs="Arial"/>
          <w:color w:val="000000"/>
          <w:lang w:val="en-US"/>
        </w:rPr>
        <w:t xml:space="preserve"> CRE expression in </w:t>
      </w:r>
      <w:r w:rsidRPr="0015097B">
        <w:rPr>
          <w:rFonts w:ascii="Arial" w:hAnsi="Arial" w:cs="Arial"/>
          <w:i/>
          <w:color w:val="000000"/>
          <w:lang w:val="en-US"/>
        </w:rPr>
        <w:t>Cx3cr1</w:t>
      </w:r>
      <w:r w:rsidRPr="0015097B">
        <w:rPr>
          <w:rFonts w:ascii="Arial" w:hAnsi="Arial" w:cs="Arial"/>
          <w:color w:val="000000"/>
          <w:vertAlign w:val="superscript"/>
          <w:lang w:val="en-US"/>
        </w:rPr>
        <w:t xml:space="preserve">Cre+ </w:t>
      </w:r>
      <w:r w:rsidRPr="0015097B">
        <w:rPr>
          <w:rFonts w:ascii="Arial" w:hAnsi="Arial" w:cs="Arial"/>
          <w:color w:val="000000"/>
          <w:lang w:val="en-US"/>
        </w:rPr>
        <w:t xml:space="preserve">mice is restricted to </w:t>
      </w:r>
      <w:r>
        <w:rPr>
          <w:rFonts w:ascii="Arial" w:hAnsi="Arial" w:cs="Arial"/>
          <w:color w:val="000000"/>
          <w:lang w:val="en-US"/>
        </w:rPr>
        <w:t xml:space="preserve">the </w:t>
      </w:r>
      <w:r w:rsidRPr="0015097B">
        <w:rPr>
          <w:rFonts w:ascii="Arial" w:hAnsi="Arial" w:cs="Arial"/>
          <w:color w:val="000000"/>
          <w:lang w:val="en-US"/>
        </w:rPr>
        <w:t>mononuclear phagocyte</w:t>
      </w:r>
      <w:r>
        <w:rPr>
          <w:rFonts w:ascii="Arial" w:hAnsi="Arial" w:cs="Arial"/>
          <w:color w:val="000000"/>
          <w:lang w:val="en-US"/>
        </w:rPr>
        <w:t xml:space="preserve"> </w:t>
      </w:r>
      <w:r w:rsidRPr="0015097B">
        <w:rPr>
          <w:rFonts w:ascii="Arial" w:hAnsi="Arial" w:cs="Arial"/>
          <w:color w:val="000000"/>
          <w:lang w:val="en-US"/>
        </w:rPr>
        <w:t>s</w:t>
      </w:r>
      <w:r>
        <w:rPr>
          <w:rFonts w:ascii="Arial" w:hAnsi="Arial" w:cs="Arial"/>
          <w:color w:val="000000"/>
          <w:lang w:val="en-US"/>
        </w:rPr>
        <w:t xml:space="preserve">ystem including </w:t>
      </w:r>
      <w:r w:rsidRPr="0015097B">
        <w:rPr>
          <w:rFonts w:ascii="Arial" w:hAnsi="Arial" w:cs="Arial"/>
          <w:color w:val="000000"/>
          <w:lang w:val="en-US"/>
        </w:rPr>
        <w:t>DCs</w:t>
      </w:r>
      <w:r>
        <w:rPr>
          <w:rFonts w:ascii="Arial" w:hAnsi="Arial" w:cs="Arial"/>
          <w:color w:val="000000"/>
          <w:lang w:val="en-US"/>
        </w:rPr>
        <w:t xml:space="preserve"> and their committed progenitors </w:t>
      </w:r>
      <w:sdt>
        <w:sdtPr>
          <w:rPr>
            <w:rFonts w:ascii="Arial" w:hAnsi="Arial" w:cs="Arial"/>
            <w:color w:val="000000"/>
            <w:lang w:val="en-US"/>
          </w:rPr>
          <w:alias w:val="To edit, see citavi.com/edit"/>
          <w:tag w:val="CitaviPlaceholder#ff01412c-c3fc-4dc6-8db2-acfca5f72e18"/>
          <w:id w:val="1985896310"/>
          <w:placeholder>
            <w:docPart w:val="630A4EFC1C274B30A716631E6B896EC5"/>
          </w:placeholder>
        </w:sdtPr>
        <w:sdtContent>
          <w:r>
            <w:rPr>
              <w:rFonts w:ascii="Arial" w:hAnsi="Arial" w:cs="Arial"/>
              <w:color w:val="000000"/>
              <w:lang w:val="en-US"/>
            </w:rPr>
            <w:t>(</w:t>
          </w:r>
          <w:r w:rsidRPr="0015097B">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ODIxNTc2LTg4NjYtNDlkMC05MDdjLWE2NTIzMjE2NzA5NyIsIlJhbmdlTGVuZ3RoIjoxNywiUmVmZXJlbmNlSWQiOiJlMDJkZjRiYS1jMTY4LTRiMmMtYTQ1NS0wNmM0ZTZiMWZj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aW1tdW5pLjIwMTIuMTIuMDAxIiwiVXJpU3RyaW5nIjoiaHR0cHM6Ly9kb2kub3JnLzEwLjEwMTYvai5pbW11bmkuMjAxMi4xMi4wMD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2OjAwIiwiTW9kaWZpZWRCeSI6Il9GcmFuayBSb3NlbmJhdWVyIiwiSWQiOiJmNDcyOTdlMy1kNzQ4LTQzNWQtYjg1OC01NTBkYzQwMWFmZjciLCJNb2RpZmllZE9uIjoiMjAyMC0wNy0zMFQwODo0NjowM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IzMjczODQ1IiwiVXJpU3RyaW5nIjoiaHR0cDovL3d3dy5uY2JpLm5sbS5uaWguZ292L3B1Ym1lZC8yMzI3Mzg0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Y6MDAiLCJNb2RpZmllZEJ5IjoiX0ZyYW5rIFJvc2VuYmF1ZXIiLCJJZCI6ImNmNTYxOTA0LWQ5MmYtNDkyOS1hOWE2LTdkNTNkMDFjMGIzZiIsIk1vZGlmaWVkT24iOiIyMDIwLTA3LTMwVDA4OjQ2OjAw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UE1DMzkwODU0MyIsIlVyaVN0cmluZyI6Imh0dHBzOi8vd3d3Lm5jYmkubmxtLm5paC5nb3YvcG1jL2FydGljbGVzL1BNQzM5MDg1ND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}</w:instrText>
          </w:r>
          <w:r w:rsidRPr="0015097B">
            <w:rPr>
              <w:rFonts w:ascii="Arial" w:hAnsi="Arial" w:cs="Arial"/>
              <w:noProof/>
              <w:color w:val="000000"/>
              <w:lang w:val="en-US"/>
            </w:rPr>
            <w:fldChar w:fldCharType="separate"/>
          </w:r>
          <w:r w:rsidR="003431F1">
            <w:rPr>
              <w:rFonts w:ascii="Arial" w:hAnsi="Arial" w:cs="Arial"/>
              <w:noProof/>
              <w:color w:val="000000"/>
              <w:lang w:val="en-US"/>
            </w:rPr>
            <w:t>(Yona et al. 2012; Boer et al. 2003)</w:t>
          </w:r>
          <w:r w:rsidRPr="0015097B">
            <w:rPr>
              <w:rFonts w:ascii="Arial" w:hAnsi="Arial" w:cs="Arial"/>
              <w:noProof/>
              <w:color w:val="000000"/>
              <w:lang w:val="en-US"/>
            </w:rPr>
            <w:fldChar w:fldCharType="end"/>
          </w:r>
        </w:sdtContent>
      </w:sdt>
      <w:r>
        <w:rPr>
          <w:rFonts w:ascii="Arial" w:hAnsi="Arial" w:cs="Arial"/>
          <w:color w:val="000000"/>
          <w:lang w:val="en-US"/>
        </w:rPr>
        <w:t xml:space="preserve"> and data below). Indeed, </w:t>
      </w:r>
      <w:r w:rsidRPr="0015097B">
        <w:rPr>
          <w:rFonts w:ascii="Arial" w:hAnsi="Arial" w:cs="Arial"/>
          <w:i/>
          <w:color w:val="000000"/>
          <w:lang w:val="en-US"/>
        </w:rPr>
        <w:t>Cx3cr1</w:t>
      </w:r>
      <w:r w:rsidRPr="0015097B">
        <w:rPr>
          <w:rFonts w:ascii="Arial" w:hAnsi="Arial" w:cs="Arial"/>
          <w:color w:val="000000"/>
          <w:vertAlign w:val="superscript"/>
          <w:lang w:val="en-US"/>
        </w:rPr>
        <w:t>Cre+</w:t>
      </w:r>
      <w:r w:rsidRPr="0015097B">
        <w:rPr>
          <w:rFonts w:ascii="Arial" w:hAnsi="Arial" w:cs="Arial"/>
          <w:i/>
          <w:color w:val="000000"/>
          <w:lang w:val="en-US"/>
        </w:rPr>
        <w:t>Dnmt1</w:t>
      </w:r>
      <w:r w:rsidRPr="0015097B">
        <w:rPr>
          <w:rFonts w:ascii="Arial" w:hAnsi="Arial" w:cs="Arial"/>
          <w:color w:val="000000"/>
          <w:vertAlign w:val="superscript"/>
          <w:lang w:val="en-US"/>
        </w:rPr>
        <w:t>lox/chip</w:t>
      </w:r>
      <w:r w:rsidRPr="0015097B">
        <w:rPr>
          <w:rFonts w:ascii="Arial" w:hAnsi="Arial" w:cs="Arial"/>
          <w:color w:val="000000"/>
          <w:lang w:val="en-US"/>
        </w:rPr>
        <w:t xml:space="preserve"> mice </w:t>
      </w:r>
      <w:r>
        <w:rPr>
          <w:rFonts w:ascii="Arial" w:hAnsi="Arial" w:cs="Arial"/>
          <w:color w:val="000000"/>
          <w:lang w:val="en-US"/>
        </w:rPr>
        <w:t xml:space="preserve">demonstrated efficient </w:t>
      </w:r>
      <w:r w:rsidRPr="0015097B">
        <w:rPr>
          <w:rFonts w:ascii="Arial" w:hAnsi="Arial" w:cs="Arial"/>
          <w:color w:val="000000"/>
          <w:lang w:val="en-US"/>
        </w:rPr>
        <w:t xml:space="preserve">excision of the </w:t>
      </w:r>
      <w:proofErr w:type="spellStart"/>
      <w:r w:rsidRPr="0015097B">
        <w:rPr>
          <w:rFonts w:ascii="Arial" w:hAnsi="Arial" w:cs="Arial"/>
          <w:color w:val="000000"/>
          <w:lang w:val="en-US"/>
        </w:rPr>
        <w:t>floxed</w:t>
      </w:r>
      <w:proofErr w:type="spellEnd"/>
      <w:r w:rsidRPr="0015097B">
        <w:rPr>
          <w:rFonts w:ascii="Arial" w:hAnsi="Arial" w:cs="Arial"/>
          <w:color w:val="000000"/>
          <w:lang w:val="en-US"/>
        </w:rPr>
        <w:t xml:space="preserve"> </w:t>
      </w:r>
      <w:r w:rsidRPr="0015097B">
        <w:rPr>
          <w:rFonts w:ascii="Arial" w:hAnsi="Arial" w:cs="Arial"/>
          <w:i/>
          <w:color w:val="000000"/>
          <w:lang w:val="en-US"/>
        </w:rPr>
        <w:t>Dnmt1</w:t>
      </w:r>
      <w:r w:rsidRPr="0015097B">
        <w:rPr>
          <w:rFonts w:ascii="Arial" w:hAnsi="Arial" w:cs="Arial"/>
          <w:color w:val="000000"/>
          <w:lang w:val="en-US"/>
        </w:rPr>
        <w:t xml:space="preserve"> allele</w:t>
      </w:r>
      <w:r w:rsidRPr="00D84C59">
        <w:rPr>
          <w:rFonts w:ascii="Arial" w:hAnsi="Arial" w:cs="Arial"/>
          <w:color w:val="000000"/>
          <w:lang w:val="en-US"/>
        </w:rPr>
        <w:t xml:space="preserve"> </w:t>
      </w:r>
      <w:r w:rsidRPr="0015097B">
        <w:rPr>
          <w:rFonts w:ascii="Arial" w:hAnsi="Arial" w:cs="Arial"/>
          <w:color w:val="000000"/>
          <w:lang w:val="en-US"/>
        </w:rPr>
        <w:t xml:space="preserve">in </w:t>
      </w:r>
      <w:proofErr w:type="spellStart"/>
      <w:r w:rsidRPr="0015097B">
        <w:rPr>
          <w:rFonts w:ascii="Arial" w:hAnsi="Arial" w:cs="Arial"/>
          <w:color w:val="000000"/>
          <w:lang w:val="en-US"/>
        </w:rPr>
        <w:t>pDCs</w:t>
      </w:r>
      <w:proofErr w:type="spellEnd"/>
      <w:r>
        <w:rPr>
          <w:rFonts w:ascii="Arial" w:hAnsi="Arial" w:cs="Arial"/>
          <w:color w:val="000000"/>
          <w:lang w:val="en-US"/>
        </w:rPr>
        <w:t xml:space="preserve">, </w:t>
      </w:r>
      <w:proofErr w:type="spellStart"/>
      <w:r w:rsidRPr="0015097B">
        <w:rPr>
          <w:rFonts w:ascii="Arial" w:hAnsi="Arial" w:cs="Arial"/>
          <w:color w:val="000000"/>
          <w:lang w:val="en-US"/>
        </w:rPr>
        <w:t>cDCs</w:t>
      </w:r>
      <w:proofErr w:type="spellEnd"/>
      <w:r>
        <w:rPr>
          <w:rFonts w:ascii="Arial" w:hAnsi="Arial" w:cs="Arial"/>
          <w:color w:val="000000"/>
          <w:lang w:val="en-US"/>
        </w:rPr>
        <w:t xml:space="preserve"> </w:t>
      </w:r>
      <w:r w:rsidRPr="0015097B">
        <w:rPr>
          <w:rFonts w:ascii="Arial" w:hAnsi="Arial" w:cs="Arial"/>
          <w:color w:val="000000"/>
          <w:lang w:val="en-US"/>
        </w:rPr>
        <w:t>and CDPs</w:t>
      </w:r>
      <w:r>
        <w:rPr>
          <w:rFonts w:ascii="Arial" w:hAnsi="Arial" w:cs="Arial"/>
          <w:color w:val="000000"/>
          <w:lang w:val="en-US"/>
        </w:rPr>
        <w:t xml:space="preserve"> (S</w:t>
      </w:r>
      <w:r w:rsidRPr="0015097B">
        <w:rPr>
          <w:rFonts w:ascii="Arial" w:hAnsi="Arial" w:cs="Arial"/>
          <w:color w:val="000000"/>
          <w:lang w:val="en-US"/>
        </w:rPr>
        <w:t xml:space="preserve">uppl. </w:t>
      </w:r>
      <w:r>
        <w:rPr>
          <w:rFonts w:ascii="Arial" w:hAnsi="Arial" w:cs="Arial"/>
          <w:color w:val="000000"/>
          <w:lang w:val="en-US"/>
        </w:rPr>
        <w:t>F</w:t>
      </w:r>
      <w:r w:rsidRPr="0015097B">
        <w:rPr>
          <w:rFonts w:ascii="Arial" w:hAnsi="Arial" w:cs="Arial"/>
          <w:color w:val="000000"/>
          <w:lang w:val="en-US"/>
        </w:rPr>
        <w:t>ig. 5b</w:t>
      </w:r>
      <w:r>
        <w:rPr>
          <w:rFonts w:ascii="Arial" w:hAnsi="Arial" w:cs="Arial"/>
          <w:color w:val="000000"/>
          <w:lang w:val="en-US"/>
        </w:rPr>
        <w:t>). Nevertheless, there was</w:t>
      </w:r>
      <w:r w:rsidRPr="0015097B">
        <w:rPr>
          <w:rFonts w:ascii="Arial" w:hAnsi="Arial" w:cs="Arial"/>
          <w:color w:val="000000"/>
          <w:lang w:val="en-US"/>
        </w:rPr>
        <w:t xml:space="preserve"> </w:t>
      </w:r>
      <w:r>
        <w:rPr>
          <w:rFonts w:ascii="Arial" w:hAnsi="Arial" w:cs="Arial"/>
          <w:color w:val="000000"/>
          <w:lang w:val="en-US"/>
        </w:rPr>
        <w:t>no significant reduction of</w:t>
      </w:r>
      <w:r w:rsidRPr="0015097B">
        <w:rPr>
          <w:rFonts w:ascii="Arial" w:hAnsi="Arial" w:cs="Arial"/>
          <w:color w:val="000000"/>
          <w:lang w:val="en-US"/>
        </w:rPr>
        <w:t xml:space="preserve"> </w:t>
      </w:r>
      <w:proofErr w:type="spellStart"/>
      <w:r w:rsidRPr="0015097B">
        <w:rPr>
          <w:rFonts w:ascii="Arial" w:hAnsi="Arial" w:cs="Arial"/>
          <w:color w:val="000000"/>
          <w:lang w:val="en-US"/>
        </w:rPr>
        <w:t>pDC</w:t>
      </w:r>
      <w:proofErr w:type="spellEnd"/>
      <w:r w:rsidRPr="0015097B">
        <w:rPr>
          <w:rFonts w:ascii="Arial" w:hAnsi="Arial" w:cs="Arial"/>
          <w:color w:val="000000"/>
          <w:lang w:val="en-US"/>
        </w:rPr>
        <w:t xml:space="preserve"> and </w:t>
      </w:r>
      <w:proofErr w:type="spellStart"/>
      <w:r w:rsidRPr="0015097B">
        <w:rPr>
          <w:rFonts w:ascii="Arial" w:hAnsi="Arial" w:cs="Arial"/>
          <w:color w:val="000000"/>
          <w:lang w:val="en-US"/>
        </w:rPr>
        <w:lastRenderedPageBreak/>
        <w:t>cDC</w:t>
      </w:r>
      <w:proofErr w:type="spellEnd"/>
      <w:r w:rsidRPr="0015097B">
        <w:rPr>
          <w:rFonts w:ascii="Arial" w:hAnsi="Arial" w:cs="Arial"/>
          <w:color w:val="000000"/>
          <w:lang w:val="en-US"/>
        </w:rPr>
        <w:t xml:space="preserve"> frequencies</w:t>
      </w:r>
      <w:r>
        <w:rPr>
          <w:rFonts w:ascii="Arial" w:hAnsi="Arial" w:cs="Arial"/>
          <w:color w:val="000000"/>
          <w:lang w:val="en-US"/>
        </w:rPr>
        <w:t>, suggesting that Dnmt1</w:t>
      </w:r>
      <w:r w:rsidRPr="0015097B">
        <w:rPr>
          <w:rFonts w:ascii="Arial" w:hAnsi="Arial" w:cs="Arial"/>
          <w:color w:val="000000"/>
          <w:lang w:val="en-US"/>
        </w:rPr>
        <w:t xml:space="preserve"> </w:t>
      </w:r>
      <w:r>
        <w:rPr>
          <w:rFonts w:ascii="Arial" w:hAnsi="Arial" w:cs="Arial"/>
          <w:color w:val="000000"/>
          <w:lang w:val="en-US"/>
        </w:rPr>
        <w:t>ablation by</w:t>
      </w:r>
      <w:r w:rsidRPr="0015097B">
        <w:rPr>
          <w:rFonts w:ascii="Arial" w:hAnsi="Arial" w:cs="Arial"/>
          <w:color w:val="000000"/>
          <w:lang w:val="en-US"/>
        </w:rPr>
        <w:t xml:space="preserve"> </w:t>
      </w:r>
      <w:r w:rsidRPr="0015097B">
        <w:rPr>
          <w:rFonts w:ascii="Arial" w:hAnsi="Arial" w:cs="Arial"/>
          <w:i/>
          <w:color w:val="000000"/>
          <w:lang w:val="en-US"/>
        </w:rPr>
        <w:t>Cx3cr1</w:t>
      </w:r>
      <w:r w:rsidRPr="0015097B">
        <w:rPr>
          <w:rFonts w:ascii="Arial" w:hAnsi="Arial" w:cs="Arial"/>
          <w:color w:val="000000"/>
          <w:vertAlign w:val="superscript"/>
          <w:lang w:val="en-US"/>
        </w:rPr>
        <w:t>Cre+</w:t>
      </w:r>
      <w:r>
        <w:rPr>
          <w:rFonts w:ascii="Arial" w:hAnsi="Arial" w:cs="Arial"/>
          <w:color w:val="000000"/>
          <w:lang w:val="en-US"/>
        </w:rPr>
        <w:t xml:space="preserve"> </w:t>
      </w:r>
      <w:r w:rsidRPr="0015097B">
        <w:rPr>
          <w:rFonts w:ascii="Arial" w:hAnsi="Arial" w:cs="Arial"/>
          <w:color w:val="000000"/>
          <w:lang w:val="en-US"/>
        </w:rPr>
        <w:t>occur</w:t>
      </w:r>
      <w:r>
        <w:rPr>
          <w:rFonts w:ascii="Arial" w:hAnsi="Arial" w:cs="Arial"/>
          <w:color w:val="000000"/>
          <w:lang w:val="en-US"/>
        </w:rPr>
        <w:t>red</w:t>
      </w:r>
      <w:r w:rsidRPr="0015097B">
        <w:rPr>
          <w:rFonts w:ascii="Arial" w:hAnsi="Arial" w:cs="Arial"/>
          <w:color w:val="000000"/>
          <w:lang w:val="en-US"/>
        </w:rPr>
        <w:t xml:space="preserve"> too late </w:t>
      </w:r>
      <w:r>
        <w:rPr>
          <w:rFonts w:ascii="Arial" w:hAnsi="Arial" w:cs="Arial"/>
          <w:color w:val="000000"/>
          <w:lang w:val="en-US"/>
        </w:rPr>
        <w:t xml:space="preserve">in the differentiation hierarchy </w:t>
      </w:r>
      <w:r w:rsidRPr="0015097B">
        <w:rPr>
          <w:rFonts w:ascii="Arial" w:hAnsi="Arial" w:cs="Arial"/>
          <w:color w:val="000000"/>
          <w:lang w:val="en-US"/>
        </w:rPr>
        <w:t>to affect DC</w:t>
      </w:r>
      <w:r>
        <w:rPr>
          <w:rFonts w:ascii="Arial" w:hAnsi="Arial" w:cs="Arial"/>
          <w:color w:val="000000"/>
          <w:lang w:val="en-US"/>
        </w:rPr>
        <w:t>s</w:t>
      </w:r>
      <w:r w:rsidRPr="0015097B">
        <w:rPr>
          <w:rFonts w:ascii="Arial" w:hAnsi="Arial" w:cs="Arial"/>
          <w:color w:val="000000"/>
          <w:lang w:val="en-US"/>
        </w:rPr>
        <w:t xml:space="preserve"> (Fig. 5d). </w:t>
      </w:r>
    </w:p>
    <w:p w14:paraId="43B61091" w14:textId="5CC904B3" w:rsidR="008948F0" w:rsidRDefault="00220BD5" w:rsidP="008948F0">
      <w:pPr>
        <w:spacing w:line="480" w:lineRule="auto"/>
        <w:jc w:val="both"/>
        <w:rPr>
          <w:rFonts w:ascii="Arial" w:hAnsi="Arial" w:cs="Arial"/>
          <w:color w:val="000000"/>
          <w:lang w:val="en-US"/>
        </w:rPr>
      </w:pPr>
      <w:r w:rsidRPr="0015097B">
        <w:rPr>
          <w:rFonts w:ascii="Arial" w:hAnsi="Arial" w:cs="Arial"/>
          <w:color w:val="000000"/>
          <w:lang w:val="en-US"/>
        </w:rPr>
        <w:t xml:space="preserve">In contrast, </w:t>
      </w:r>
      <w:r w:rsidRPr="0015097B">
        <w:rPr>
          <w:rFonts w:ascii="Arial" w:hAnsi="Arial" w:cs="Arial"/>
          <w:i/>
          <w:color w:val="000000"/>
          <w:lang w:val="en-US"/>
        </w:rPr>
        <w:t>Vav</w:t>
      </w:r>
      <w:r w:rsidRPr="0015097B">
        <w:rPr>
          <w:rFonts w:ascii="Arial" w:hAnsi="Arial" w:cs="Arial"/>
          <w:color w:val="000000"/>
          <w:vertAlign w:val="superscript"/>
          <w:lang w:val="en-US"/>
        </w:rPr>
        <w:t>Cre+</w:t>
      </w:r>
      <w:r w:rsidRPr="0015097B">
        <w:rPr>
          <w:rFonts w:ascii="Arial" w:hAnsi="Arial" w:cs="Arial"/>
          <w:i/>
          <w:color w:val="000000"/>
          <w:lang w:val="en-US"/>
        </w:rPr>
        <w:t>Dnmt1</w:t>
      </w:r>
      <w:r w:rsidRPr="0015097B">
        <w:rPr>
          <w:rFonts w:ascii="Arial" w:hAnsi="Arial" w:cs="Arial"/>
          <w:color w:val="000000"/>
          <w:vertAlign w:val="superscript"/>
          <w:lang w:val="en-US"/>
        </w:rPr>
        <w:t>lox/chip</w:t>
      </w:r>
      <w:r w:rsidRPr="0015097B">
        <w:rPr>
          <w:rFonts w:ascii="Arial" w:hAnsi="Arial" w:cs="Arial"/>
          <w:color w:val="000000"/>
          <w:lang w:val="en-US"/>
        </w:rPr>
        <w:t xml:space="preserve"> </w:t>
      </w:r>
      <w:r>
        <w:rPr>
          <w:rFonts w:ascii="Arial" w:hAnsi="Arial" w:cs="Arial"/>
          <w:color w:val="000000"/>
          <w:lang w:val="en-US"/>
        </w:rPr>
        <w:t xml:space="preserve">mice excised the </w:t>
      </w:r>
      <w:proofErr w:type="spellStart"/>
      <w:r>
        <w:rPr>
          <w:rFonts w:ascii="Arial" w:hAnsi="Arial" w:cs="Arial"/>
          <w:color w:val="000000"/>
          <w:lang w:val="en-US"/>
        </w:rPr>
        <w:t>floxed</w:t>
      </w:r>
      <w:proofErr w:type="spellEnd"/>
      <w:r w:rsidRPr="00C76E8A">
        <w:rPr>
          <w:rFonts w:ascii="Arial" w:hAnsi="Arial" w:cs="Arial"/>
          <w:i/>
          <w:color w:val="000000"/>
          <w:lang w:val="en-US"/>
        </w:rPr>
        <w:t xml:space="preserve"> Dnmt1</w:t>
      </w:r>
      <w:r>
        <w:rPr>
          <w:rFonts w:ascii="Arial" w:hAnsi="Arial" w:cs="Arial"/>
          <w:color w:val="000000"/>
          <w:lang w:val="en-US"/>
        </w:rPr>
        <w:t xml:space="preserve"> allele in HSCs and similar to the constitutive </w:t>
      </w:r>
      <w:r w:rsidRPr="00D845DA">
        <w:rPr>
          <w:rFonts w:ascii="Arial" w:hAnsi="Arial" w:cs="Arial"/>
          <w:i/>
          <w:color w:val="000000"/>
          <w:lang w:val="en-US"/>
        </w:rPr>
        <w:t>Dnmt1</w:t>
      </w:r>
      <w:r w:rsidRPr="00D845DA">
        <w:rPr>
          <w:rFonts w:ascii="Arial" w:hAnsi="Arial" w:cs="Arial"/>
          <w:color w:val="000000"/>
          <w:vertAlign w:val="superscript"/>
          <w:lang w:val="en-US"/>
        </w:rPr>
        <w:t>c/chip</w:t>
      </w:r>
      <w:r>
        <w:rPr>
          <w:rFonts w:ascii="Arial" w:hAnsi="Arial" w:cs="Arial"/>
          <w:color w:val="000000"/>
          <w:vertAlign w:val="superscript"/>
          <w:lang w:val="en-US"/>
        </w:rPr>
        <w:t xml:space="preserve"> </w:t>
      </w:r>
      <w:r w:rsidR="00FC366A">
        <w:rPr>
          <w:rFonts w:ascii="Arial" w:hAnsi="Arial" w:cs="Arial"/>
          <w:color w:val="000000"/>
          <w:lang w:val="en-US"/>
        </w:rPr>
        <w:t>mice s</w:t>
      </w:r>
      <w:r w:rsidRPr="0015097B">
        <w:rPr>
          <w:rFonts w:ascii="Arial" w:hAnsi="Arial" w:cs="Arial"/>
          <w:color w:val="000000"/>
          <w:lang w:val="en-US"/>
        </w:rPr>
        <w:t>how</w:t>
      </w:r>
      <w:r w:rsidR="00AA6296">
        <w:rPr>
          <w:rFonts w:ascii="Arial" w:hAnsi="Arial" w:cs="Arial"/>
          <w:color w:val="000000"/>
          <w:lang w:val="en-US"/>
        </w:rPr>
        <w:t xml:space="preserve">ed almost complete loss of pDCs, </w:t>
      </w:r>
      <w:r>
        <w:rPr>
          <w:rFonts w:ascii="Arial" w:hAnsi="Arial" w:cs="Arial"/>
          <w:color w:val="000000"/>
          <w:lang w:val="en-US"/>
        </w:rPr>
        <w:t>strongly</w:t>
      </w:r>
      <w:r w:rsidRPr="0015097B">
        <w:rPr>
          <w:rFonts w:ascii="Arial" w:hAnsi="Arial" w:cs="Arial"/>
          <w:color w:val="000000"/>
          <w:lang w:val="en-US"/>
        </w:rPr>
        <w:t xml:space="preserve"> reduced MDPs</w:t>
      </w:r>
      <w:r>
        <w:rPr>
          <w:rFonts w:ascii="Arial" w:hAnsi="Arial" w:cs="Arial"/>
          <w:color w:val="000000"/>
          <w:lang w:val="en-US"/>
        </w:rPr>
        <w:t xml:space="preserve"> and a slight</w:t>
      </w:r>
      <w:r w:rsidR="00FC366A">
        <w:rPr>
          <w:rFonts w:ascii="Arial" w:hAnsi="Arial" w:cs="Arial"/>
          <w:color w:val="000000"/>
          <w:lang w:val="en-US"/>
        </w:rPr>
        <w:t>er</w:t>
      </w:r>
      <w:r>
        <w:rPr>
          <w:rFonts w:ascii="Arial" w:hAnsi="Arial" w:cs="Arial"/>
          <w:color w:val="000000"/>
          <w:lang w:val="en-US"/>
        </w:rPr>
        <w:t xml:space="preserve"> reduction in </w:t>
      </w:r>
      <w:proofErr w:type="spellStart"/>
      <w:r w:rsidRPr="0015097B">
        <w:rPr>
          <w:rFonts w:ascii="Arial" w:hAnsi="Arial" w:cs="Arial"/>
          <w:color w:val="000000"/>
          <w:lang w:val="en-US"/>
        </w:rPr>
        <w:t>cDCs</w:t>
      </w:r>
      <w:proofErr w:type="spellEnd"/>
      <w:r>
        <w:rPr>
          <w:rFonts w:ascii="Arial" w:hAnsi="Arial" w:cs="Arial"/>
          <w:color w:val="000000"/>
          <w:lang w:val="en-US"/>
        </w:rPr>
        <w:t xml:space="preserve"> </w:t>
      </w:r>
      <w:r w:rsidRPr="0015097B">
        <w:rPr>
          <w:rFonts w:ascii="Arial" w:hAnsi="Arial" w:cs="Arial"/>
          <w:color w:val="000000"/>
          <w:lang w:val="en-US"/>
        </w:rPr>
        <w:t>(Fig. 5</w:t>
      </w:r>
      <w:proofErr w:type="gramStart"/>
      <w:r w:rsidRPr="0015097B">
        <w:rPr>
          <w:rFonts w:ascii="Arial" w:hAnsi="Arial" w:cs="Arial"/>
          <w:color w:val="000000"/>
          <w:lang w:val="en-US"/>
        </w:rPr>
        <w:t>e,f</w:t>
      </w:r>
      <w:proofErr w:type="gramEnd"/>
      <w:r w:rsidRPr="0015097B">
        <w:rPr>
          <w:rFonts w:ascii="Arial" w:hAnsi="Arial" w:cs="Arial"/>
          <w:color w:val="000000"/>
          <w:lang w:val="en-US"/>
        </w:rPr>
        <w:t xml:space="preserve"> and</w:t>
      </w:r>
      <w:r>
        <w:rPr>
          <w:rFonts w:ascii="Arial" w:hAnsi="Arial" w:cs="Arial"/>
          <w:color w:val="000000"/>
          <w:lang w:val="en-US"/>
        </w:rPr>
        <w:t xml:space="preserve"> Suppl. F</w:t>
      </w:r>
      <w:r w:rsidRPr="0015097B">
        <w:rPr>
          <w:rFonts w:ascii="Arial" w:hAnsi="Arial" w:cs="Arial"/>
          <w:color w:val="000000"/>
          <w:lang w:val="en-US"/>
        </w:rPr>
        <w:t>ig. 5c</w:t>
      </w:r>
      <w:r>
        <w:rPr>
          <w:rFonts w:ascii="Arial" w:hAnsi="Arial" w:cs="Arial"/>
          <w:color w:val="000000"/>
          <w:lang w:val="en-US"/>
        </w:rPr>
        <w:t>,d</w:t>
      </w:r>
      <w:r w:rsidRPr="0015097B">
        <w:rPr>
          <w:rFonts w:ascii="Arial" w:hAnsi="Arial" w:cs="Arial"/>
          <w:color w:val="000000"/>
          <w:lang w:val="en-US"/>
        </w:rPr>
        <w:t>)</w:t>
      </w:r>
      <w:r>
        <w:rPr>
          <w:rFonts w:ascii="Arial" w:hAnsi="Arial" w:cs="Arial"/>
          <w:color w:val="000000"/>
          <w:lang w:val="en-US"/>
        </w:rPr>
        <w:t>. They</w:t>
      </w:r>
      <w:r w:rsidRPr="0015097B">
        <w:rPr>
          <w:rFonts w:ascii="Arial" w:hAnsi="Arial" w:cs="Arial"/>
          <w:color w:val="000000"/>
          <w:lang w:val="en-US"/>
        </w:rPr>
        <w:t xml:space="preserve"> had normal numbers of granulocytes, monocytes</w:t>
      </w:r>
      <w:r>
        <w:rPr>
          <w:rFonts w:ascii="Arial" w:hAnsi="Arial" w:cs="Arial"/>
          <w:color w:val="000000"/>
          <w:lang w:val="en-US"/>
        </w:rPr>
        <w:t xml:space="preserve"> and</w:t>
      </w:r>
      <w:r w:rsidRPr="0015097B">
        <w:rPr>
          <w:rFonts w:ascii="Arial" w:hAnsi="Arial" w:cs="Arial"/>
          <w:color w:val="000000"/>
          <w:lang w:val="en-US"/>
        </w:rPr>
        <w:t xml:space="preserve"> </w:t>
      </w:r>
      <w:proofErr w:type="spellStart"/>
      <w:r w:rsidRPr="0015097B">
        <w:rPr>
          <w:rFonts w:ascii="Arial" w:hAnsi="Arial" w:cs="Arial"/>
          <w:color w:val="000000"/>
          <w:lang w:val="en-US"/>
        </w:rPr>
        <w:t>cMoPs</w:t>
      </w:r>
      <w:proofErr w:type="spellEnd"/>
      <w:r>
        <w:rPr>
          <w:rFonts w:ascii="Arial" w:hAnsi="Arial" w:cs="Arial"/>
          <w:color w:val="000000"/>
          <w:lang w:val="en-US"/>
        </w:rPr>
        <w:t xml:space="preserve">. </w:t>
      </w:r>
      <w:r w:rsidR="00EF69F3">
        <w:rPr>
          <w:rFonts w:ascii="Arial" w:hAnsi="Arial" w:cs="Arial"/>
          <w:color w:val="000000"/>
          <w:lang w:val="en-US"/>
        </w:rPr>
        <w:t>Notably, t</w:t>
      </w:r>
      <w:r>
        <w:rPr>
          <w:rFonts w:ascii="Arial" w:hAnsi="Arial" w:cs="Arial"/>
          <w:color w:val="000000"/>
          <w:lang w:val="en-US"/>
        </w:rPr>
        <w:t xml:space="preserve">hey had also no significant reduction of </w:t>
      </w:r>
      <w:r w:rsidRPr="0015097B">
        <w:rPr>
          <w:rFonts w:ascii="Arial" w:hAnsi="Arial" w:cs="Arial"/>
          <w:color w:val="000000"/>
          <w:lang w:val="en-US"/>
        </w:rPr>
        <w:t>T and B cells</w:t>
      </w:r>
      <w:r>
        <w:rPr>
          <w:rFonts w:ascii="Arial" w:hAnsi="Arial" w:cs="Arial"/>
          <w:color w:val="000000"/>
          <w:lang w:val="en-US"/>
        </w:rPr>
        <w:t>, which was different from</w:t>
      </w:r>
      <w:r w:rsidRPr="0015097B">
        <w:rPr>
          <w:rFonts w:ascii="Arial" w:hAnsi="Arial" w:cs="Arial"/>
          <w:color w:val="000000"/>
          <w:lang w:val="en-US"/>
        </w:rPr>
        <w:t xml:space="preserve"> </w:t>
      </w:r>
      <w:r w:rsidRPr="0015097B">
        <w:rPr>
          <w:rFonts w:ascii="Arial" w:hAnsi="Arial" w:cs="Arial"/>
          <w:i/>
          <w:color w:val="000000"/>
          <w:lang w:val="en-US"/>
        </w:rPr>
        <w:t>Dnmt1</w:t>
      </w:r>
      <w:r w:rsidRPr="0015097B">
        <w:rPr>
          <w:rFonts w:ascii="Arial" w:hAnsi="Arial" w:cs="Arial"/>
          <w:color w:val="000000"/>
          <w:vertAlign w:val="superscript"/>
          <w:lang w:val="en-US"/>
        </w:rPr>
        <w:t>c/chip</w:t>
      </w:r>
      <w:r w:rsidRPr="0015097B">
        <w:rPr>
          <w:rFonts w:ascii="Arial" w:hAnsi="Arial" w:cs="Arial"/>
          <w:color w:val="000000"/>
          <w:lang w:val="en-US"/>
        </w:rPr>
        <w:t xml:space="preserve"> </w:t>
      </w:r>
      <w:r>
        <w:rPr>
          <w:rFonts w:ascii="Arial" w:hAnsi="Arial" w:cs="Arial"/>
          <w:color w:val="000000"/>
          <w:lang w:val="en-US"/>
        </w:rPr>
        <w:t xml:space="preserve">mice. </w:t>
      </w:r>
      <w:r w:rsidR="00BE753D">
        <w:rPr>
          <w:rFonts w:ascii="Arial" w:hAnsi="Arial" w:cs="Arial"/>
          <w:color w:val="000000"/>
          <w:lang w:val="en-US"/>
        </w:rPr>
        <w:t>T</w:t>
      </w:r>
      <w:r w:rsidR="008948F0">
        <w:rPr>
          <w:rFonts w:ascii="Arial" w:hAnsi="Arial" w:cs="Arial"/>
          <w:color w:val="000000"/>
          <w:lang w:val="en-US"/>
        </w:rPr>
        <w:t xml:space="preserve">he reason for this difference is not yet clear, </w:t>
      </w:r>
      <w:r w:rsidR="00BE753D">
        <w:rPr>
          <w:rFonts w:ascii="Arial" w:hAnsi="Arial" w:cs="Arial"/>
          <w:color w:val="000000"/>
          <w:lang w:val="en-US"/>
        </w:rPr>
        <w:t xml:space="preserve">but </w:t>
      </w:r>
      <w:r w:rsidR="008948F0">
        <w:rPr>
          <w:rFonts w:ascii="Arial" w:hAnsi="Arial" w:cs="Arial"/>
          <w:color w:val="000000"/>
          <w:lang w:val="en-US"/>
        </w:rPr>
        <w:t xml:space="preserve">a likely cause was that HSCs in the non-conditional </w:t>
      </w:r>
      <w:r w:rsidR="008948F0" w:rsidRPr="0015097B">
        <w:rPr>
          <w:rFonts w:ascii="Arial" w:hAnsi="Arial" w:cs="Arial"/>
          <w:i/>
          <w:color w:val="000000"/>
          <w:lang w:val="en-US"/>
        </w:rPr>
        <w:t>Dnmt1</w:t>
      </w:r>
      <w:r w:rsidR="008948F0" w:rsidRPr="0015097B">
        <w:rPr>
          <w:rFonts w:ascii="Arial" w:hAnsi="Arial" w:cs="Arial"/>
          <w:color w:val="000000"/>
          <w:vertAlign w:val="superscript"/>
          <w:lang w:val="en-US"/>
        </w:rPr>
        <w:t>c/chip</w:t>
      </w:r>
      <w:r w:rsidR="008948F0" w:rsidRPr="0015097B">
        <w:rPr>
          <w:rFonts w:ascii="Arial" w:hAnsi="Arial" w:cs="Arial"/>
          <w:color w:val="000000"/>
          <w:lang w:val="en-US"/>
        </w:rPr>
        <w:t xml:space="preserve"> </w:t>
      </w:r>
      <w:r w:rsidR="008948F0">
        <w:rPr>
          <w:rFonts w:ascii="Arial" w:hAnsi="Arial" w:cs="Arial"/>
          <w:color w:val="000000"/>
          <w:lang w:val="en-US"/>
        </w:rPr>
        <w:t xml:space="preserve">model inherited an already hypomethylated genome from their ancestors, </w:t>
      </w:r>
      <w:r w:rsidR="00FC366A">
        <w:rPr>
          <w:rFonts w:ascii="Arial" w:hAnsi="Arial" w:cs="Arial"/>
          <w:color w:val="000000"/>
          <w:lang w:val="en-US"/>
        </w:rPr>
        <w:t xml:space="preserve">while </w:t>
      </w:r>
      <w:r w:rsidR="008948F0">
        <w:rPr>
          <w:rFonts w:ascii="Arial" w:hAnsi="Arial" w:cs="Arial"/>
          <w:color w:val="000000"/>
          <w:lang w:val="en-US"/>
        </w:rPr>
        <w:t xml:space="preserve">HSCs in the conditional </w:t>
      </w:r>
      <w:r w:rsidR="008948F0" w:rsidRPr="0015097B">
        <w:rPr>
          <w:rFonts w:ascii="Arial" w:hAnsi="Arial" w:cs="Arial"/>
          <w:i/>
          <w:color w:val="000000"/>
          <w:lang w:val="en-US"/>
        </w:rPr>
        <w:t>Vav</w:t>
      </w:r>
      <w:r w:rsidR="008948F0" w:rsidRPr="0015097B">
        <w:rPr>
          <w:rFonts w:ascii="Arial" w:hAnsi="Arial" w:cs="Arial"/>
          <w:color w:val="000000"/>
          <w:vertAlign w:val="superscript"/>
          <w:lang w:val="en-US"/>
        </w:rPr>
        <w:t>Cre+</w:t>
      </w:r>
      <w:r w:rsidR="008948F0" w:rsidRPr="0015097B">
        <w:rPr>
          <w:rFonts w:ascii="Arial" w:hAnsi="Arial" w:cs="Arial"/>
          <w:i/>
          <w:color w:val="000000"/>
          <w:lang w:val="en-US"/>
        </w:rPr>
        <w:t>Dnmt1</w:t>
      </w:r>
      <w:r w:rsidR="008948F0" w:rsidRPr="0015097B">
        <w:rPr>
          <w:rFonts w:ascii="Arial" w:hAnsi="Arial" w:cs="Arial"/>
          <w:color w:val="000000"/>
          <w:vertAlign w:val="superscript"/>
          <w:lang w:val="en-US"/>
        </w:rPr>
        <w:t>lox/chip</w:t>
      </w:r>
      <w:r w:rsidR="008948F0" w:rsidRPr="0015097B">
        <w:rPr>
          <w:rFonts w:ascii="Arial" w:hAnsi="Arial" w:cs="Arial"/>
          <w:color w:val="000000"/>
          <w:lang w:val="en-US"/>
        </w:rPr>
        <w:t xml:space="preserve"> animals</w:t>
      </w:r>
      <w:r w:rsidR="008948F0">
        <w:rPr>
          <w:rFonts w:ascii="Arial" w:hAnsi="Arial" w:cs="Arial"/>
          <w:color w:val="000000"/>
          <w:lang w:val="en-US"/>
        </w:rPr>
        <w:t xml:space="preserve"> developed from normally methylated ancestors</w:t>
      </w:r>
      <w:r w:rsidR="00FC366A" w:rsidRPr="00FC366A">
        <w:rPr>
          <w:rFonts w:ascii="Arial" w:hAnsi="Arial" w:cs="Arial"/>
          <w:color w:val="000000"/>
          <w:lang w:val="en-US"/>
        </w:rPr>
        <w:t xml:space="preserve"> </w:t>
      </w:r>
      <w:r w:rsidR="00FC366A">
        <w:rPr>
          <w:rFonts w:ascii="Arial" w:hAnsi="Arial" w:cs="Arial"/>
          <w:color w:val="000000"/>
          <w:lang w:val="en-US"/>
        </w:rPr>
        <w:t xml:space="preserve">and had to excise the </w:t>
      </w:r>
      <w:r w:rsidR="00FC366A" w:rsidRPr="00322924">
        <w:rPr>
          <w:rFonts w:ascii="Arial" w:hAnsi="Arial" w:cs="Arial"/>
          <w:i/>
          <w:color w:val="000000"/>
          <w:lang w:val="en-US"/>
        </w:rPr>
        <w:t xml:space="preserve">Dnmt1 </w:t>
      </w:r>
      <w:r w:rsidR="00FC366A">
        <w:rPr>
          <w:rFonts w:ascii="Arial" w:hAnsi="Arial" w:cs="Arial"/>
          <w:color w:val="000000"/>
          <w:lang w:val="en-US"/>
        </w:rPr>
        <w:t xml:space="preserve">allele first </w:t>
      </w:r>
      <w:r w:rsidR="00922BE4">
        <w:rPr>
          <w:rFonts w:ascii="Arial" w:hAnsi="Arial" w:cs="Arial"/>
          <w:color w:val="000000"/>
          <w:lang w:val="en-US"/>
        </w:rPr>
        <w:t>so that</w:t>
      </w:r>
      <w:r w:rsidR="008948F0">
        <w:rPr>
          <w:rFonts w:ascii="Arial" w:hAnsi="Arial" w:cs="Arial"/>
          <w:color w:val="000000"/>
          <w:lang w:val="en-US"/>
        </w:rPr>
        <w:t xml:space="preserve"> hypomethylation</w:t>
      </w:r>
      <w:r w:rsidR="00922BE4" w:rsidRPr="00922BE4">
        <w:rPr>
          <w:rFonts w:ascii="Arial" w:hAnsi="Arial" w:cs="Arial"/>
          <w:color w:val="000000"/>
          <w:lang w:val="en-US"/>
        </w:rPr>
        <w:t xml:space="preserve"> </w:t>
      </w:r>
      <w:r w:rsidR="00FC366A">
        <w:rPr>
          <w:rFonts w:ascii="Arial" w:hAnsi="Arial" w:cs="Arial"/>
          <w:color w:val="000000"/>
          <w:lang w:val="en-US"/>
        </w:rPr>
        <w:t>was</w:t>
      </w:r>
      <w:r w:rsidR="003431F1">
        <w:rPr>
          <w:rFonts w:ascii="Arial" w:hAnsi="Arial" w:cs="Arial"/>
          <w:color w:val="000000"/>
          <w:lang w:val="en-US"/>
        </w:rPr>
        <w:t xml:space="preserve"> </w:t>
      </w:r>
      <w:r w:rsidR="00922BE4">
        <w:rPr>
          <w:rFonts w:ascii="Arial" w:hAnsi="Arial" w:cs="Arial"/>
          <w:color w:val="000000"/>
          <w:lang w:val="en-US"/>
        </w:rPr>
        <w:t>delay</w:t>
      </w:r>
      <w:r w:rsidR="00FC366A">
        <w:rPr>
          <w:rFonts w:ascii="Arial" w:hAnsi="Arial" w:cs="Arial"/>
          <w:color w:val="000000"/>
          <w:lang w:val="en-US"/>
        </w:rPr>
        <w:t xml:space="preserve">ed and </w:t>
      </w:r>
      <w:r w:rsidR="001E5EBA">
        <w:rPr>
          <w:rFonts w:ascii="Arial" w:hAnsi="Arial" w:cs="Arial"/>
          <w:color w:val="000000"/>
          <w:lang w:val="en-US"/>
        </w:rPr>
        <w:t>presumably</w:t>
      </w:r>
      <w:r w:rsidR="0011068A">
        <w:rPr>
          <w:rFonts w:ascii="Arial" w:hAnsi="Arial" w:cs="Arial"/>
          <w:color w:val="000000"/>
          <w:lang w:val="en-US"/>
        </w:rPr>
        <w:t xml:space="preserve"> </w:t>
      </w:r>
      <w:r w:rsidR="001756BD">
        <w:rPr>
          <w:rFonts w:ascii="Arial" w:hAnsi="Arial" w:cs="Arial"/>
          <w:color w:val="000000"/>
          <w:lang w:val="en-US"/>
        </w:rPr>
        <w:t>less pronounced</w:t>
      </w:r>
      <w:r w:rsidR="008948F0">
        <w:rPr>
          <w:rFonts w:ascii="Arial" w:hAnsi="Arial" w:cs="Arial"/>
          <w:color w:val="000000"/>
          <w:lang w:val="en-US"/>
        </w:rPr>
        <w:t xml:space="preserve">.  </w:t>
      </w:r>
    </w:p>
    <w:p w14:paraId="3AA658D4" w14:textId="184477D2" w:rsidR="008948F0" w:rsidRDefault="00220BD5" w:rsidP="008948F0">
      <w:pPr>
        <w:spacing w:line="480" w:lineRule="auto"/>
        <w:jc w:val="both"/>
        <w:rPr>
          <w:rFonts w:ascii="Arial" w:hAnsi="Arial" w:cs="Arial"/>
          <w:color w:val="000000"/>
          <w:lang w:val="en-US"/>
        </w:rPr>
      </w:pPr>
      <w:commentRangeStart w:id="154"/>
      <w:r w:rsidRPr="00220BD5">
        <w:rPr>
          <w:rFonts w:ascii="Arial" w:hAnsi="Arial" w:cs="Arial"/>
          <w:color w:val="000000"/>
          <w:lang w:val="en-US"/>
        </w:rPr>
        <w:t xml:space="preserve">Collectively, </w:t>
      </w:r>
      <w:r w:rsidR="007F541F">
        <w:rPr>
          <w:rFonts w:ascii="Arial" w:hAnsi="Arial" w:cs="Arial"/>
          <w:color w:val="000000"/>
          <w:lang w:val="en-US"/>
        </w:rPr>
        <w:t>constitutive</w:t>
      </w:r>
      <w:r w:rsidR="00FC366A">
        <w:rPr>
          <w:rFonts w:ascii="Arial" w:hAnsi="Arial" w:cs="Arial"/>
          <w:color w:val="000000"/>
          <w:lang w:val="en-US"/>
        </w:rPr>
        <w:t xml:space="preserve"> m</w:t>
      </w:r>
      <w:r w:rsidRPr="00220BD5">
        <w:rPr>
          <w:rFonts w:ascii="Arial" w:hAnsi="Arial" w:cs="Arial"/>
          <w:color w:val="000000"/>
          <w:lang w:val="en-US"/>
        </w:rPr>
        <w:t>ethylation is required for early DC commitment but not thereafter</w:t>
      </w:r>
      <w:commentRangeEnd w:id="154"/>
      <w:r w:rsidR="00AB4FFC">
        <w:rPr>
          <w:rStyle w:val="CommentReference"/>
        </w:rPr>
        <w:commentReference w:id="154"/>
      </w:r>
      <w:r w:rsidRPr="00220BD5">
        <w:rPr>
          <w:rFonts w:ascii="Arial" w:hAnsi="Arial" w:cs="Arial"/>
          <w:color w:val="000000"/>
          <w:lang w:val="en-US"/>
        </w:rPr>
        <w:t xml:space="preserve">. </w:t>
      </w:r>
      <w:r w:rsidR="008948F0">
        <w:rPr>
          <w:rFonts w:ascii="Arial" w:hAnsi="Arial" w:cs="Arial"/>
          <w:color w:val="000000"/>
          <w:lang w:val="en-US"/>
        </w:rPr>
        <w:t>Moreover</w:t>
      </w:r>
      <w:r w:rsidR="008948F0" w:rsidRPr="000C1104">
        <w:rPr>
          <w:rFonts w:ascii="Arial" w:hAnsi="Arial" w:cs="Arial"/>
          <w:color w:val="000000"/>
          <w:lang w:val="en-US"/>
        </w:rPr>
        <w:t xml:space="preserve">, </w:t>
      </w:r>
      <w:r w:rsidR="008948F0">
        <w:rPr>
          <w:rFonts w:ascii="Arial" w:hAnsi="Arial" w:cs="Arial"/>
          <w:color w:val="000000"/>
          <w:lang w:val="en-US"/>
        </w:rPr>
        <w:t xml:space="preserve">the </w:t>
      </w:r>
      <w:r w:rsidR="008948F0" w:rsidRPr="000C1104">
        <w:rPr>
          <w:rFonts w:ascii="Arial" w:hAnsi="Arial" w:cs="Arial"/>
          <w:i/>
          <w:color w:val="000000"/>
          <w:lang w:val="en-US"/>
        </w:rPr>
        <w:t>Vav</w:t>
      </w:r>
      <w:r w:rsidR="008948F0" w:rsidRPr="000C1104">
        <w:rPr>
          <w:rFonts w:ascii="Arial" w:hAnsi="Arial" w:cs="Arial"/>
          <w:color w:val="000000"/>
          <w:vertAlign w:val="superscript"/>
          <w:lang w:val="en-US"/>
        </w:rPr>
        <w:t>Cre+</w:t>
      </w:r>
      <w:r w:rsidR="008948F0" w:rsidRPr="000C1104">
        <w:rPr>
          <w:rFonts w:ascii="Arial" w:hAnsi="Arial" w:cs="Arial"/>
          <w:i/>
          <w:color w:val="000000"/>
          <w:lang w:val="en-US"/>
        </w:rPr>
        <w:t>Dnmt1</w:t>
      </w:r>
      <w:r w:rsidR="008948F0" w:rsidRPr="000C1104">
        <w:rPr>
          <w:rFonts w:ascii="Arial" w:hAnsi="Arial" w:cs="Arial"/>
          <w:color w:val="000000"/>
          <w:vertAlign w:val="superscript"/>
          <w:lang w:val="en-US"/>
        </w:rPr>
        <w:t>lox/chip</w:t>
      </w:r>
      <w:r w:rsidR="008948F0" w:rsidRPr="000C1104">
        <w:rPr>
          <w:rFonts w:ascii="Arial" w:hAnsi="Arial" w:cs="Arial"/>
          <w:color w:val="000000"/>
          <w:lang w:val="en-US"/>
        </w:rPr>
        <w:t xml:space="preserve"> mice </w:t>
      </w:r>
      <w:r w:rsidR="008948F0">
        <w:rPr>
          <w:rFonts w:ascii="Arial" w:hAnsi="Arial" w:cs="Arial"/>
          <w:color w:val="000000"/>
          <w:lang w:val="en-US"/>
        </w:rPr>
        <w:t>highlighted</w:t>
      </w:r>
      <w:r w:rsidR="008948F0" w:rsidRPr="000C1104">
        <w:rPr>
          <w:rFonts w:ascii="Arial" w:hAnsi="Arial" w:cs="Arial"/>
          <w:color w:val="000000"/>
          <w:lang w:val="en-US"/>
        </w:rPr>
        <w:t xml:space="preserve"> </w:t>
      </w:r>
      <w:r w:rsidR="008948F0">
        <w:rPr>
          <w:rFonts w:ascii="Arial" w:hAnsi="Arial" w:cs="Arial"/>
          <w:color w:val="000000"/>
          <w:lang w:val="en-US"/>
        </w:rPr>
        <w:t>a</w:t>
      </w:r>
      <w:r w:rsidR="008948F0" w:rsidRPr="000C1104">
        <w:rPr>
          <w:rFonts w:ascii="Arial" w:hAnsi="Arial" w:cs="Arial"/>
          <w:color w:val="000000"/>
          <w:lang w:val="en-US"/>
        </w:rPr>
        <w:t xml:space="preserve"> </w:t>
      </w:r>
      <w:r w:rsidR="008948F0">
        <w:rPr>
          <w:rFonts w:ascii="Arial" w:hAnsi="Arial" w:cs="Arial"/>
          <w:color w:val="000000"/>
          <w:lang w:val="en-US"/>
        </w:rPr>
        <w:t>special</w:t>
      </w:r>
      <w:r w:rsidR="008948F0" w:rsidRPr="000C1104">
        <w:rPr>
          <w:rFonts w:ascii="Arial" w:hAnsi="Arial" w:cs="Arial"/>
          <w:color w:val="000000"/>
          <w:lang w:val="en-US"/>
        </w:rPr>
        <w:t xml:space="preserve"> </w:t>
      </w:r>
      <w:r w:rsidR="008948F0">
        <w:rPr>
          <w:rFonts w:ascii="Arial" w:hAnsi="Arial" w:cs="Arial"/>
          <w:color w:val="000000"/>
          <w:lang w:val="en-US"/>
        </w:rPr>
        <w:t xml:space="preserve">methylation-sensitivity of pDCs and </w:t>
      </w:r>
      <w:r w:rsidR="007F541F">
        <w:rPr>
          <w:rFonts w:ascii="Arial" w:hAnsi="Arial" w:cs="Arial"/>
          <w:color w:val="000000"/>
          <w:lang w:val="en-US"/>
        </w:rPr>
        <w:t xml:space="preserve">as such </w:t>
      </w:r>
      <w:r w:rsidR="008948F0">
        <w:rPr>
          <w:rFonts w:ascii="Arial" w:hAnsi="Arial" w:cs="Arial"/>
          <w:color w:val="000000"/>
          <w:lang w:val="en-US"/>
        </w:rPr>
        <w:t>represented</w:t>
      </w:r>
      <w:r w:rsidR="008948F0" w:rsidRPr="000C1104">
        <w:rPr>
          <w:rFonts w:ascii="Arial" w:hAnsi="Arial" w:cs="Arial"/>
          <w:color w:val="000000"/>
          <w:lang w:val="en-US"/>
        </w:rPr>
        <w:t xml:space="preserve"> a </w:t>
      </w:r>
      <w:r w:rsidR="008948F0">
        <w:rPr>
          <w:rFonts w:ascii="Arial" w:hAnsi="Arial" w:cs="Arial"/>
          <w:color w:val="000000"/>
          <w:lang w:val="en-US"/>
        </w:rPr>
        <w:t xml:space="preserve">unique </w:t>
      </w:r>
      <w:r w:rsidR="008948F0" w:rsidRPr="000C1104">
        <w:rPr>
          <w:rFonts w:ascii="Arial" w:hAnsi="Arial" w:cs="Arial"/>
          <w:color w:val="000000"/>
          <w:lang w:val="en-US"/>
        </w:rPr>
        <w:t xml:space="preserve">model of </w:t>
      </w:r>
      <w:r w:rsidR="00AA2E71">
        <w:rPr>
          <w:rFonts w:ascii="Arial" w:hAnsi="Arial" w:cs="Arial"/>
          <w:color w:val="000000"/>
          <w:lang w:val="en-US"/>
        </w:rPr>
        <w:t>hypomethylation-</w:t>
      </w:r>
      <w:r w:rsidR="007F541F">
        <w:rPr>
          <w:rFonts w:ascii="Arial" w:hAnsi="Arial" w:cs="Arial"/>
          <w:color w:val="000000"/>
          <w:lang w:val="en-US"/>
        </w:rPr>
        <w:t>induced</w:t>
      </w:r>
      <w:r w:rsidR="00AA2E71">
        <w:rPr>
          <w:rFonts w:ascii="Arial" w:hAnsi="Arial" w:cs="Arial"/>
          <w:color w:val="000000"/>
          <w:lang w:val="en-US"/>
        </w:rPr>
        <w:t xml:space="preserve"> </w:t>
      </w:r>
      <w:proofErr w:type="spellStart"/>
      <w:r w:rsidR="008948F0" w:rsidRPr="000C1104">
        <w:rPr>
          <w:rFonts w:ascii="Arial" w:hAnsi="Arial" w:cs="Arial"/>
          <w:color w:val="000000"/>
          <w:lang w:val="en-US"/>
        </w:rPr>
        <w:t>pDC</w:t>
      </w:r>
      <w:proofErr w:type="spellEnd"/>
      <w:r w:rsidR="008948F0" w:rsidRPr="000C1104">
        <w:rPr>
          <w:rFonts w:ascii="Arial" w:hAnsi="Arial" w:cs="Arial"/>
          <w:color w:val="000000"/>
          <w:lang w:val="en-US"/>
        </w:rPr>
        <w:t xml:space="preserve"> </w:t>
      </w:r>
      <w:r w:rsidR="008948F0">
        <w:rPr>
          <w:rFonts w:ascii="Arial" w:hAnsi="Arial" w:cs="Arial"/>
          <w:color w:val="000000"/>
          <w:lang w:val="en-US"/>
        </w:rPr>
        <w:t>depletion</w:t>
      </w:r>
      <w:r w:rsidR="008948F0" w:rsidRPr="000C1104">
        <w:rPr>
          <w:rFonts w:ascii="Arial" w:hAnsi="Arial" w:cs="Arial"/>
          <w:color w:val="000000"/>
          <w:lang w:val="en-US"/>
        </w:rPr>
        <w:t xml:space="preserve">. </w:t>
      </w:r>
    </w:p>
    <w:p w14:paraId="3606249B" w14:textId="3EAE1EEF" w:rsidR="0047764E" w:rsidRDefault="0047764E" w:rsidP="00A07281">
      <w:pPr>
        <w:spacing w:line="480" w:lineRule="auto"/>
        <w:jc w:val="both"/>
        <w:rPr>
          <w:rFonts w:ascii="Arial" w:hAnsi="Arial" w:cs="Arial"/>
          <w:b/>
          <w:lang w:val="en-US"/>
        </w:rPr>
      </w:pPr>
      <w:proofErr w:type="spellStart"/>
      <w:r>
        <w:rPr>
          <w:rFonts w:ascii="Arial" w:hAnsi="Arial" w:cs="Arial"/>
          <w:b/>
          <w:lang w:val="en-US"/>
        </w:rPr>
        <w:t>c</w:t>
      </w:r>
      <w:r w:rsidRPr="00D845DA">
        <w:rPr>
          <w:rFonts w:ascii="Arial" w:hAnsi="Arial" w:cs="Arial"/>
          <w:b/>
          <w:lang w:val="en-US"/>
        </w:rPr>
        <w:t>DC</w:t>
      </w:r>
      <w:r>
        <w:rPr>
          <w:rFonts w:ascii="Arial" w:hAnsi="Arial" w:cs="Arial"/>
          <w:b/>
          <w:lang w:val="en-US"/>
        </w:rPr>
        <w:t>s</w:t>
      </w:r>
      <w:proofErr w:type="spellEnd"/>
      <w:r>
        <w:rPr>
          <w:rFonts w:ascii="Arial" w:hAnsi="Arial" w:cs="Arial"/>
          <w:b/>
          <w:lang w:val="en-US"/>
        </w:rPr>
        <w:t xml:space="preserve"> and </w:t>
      </w:r>
      <w:proofErr w:type="spellStart"/>
      <w:r>
        <w:rPr>
          <w:rFonts w:ascii="Arial" w:hAnsi="Arial" w:cs="Arial"/>
          <w:b/>
          <w:lang w:val="en-US"/>
        </w:rPr>
        <w:t>pDCs</w:t>
      </w:r>
      <w:proofErr w:type="spellEnd"/>
      <w:r>
        <w:rPr>
          <w:rFonts w:ascii="Arial" w:hAnsi="Arial" w:cs="Arial"/>
          <w:b/>
          <w:lang w:val="en-US"/>
        </w:rPr>
        <w:t xml:space="preserve"> arise </w:t>
      </w:r>
      <w:r w:rsidR="008F6DF3">
        <w:rPr>
          <w:rFonts w:ascii="Arial" w:hAnsi="Arial" w:cs="Arial"/>
          <w:b/>
          <w:lang w:val="en-US"/>
        </w:rPr>
        <w:t xml:space="preserve">together and </w:t>
      </w:r>
      <w:r>
        <w:rPr>
          <w:rFonts w:ascii="Arial" w:hAnsi="Arial" w:cs="Arial"/>
          <w:b/>
          <w:lang w:val="en-US"/>
        </w:rPr>
        <w:t>along</w:t>
      </w:r>
      <w:r w:rsidRPr="00D845DA">
        <w:rPr>
          <w:rFonts w:ascii="Arial" w:hAnsi="Arial" w:cs="Arial"/>
          <w:b/>
          <w:lang w:val="en-US"/>
        </w:rPr>
        <w:t xml:space="preserve"> with myeloid cells from single HSCs </w:t>
      </w:r>
    </w:p>
    <w:p w14:paraId="24B72321" w14:textId="46B747FA" w:rsidR="0047764E" w:rsidRDefault="008E363C" w:rsidP="00A07281">
      <w:pPr>
        <w:spacing w:line="480" w:lineRule="auto"/>
        <w:jc w:val="both"/>
        <w:rPr>
          <w:rFonts w:ascii="Arial" w:hAnsi="Arial" w:cs="Arial"/>
          <w:lang w:val="en-US"/>
        </w:rPr>
      </w:pPr>
      <w:r>
        <w:rPr>
          <w:rFonts w:ascii="Arial" w:hAnsi="Arial" w:cs="Arial"/>
          <w:lang w:val="en-US"/>
        </w:rPr>
        <w:t xml:space="preserve">We next </w:t>
      </w:r>
      <w:r w:rsidR="006B46AF">
        <w:rPr>
          <w:rFonts w:ascii="Arial" w:hAnsi="Arial" w:cs="Arial"/>
          <w:lang w:val="en-US"/>
        </w:rPr>
        <w:t>employ</w:t>
      </w:r>
      <w:r>
        <w:rPr>
          <w:rFonts w:ascii="Arial" w:hAnsi="Arial" w:cs="Arial"/>
          <w:lang w:val="en-US"/>
        </w:rPr>
        <w:t>ed</w:t>
      </w:r>
      <w:r w:rsidR="0047764E" w:rsidRPr="00D845DA">
        <w:rPr>
          <w:rFonts w:ascii="Arial" w:hAnsi="Arial" w:cs="Arial"/>
          <w:lang w:val="en-US"/>
        </w:rPr>
        <w:t xml:space="preserve"> a highly</w:t>
      </w:r>
      <w:r w:rsidR="00317575">
        <w:rPr>
          <w:rFonts w:ascii="Arial" w:hAnsi="Arial" w:cs="Arial"/>
          <w:lang w:val="en-US"/>
        </w:rPr>
        <w:t xml:space="preserve"> sensitive tracing system that wa</w:t>
      </w:r>
      <w:r w:rsidR="0047764E" w:rsidRPr="00D845DA">
        <w:rPr>
          <w:rFonts w:ascii="Arial" w:hAnsi="Arial" w:cs="Arial"/>
          <w:lang w:val="en-US"/>
        </w:rPr>
        <w:t xml:space="preserve">s based on tracking of single transplanted HSCs with different lineage </w:t>
      </w:r>
      <w:r w:rsidR="005E12EE">
        <w:rPr>
          <w:rFonts w:ascii="Arial" w:hAnsi="Arial" w:cs="Arial"/>
          <w:lang w:val="en-US"/>
        </w:rPr>
        <w:t>fate potentials</w:t>
      </w:r>
      <w:r>
        <w:rPr>
          <w:rFonts w:ascii="Arial" w:hAnsi="Arial" w:cs="Arial"/>
          <w:lang w:val="en-US"/>
        </w:rPr>
        <w:t xml:space="preserve"> to determine the nature of HSCs giving rise to DCs </w:t>
      </w:r>
      <w:r w:rsidRPr="00DA601B">
        <w:rPr>
          <w:rFonts w:ascii="Arial" w:hAnsi="Arial" w:cs="Arial"/>
          <w:i/>
          <w:lang w:val="en-US"/>
          <w:rPrChange w:id="155" w:author=" " w:date="2020-12-28T11:37:00Z">
            <w:rPr>
              <w:rFonts w:ascii="Arial" w:hAnsi="Arial" w:cs="Arial"/>
              <w:lang w:val="en-US"/>
            </w:rPr>
          </w:rPrChange>
        </w:rPr>
        <w:t>in vivo</w:t>
      </w:r>
      <w:r w:rsidR="0047764E">
        <w:rPr>
          <w:rFonts w:ascii="Arial" w:hAnsi="Arial" w:cs="Arial"/>
          <w:lang w:val="en-US"/>
        </w:rPr>
        <w:t xml:space="preserve"> </w:t>
      </w:r>
      <w:sdt>
        <w:sdtPr>
          <w:rPr>
            <w:rFonts w:ascii="Arial" w:hAnsi="Arial" w:cs="Arial"/>
            <w:lang w:val="en-US"/>
          </w:rPr>
          <w:alias w:val="To edit, see citavi.com/edit"/>
          <w:tag w:val="CitaviPlaceholder#86610871-5c24-404a-b349-07f9e8b2d73e"/>
          <w:id w:val="1385289810"/>
          <w:placeholder>
            <w:docPart w:val="510C214872554486AFDB8A65225DC973"/>
          </w:placeholder>
        </w:sdtPr>
        <w:sdtContent>
          <w:r w:rsidR="0047764E">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ZDcyYjA0LWQzZDUtNDBiOC1iMDUxLTkzMWFhMjViZTVlYiIsIlJhbmdlTGVuZ3RoIjoyMiwiUmVmZXJlbmNlSWQiOiIyMjQ1M2U5Ni1iM2IyLTQzOWMtYjQwNi05ZDgxY2MwMWNkO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I5Mjk4Mjg4IiwiVXJpU3RyaW5nIjoiaHR0cDovL3d3dy5uY2JpLm5sbS5uaWguZ292L3B1Ym1lZC8yOTI5ODI4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k6NDUiLCJNb2RpZmllZEJ5IjoiX0ZyYW5rIFJvc2VuYmF1ZXIiLCJJZCI6Ijg1YmM5MjFjLTE4NmUtNDVjMS1hNzcyLTJiODYxNjZlMDM1YyIsIk1vZGlmaWVkT24iOiIyMDIwLTA3LTMwVDA4OjQ5OjQ1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zOC9uYXR1cmUyNTQ1NSIsIlVyaVN0cmluZyI6Imh0dHBzOi8vZG9pLm9yZy8xMC4xMDM4L25hdHVyZTI1NDU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}</w:instrText>
          </w:r>
          <w:r w:rsidR="0047764E">
            <w:rPr>
              <w:rFonts w:ascii="Arial" w:hAnsi="Arial" w:cs="Arial"/>
              <w:noProof/>
              <w:lang w:val="en-US"/>
            </w:rPr>
            <w:fldChar w:fldCharType="separate"/>
          </w:r>
          <w:r w:rsidR="00C506E1">
            <w:rPr>
              <w:rFonts w:ascii="Arial" w:hAnsi="Arial" w:cs="Arial"/>
              <w:noProof/>
              <w:lang w:val="en-US"/>
            </w:rPr>
            <w:t>(Carrelha et al. 2018)</w:t>
          </w:r>
          <w:r w:rsidR="0047764E">
            <w:rPr>
              <w:rFonts w:ascii="Arial" w:hAnsi="Arial" w:cs="Arial"/>
              <w:noProof/>
              <w:lang w:val="en-US"/>
            </w:rPr>
            <w:fldChar w:fldCharType="end"/>
          </w:r>
        </w:sdtContent>
      </w:sdt>
      <w:r w:rsidR="0047764E" w:rsidRPr="00D845DA">
        <w:rPr>
          <w:rFonts w:ascii="Arial" w:hAnsi="Arial" w:cs="Arial"/>
          <w:lang w:val="en-US"/>
        </w:rPr>
        <w:t xml:space="preserve">. </w:t>
      </w:r>
      <w:r w:rsidR="009A0E84">
        <w:rPr>
          <w:rFonts w:ascii="Arial" w:hAnsi="Arial" w:cs="Arial"/>
          <w:lang w:val="en-US"/>
        </w:rPr>
        <w:t>W</w:t>
      </w:r>
      <w:r w:rsidR="009A0E84" w:rsidRPr="00D845DA">
        <w:rPr>
          <w:rFonts w:ascii="Arial" w:hAnsi="Arial" w:cs="Arial"/>
          <w:lang w:val="en-US"/>
        </w:rPr>
        <w:t>e purified CD45.2</w:t>
      </w:r>
      <w:r w:rsidR="009A0E84" w:rsidRPr="00D845DA">
        <w:rPr>
          <w:rFonts w:ascii="Arial" w:hAnsi="Arial" w:cs="Arial"/>
          <w:vertAlign w:val="superscript"/>
          <w:lang w:val="en-US"/>
        </w:rPr>
        <w:t>+</w:t>
      </w:r>
      <w:r w:rsidR="009A0E84" w:rsidRPr="00D845DA">
        <w:rPr>
          <w:rFonts w:ascii="Arial" w:hAnsi="Arial" w:cs="Arial"/>
          <w:lang w:val="en-US"/>
        </w:rPr>
        <w:t>Lin</w:t>
      </w:r>
      <w:r w:rsidR="009A0E84" w:rsidRPr="00D845DA">
        <w:rPr>
          <w:rFonts w:ascii="Arial" w:hAnsi="Arial" w:cs="Arial"/>
          <w:vertAlign w:val="superscript"/>
          <w:lang w:val="en-US"/>
        </w:rPr>
        <w:t>-</w:t>
      </w:r>
      <w:r w:rsidR="009A0E84" w:rsidRPr="00D845DA">
        <w:rPr>
          <w:rFonts w:ascii="Arial" w:hAnsi="Arial" w:cs="Arial"/>
          <w:lang w:val="en-US"/>
        </w:rPr>
        <w:t>Sca-1</w:t>
      </w:r>
      <w:r w:rsidR="009A0E84" w:rsidRPr="00D845DA">
        <w:rPr>
          <w:rFonts w:ascii="Arial" w:hAnsi="Arial" w:cs="Arial"/>
          <w:vertAlign w:val="superscript"/>
          <w:lang w:val="en-US"/>
        </w:rPr>
        <w:t>+</w:t>
      </w:r>
      <w:r w:rsidR="009A0E84" w:rsidRPr="00D845DA">
        <w:rPr>
          <w:rFonts w:ascii="Arial" w:hAnsi="Arial" w:cs="Arial"/>
          <w:lang w:val="en-US"/>
        </w:rPr>
        <w:t>Kit</w:t>
      </w:r>
      <w:r w:rsidR="009A0E84" w:rsidRPr="00D845DA">
        <w:rPr>
          <w:rFonts w:ascii="Arial" w:hAnsi="Arial" w:cs="Arial"/>
          <w:vertAlign w:val="superscript"/>
          <w:lang w:val="en-US"/>
        </w:rPr>
        <w:t>+</w:t>
      </w:r>
      <w:r w:rsidR="009A0E84" w:rsidRPr="00D845DA">
        <w:rPr>
          <w:rFonts w:ascii="Arial" w:hAnsi="Arial" w:cs="Arial"/>
          <w:lang w:val="en-US"/>
        </w:rPr>
        <w:t>(</w:t>
      </w:r>
      <w:proofErr w:type="gramStart"/>
      <w:r w:rsidR="009A0E84" w:rsidRPr="00D845DA">
        <w:rPr>
          <w:rFonts w:ascii="Arial" w:hAnsi="Arial" w:cs="Arial"/>
          <w:lang w:val="en-US"/>
        </w:rPr>
        <w:t>LSK)CD</w:t>
      </w:r>
      <w:proofErr w:type="gramEnd"/>
      <w:r w:rsidR="009A0E84" w:rsidRPr="00D845DA">
        <w:rPr>
          <w:rFonts w:ascii="Arial" w:hAnsi="Arial" w:cs="Arial"/>
          <w:lang w:val="en-US"/>
        </w:rPr>
        <w:t>34</w:t>
      </w:r>
      <w:r w:rsidR="009A0E84" w:rsidRPr="00D845DA">
        <w:rPr>
          <w:rFonts w:ascii="Arial" w:hAnsi="Arial" w:cs="Arial"/>
          <w:vertAlign w:val="superscript"/>
          <w:lang w:val="en-US"/>
        </w:rPr>
        <w:t>-</w:t>
      </w:r>
      <w:r w:rsidR="009A0E84" w:rsidRPr="00D845DA">
        <w:rPr>
          <w:rFonts w:ascii="Arial" w:hAnsi="Arial" w:cs="Arial"/>
          <w:lang w:val="en-US"/>
        </w:rPr>
        <w:t>CD150</w:t>
      </w:r>
      <w:r w:rsidR="009A0E84" w:rsidRPr="00D845DA">
        <w:rPr>
          <w:rFonts w:ascii="Arial" w:hAnsi="Arial" w:cs="Arial"/>
          <w:vertAlign w:val="superscript"/>
          <w:lang w:val="en-US"/>
        </w:rPr>
        <w:t>+</w:t>
      </w:r>
      <w:r w:rsidR="009A0E84" w:rsidRPr="00D845DA">
        <w:rPr>
          <w:rFonts w:ascii="Arial" w:hAnsi="Arial" w:cs="Arial"/>
          <w:lang w:val="en-US"/>
        </w:rPr>
        <w:t>CD48</w:t>
      </w:r>
      <w:r w:rsidR="009A0E84" w:rsidRPr="00D845DA">
        <w:rPr>
          <w:rFonts w:ascii="Arial" w:hAnsi="Arial" w:cs="Arial"/>
          <w:vertAlign w:val="superscript"/>
          <w:lang w:val="en-US"/>
        </w:rPr>
        <w:t>-</w:t>
      </w:r>
      <w:r w:rsidR="009A0E84" w:rsidRPr="00D845DA">
        <w:rPr>
          <w:rFonts w:ascii="Arial" w:hAnsi="Arial" w:cs="Arial"/>
          <w:i/>
          <w:lang w:val="en-US"/>
        </w:rPr>
        <w:t>Vwf</w:t>
      </w:r>
      <w:r w:rsidR="009A0E84" w:rsidRPr="00D845DA">
        <w:rPr>
          <w:rFonts w:ascii="Arial" w:hAnsi="Arial" w:cs="Arial"/>
          <w:vertAlign w:val="superscript"/>
          <w:lang w:val="en-US"/>
        </w:rPr>
        <w:t>-</w:t>
      </w:r>
      <w:r w:rsidR="009A0E84" w:rsidRPr="00D845DA">
        <w:rPr>
          <w:rFonts w:ascii="Arial" w:hAnsi="Arial" w:cs="Arial"/>
          <w:i/>
          <w:lang w:val="en-US"/>
        </w:rPr>
        <w:t>t</w:t>
      </w:r>
      <w:r w:rsidR="009A0E84" w:rsidRPr="00D845DA">
        <w:rPr>
          <w:rFonts w:ascii="Arial" w:hAnsi="Arial" w:cs="Arial"/>
          <w:lang w:val="en-US"/>
        </w:rPr>
        <w:t>dTomato</w:t>
      </w:r>
      <w:r w:rsidR="009A0E84" w:rsidRPr="00D845DA">
        <w:rPr>
          <w:rFonts w:ascii="Arial" w:hAnsi="Arial" w:cs="Arial"/>
          <w:vertAlign w:val="superscript"/>
          <w:lang w:val="en-US"/>
        </w:rPr>
        <w:t>+</w:t>
      </w:r>
      <w:r w:rsidR="009A0E84" w:rsidRPr="00D845DA">
        <w:rPr>
          <w:rFonts w:ascii="Arial" w:hAnsi="Arial" w:cs="Arial"/>
          <w:lang w:val="en-US"/>
        </w:rPr>
        <w:t xml:space="preserve"> cells </w:t>
      </w:r>
      <w:r w:rsidR="009A0E84">
        <w:rPr>
          <w:rFonts w:ascii="Arial" w:hAnsi="Arial" w:cs="Arial"/>
          <w:lang w:val="en-US"/>
        </w:rPr>
        <w:t xml:space="preserve">(HSCs) </w:t>
      </w:r>
      <w:r w:rsidR="009A0E84" w:rsidRPr="00D845DA">
        <w:rPr>
          <w:rFonts w:ascii="Arial" w:hAnsi="Arial" w:cs="Arial"/>
          <w:lang w:val="en-US"/>
        </w:rPr>
        <w:t xml:space="preserve">from the BM of mice expressing </w:t>
      </w:r>
      <w:proofErr w:type="spellStart"/>
      <w:r w:rsidR="009A0E84" w:rsidRPr="00D845DA">
        <w:rPr>
          <w:rFonts w:ascii="Arial" w:hAnsi="Arial" w:cs="Arial"/>
          <w:i/>
          <w:lang w:val="en-US"/>
        </w:rPr>
        <w:t>t</w:t>
      </w:r>
      <w:r w:rsidR="009A0E84" w:rsidRPr="00D845DA">
        <w:rPr>
          <w:rFonts w:ascii="Arial" w:hAnsi="Arial" w:cs="Arial"/>
          <w:lang w:val="en-US"/>
        </w:rPr>
        <w:t>dTomato</w:t>
      </w:r>
      <w:proofErr w:type="spellEnd"/>
      <w:r w:rsidR="009A0E84" w:rsidRPr="00D845DA">
        <w:rPr>
          <w:rFonts w:ascii="Arial" w:hAnsi="Arial" w:cs="Arial"/>
          <w:lang w:val="en-US"/>
        </w:rPr>
        <w:t xml:space="preserve"> from the von Willebrand-factor gene (</w:t>
      </w:r>
      <w:proofErr w:type="spellStart"/>
      <w:r w:rsidR="009A0E84" w:rsidRPr="00D845DA">
        <w:rPr>
          <w:rFonts w:ascii="Arial" w:hAnsi="Arial" w:cs="Arial"/>
          <w:i/>
          <w:lang w:val="en-US"/>
        </w:rPr>
        <w:t>Vwf</w:t>
      </w:r>
      <w:proofErr w:type="spellEnd"/>
      <w:r w:rsidR="009A0E84">
        <w:rPr>
          <w:rFonts w:ascii="Arial" w:hAnsi="Arial" w:cs="Arial"/>
          <w:lang w:val="en-US"/>
        </w:rPr>
        <w:t xml:space="preserve">) promoter and </w:t>
      </w:r>
      <w:proofErr w:type="spellStart"/>
      <w:r w:rsidR="009A0E84">
        <w:rPr>
          <w:rFonts w:ascii="Arial" w:hAnsi="Arial" w:cs="Arial"/>
          <w:lang w:val="en-US"/>
        </w:rPr>
        <w:t>eGFP</w:t>
      </w:r>
      <w:proofErr w:type="spellEnd"/>
      <w:r w:rsidR="009A0E84">
        <w:rPr>
          <w:rFonts w:ascii="Arial" w:hAnsi="Arial" w:cs="Arial"/>
          <w:lang w:val="en-US"/>
        </w:rPr>
        <w:t xml:space="preserve"> from the Gata1 gene promoter </w:t>
      </w:r>
      <w:r w:rsidR="009A0E84" w:rsidRPr="00D845DA">
        <w:rPr>
          <w:rFonts w:ascii="Arial" w:hAnsi="Arial" w:cs="Arial"/>
          <w:lang w:val="en-US"/>
        </w:rPr>
        <w:t>to</w:t>
      </w:r>
      <w:r w:rsidR="009A0E84">
        <w:rPr>
          <w:rFonts w:ascii="Arial" w:hAnsi="Arial" w:cs="Arial"/>
          <w:lang w:val="en-US"/>
        </w:rPr>
        <w:t>,</w:t>
      </w:r>
      <w:r w:rsidR="009A0E84" w:rsidRPr="00D845DA">
        <w:rPr>
          <w:rFonts w:ascii="Arial" w:hAnsi="Arial" w:cs="Arial"/>
          <w:lang w:val="en-US"/>
        </w:rPr>
        <w:t xml:space="preserve"> </w:t>
      </w:r>
      <w:r w:rsidR="009A0E84">
        <w:rPr>
          <w:rFonts w:ascii="Arial" w:hAnsi="Arial" w:cs="Arial"/>
          <w:lang w:val="en-US"/>
        </w:rPr>
        <w:t>in addition of other lineages,</w:t>
      </w:r>
      <w:r w:rsidR="009A0E84" w:rsidRPr="00D845DA">
        <w:rPr>
          <w:rFonts w:ascii="Arial" w:hAnsi="Arial" w:cs="Arial"/>
          <w:lang w:val="en-US"/>
        </w:rPr>
        <w:t xml:space="preserve"> be able to detect donor-derived erythrocytes</w:t>
      </w:r>
      <w:r w:rsidR="009A0E84">
        <w:rPr>
          <w:rFonts w:ascii="Arial" w:hAnsi="Arial" w:cs="Arial"/>
          <w:lang w:val="en-US"/>
        </w:rPr>
        <w:t xml:space="preserve"> (</w:t>
      </w:r>
      <w:proofErr w:type="spellStart"/>
      <w:r w:rsidR="009A0E84">
        <w:rPr>
          <w:rFonts w:ascii="Arial" w:hAnsi="Arial" w:cs="Arial"/>
          <w:lang w:val="en-US"/>
        </w:rPr>
        <w:t>eGFP</w:t>
      </w:r>
      <w:proofErr w:type="spellEnd"/>
      <w:r w:rsidR="009A0E84">
        <w:rPr>
          <w:rFonts w:ascii="Arial" w:hAnsi="Arial" w:cs="Arial"/>
          <w:lang w:val="en-US"/>
        </w:rPr>
        <w:t>+)</w:t>
      </w:r>
      <w:r w:rsidR="009A0E84" w:rsidRPr="00D845DA">
        <w:rPr>
          <w:rFonts w:ascii="Arial" w:hAnsi="Arial" w:cs="Arial"/>
          <w:lang w:val="en-US"/>
        </w:rPr>
        <w:t xml:space="preserve"> and platelets</w:t>
      </w:r>
      <w:r w:rsidR="009A0E84">
        <w:rPr>
          <w:rFonts w:ascii="Arial" w:hAnsi="Arial" w:cs="Arial"/>
          <w:lang w:val="en-US"/>
        </w:rPr>
        <w:t xml:space="preserve"> (</w:t>
      </w:r>
      <w:proofErr w:type="spellStart"/>
      <w:r w:rsidR="009A0E84">
        <w:rPr>
          <w:rFonts w:ascii="Arial" w:hAnsi="Arial" w:cs="Arial"/>
          <w:lang w:val="en-US"/>
        </w:rPr>
        <w:t>tdTomato</w:t>
      </w:r>
      <w:proofErr w:type="spellEnd"/>
      <w:r w:rsidR="009A0E84">
        <w:rPr>
          <w:rFonts w:ascii="Arial" w:hAnsi="Arial" w:cs="Arial"/>
          <w:lang w:val="en-US"/>
        </w:rPr>
        <w:t xml:space="preserve">+ </w:t>
      </w:r>
      <w:proofErr w:type="spellStart"/>
      <w:r w:rsidR="009A0E84">
        <w:rPr>
          <w:rFonts w:ascii="Arial" w:hAnsi="Arial" w:cs="Arial"/>
          <w:lang w:val="en-US"/>
        </w:rPr>
        <w:t>eGFP</w:t>
      </w:r>
      <w:proofErr w:type="spellEnd"/>
      <w:r w:rsidR="009A0E84">
        <w:rPr>
          <w:rFonts w:ascii="Arial" w:hAnsi="Arial" w:cs="Arial"/>
          <w:lang w:val="en-US"/>
        </w:rPr>
        <w:t>+)</w:t>
      </w:r>
      <w:r w:rsidR="009A0E84" w:rsidRPr="00D845DA">
        <w:rPr>
          <w:rFonts w:ascii="Arial" w:hAnsi="Arial" w:cs="Arial"/>
          <w:lang w:val="en-US"/>
        </w:rPr>
        <w:t xml:space="preserve"> </w:t>
      </w:r>
      <w:r w:rsidR="009A0E84">
        <w:rPr>
          <w:rFonts w:ascii="Arial" w:hAnsi="Arial" w:cs="Arial"/>
          <w:lang w:val="en-US"/>
        </w:rPr>
        <w:t>which lack</w:t>
      </w:r>
      <w:r w:rsidR="009A0E84" w:rsidRPr="00D845DA">
        <w:rPr>
          <w:rFonts w:ascii="Arial" w:hAnsi="Arial" w:cs="Arial"/>
          <w:lang w:val="en-US"/>
        </w:rPr>
        <w:t xml:space="preserve"> the CD45 antigen</w:t>
      </w:r>
      <w:r w:rsidR="009A0E84">
        <w:rPr>
          <w:rFonts w:ascii="Arial" w:hAnsi="Arial" w:cs="Arial"/>
          <w:lang w:val="en-US"/>
        </w:rPr>
        <w:t xml:space="preserve">. </w:t>
      </w:r>
      <w:r w:rsidR="0047764E">
        <w:rPr>
          <w:rFonts w:ascii="Arial" w:hAnsi="Arial" w:cs="Arial"/>
          <w:lang w:val="en-US"/>
        </w:rPr>
        <w:t>We</w:t>
      </w:r>
      <w:r w:rsidR="0047764E" w:rsidRPr="00D845DA">
        <w:rPr>
          <w:rFonts w:ascii="Arial" w:hAnsi="Arial" w:cs="Arial"/>
          <w:lang w:val="en-US"/>
        </w:rPr>
        <w:t xml:space="preserve"> transplanted single cells of these along with CD45.1</w:t>
      </w:r>
      <w:r w:rsidR="0047764E" w:rsidRPr="00D845DA">
        <w:rPr>
          <w:rFonts w:ascii="Arial" w:hAnsi="Arial" w:cs="Arial"/>
          <w:vertAlign w:val="superscript"/>
          <w:lang w:val="en-US"/>
        </w:rPr>
        <w:t>+</w:t>
      </w:r>
      <w:r w:rsidR="0047764E" w:rsidRPr="00D845DA">
        <w:rPr>
          <w:rFonts w:ascii="Arial" w:hAnsi="Arial" w:cs="Arial"/>
          <w:lang w:val="en-US"/>
        </w:rPr>
        <w:t xml:space="preserve"> BM cells for radioprotection into BM ablated </w:t>
      </w:r>
      <w:r w:rsidR="0047764E">
        <w:rPr>
          <w:rFonts w:ascii="Arial" w:hAnsi="Arial" w:cs="Arial"/>
          <w:lang w:val="en-US"/>
        </w:rPr>
        <w:t xml:space="preserve">congenic </w:t>
      </w:r>
      <w:r w:rsidR="0047764E" w:rsidRPr="00D845DA">
        <w:rPr>
          <w:rFonts w:ascii="Arial" w:hAnsi="Arial" w:cs="Arial"/>
          <w:lang w:val="en-US"/>
        </w:rPr>
        <w:t>CD45.1</w:t>
      </w:r>
      <w:r w:rsidR="0047764E" w:rsidRPr="00D845DA">
        <w:rPr>
          <w:rFonts w:ascii="Arial" w:hAnsi="Arial" w:cs="Arial"/>
          <w:vertAlign w:val="superscript"/>
          <w:lang w:val="en-US"/>
        </w:rPr>
        <w:t>+</w:t>
      </w:r>
      <w:r w:rsidR="0047764E" w:rsidRPr="00D845DA">
        <w:rPr>
          <w:rFonts w:ascii="Arial" w:hAnsi="Arial" w:cs="Arial"/>
          <w:lang w:val="en-US"/>
        </w:rPr>
        <w:t xml:space="preserve"> mice. </w:t>
      </w:r>
      <w:r w:rsidR="00730DA9">
        <w:rPr>
          <w:rFonts w:ascii="Arial" w:hAnsi="Arial" w:cs="Arial"/>
          <w:lang w:val="en-US"/>
        </w:rPr>
        <w:t>A</w:t>
      </w:r>
      <w:r w:rsidR="00730DA9" w:rsidRPr="00D845DA">
        <w:rPr>
          <w:rFonts w:ascii="Arial" w:hAnsi="Arial" w:cs="Arial"/>
          <w:lang w:val="en-US"/>
        </w:rPr>
        <w:t xml:space="preserve">s described </w:t>
      </w:r>
      <w:r w:rsidR="00730DA9">
        <w:rPr>
          <w:rFonts w:ascii="Arial" w:hAnsi="Arial" w:cs="Arial"/>
          <w:lang w:val="en-US"/>
        </w:rPr>
        <w:t>in</w:t>
      </w:r>
      <w:r w:rsidR="00730DA9" w:rsidRPr="00D845DA">
        <w:rPr>
          <w:rFonts w:ascii="Arial" w:hAnsi="Arial" w:cs="Arial"/>
          <w:lang w:val="en-US"/>
        </w:rPr>
        <w:t xml:space="preserve"> </w:t>
      </w:r>
      <w:sdt>
        <w:sdtPr>
          <w:rPr>
            <w:rFonts w:ascii="Arial" w:hAnsi="Arial" w:cs="Arial"/>
            <w:lang w:val="en-US"/>
          </w:rPr>
          <w:alias w:val="To edit, see citavi.com/edit"/>
          <w:tag w:val="CitaviPlaceholder#0e8e2c36-b300-4105-8886-0c4b3645c17c"/>
          <w:id w:val="370650679"/>
          <w:placeholder>
            <w:docPart w:val="7C92F409F5C24FFC9B5CBEA280218E87"/>
          </w:placeholder>
        </w:sdtPr>
        <w:sdtContent>
          <w:r w:rsidR="00730DA9">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mE3N2IyLWIxZmMtNDk3NS04YWY5LTcxZjFkYmEyNmE5YiIsIlJhbmdlTGVuZ3RoIjoyMiwiUmVmZXJlbmNlSWQiOiIyMjQ1M2U5Ni1iM2IyLTQzOWMtYjQwNi05ZDgxY2MwMWNkO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I5Mjk4Mjg4IiwiVXJpU3RyaW5nIjoiaHR0cDovL3d3dy5uY2JpLm5sbS5uaWguZ292L3B1Ym1lZC8yOTI5ODI4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k6NDUiLCJNb2RpZmllZEJ5IjoiX0ZyYW5rIFJvc2VuYmF1ZXIiLCJJZCI6Ijg1YmM5MjFjLTE4NmUtNDVjMS1hNzcyLTJiODYxNjZlMDM1YyIsIk1vZGlmaWVkT24iOiIyMDIwLTA3LTMwVDA4OjQ5OjQ1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zOC9uYXR1cmUyNTQ1NSIsIlVyaVN0cmluZyI6Imh0dHBzOi8vZG9pLm9yZy8xMC4xMDM4L25hdHVyZTI1NDU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}</w:instrText>
          </w:r>
          <w:r w:rsidR="00730DA9">
            <w:rPr>
              <w:rFonts w:ascii="Arial" w:hAnsi="Arial" w:cs="Arial"/>
              <w:noProof/>
              <w:lang w:val="en-US"/>
            </w:rPr>
            <w:fldChar w:fldCharType="separate"/>
          </w:r>
          <w:r w:rsidR="00730DA9">
            <w:rPr>
              <w:rFonts w:ascii="Arial" w:hAnsi="Arial" w:cs="Arial"/>
              <w:noProof/>
              <w:lang w:val="en-US"/>
            </w:rPr>
            <w:t>(Carrelha et al. 2018)</w:t>
          </w:r>
          <w:r w:rsidR="00730DA9">
            <w:rPr>
              <w:rFonts w:ascii="Arial" w:hAnsi="Arial" w:cs="Arial"/>
              <w:noProof/>
              <w:lang w:val="en-US"/>
            </w:rPr>
            <w:fldChar w:fldCharType="end"/>
          </w:r>
        </w:sdtContent>
      </w:sdt>
      <w:r w:rsidR="00730DA9">
        <w:rPr>
          <w:rFonts w:ascii="Arial" w:hAnsi="Arial" w:cs="Arial"/>
          <w:lang w:val="en-US"/>
        </w:rPr>
        <w:t>, w</w:t>
      </w:r>
      <w:r w:rsidR="0047764E" w:rsidRPr="00D845DA">
        <w:rPr>
          <w:rFonts w:ascii="Arial" w:hAnsi="Arial" w:cs="Arial"/>
          <w:lang w:val="en-US"/>
        </w:rPr>
        <w:t xml:space="preserve">e controlled engraftment and identified </w:t>
      </w:r>
      <w:r w:rsidR="0047764E">
        <w:rPr>
          <w:rFonts w:ascii="Arial" w:hAnsi="Arial" w:cs="Arial"/>
          <w:lang w:val="en-US"/>
        </w:rPr>
        <w:t xml:space="preserve">the </w:t>
      </w:r>
      <w:r w:rsidR="0047764E" w:rsidRPr="00D845DA">
        <w:rPr>
          <w:rFonts w:ascii="Arial" w:hAnsi="Arial" w:cs="Arial"/>
          <w:lang w:val="en-US"/>
        </w:rPr>
        <w:t xml:space="preserve">lineage </w:t>
      </w:r>
      <w:r w:rsidR="0047764E">
        <w:rPr>
          <w:rFonts w:ascii="Arial" w:hAnsi="Arial" w:cs="Arial"/>
          <w:lang w:val="en-US"/>
        </w:rPr>
        <w:t>potential</w:t>
      </w:r>
      <w:r w:rsidR="0047764E" w:rsidRPr="00D845DA">
        <w:rPr>
          <w:rFonts w:ascii="Arial" w:hAnsi="Arial" w:cs="Arial"/>
          <w:lang w:val="en-US"/>
        </w:rPr>
        <w:t xml:space="preserve"> </w:t>
      </w:r>
      <w:r w:rsidR="0047764E">
        <w:rPr>
          <w:rFonts w:ascii="Arial" w:hAnsi="Arial" w:cs="Arial"/>
          <w:lang w:val="en-US"/>
        </w:rPr>
        <w:t xml:space="preserve">of the transplanted single </w:t>
      </w:r>
      <w:r w:rsidR="0047764E" w:rsidRPr="00D845DA">
        <w:rPr>
          <w:rFonts w:ascii="Arial" w:hAnsi="Arial" w:cs="Arial"/>
          <w:lang w:val="en-US"/>
        </w:rPr>
        <w:t>HSCs by regular peripheral blood analysis over a period of up to 4</w:t>
      </w:r>
      <w:r w:rsidR="00A541D7">
        <w:rPr>
          <w:rFonts w:ascii="Arial" w:hAnsi="Arial" w:cs="Arial"/>
          <w:lang w:val="en-US"/>
        </w:rPr>
        <w:t>2</w:t>
      </w:r>
      <w:r w:rsidR="0047764E" w:rsidRPr="00D845DA">
        <w:rPr>
          <w:rFonts w:ascii="Arial" w:hAnsi="Arial" w:cs="Arial"/>
          <w:lang w:val="en-US"/>
        </w:rPr>
        <w:t xml:space="preserve"> weeks </w:t>
      </w:r>
      <w:r w:rsidR="0047764E">
        <w:rPr>
          <w:rFonts w:ascii="Arial" w:hAnsi="Arial" w:cs="Arial"/>
          <w:lang w:val="en-US"/>
        </w:rPr>
        <w:t>(data not shown)</w:t>
      </w:r>
      <w:r w:rsidR="0047764E" w:rsidRPr="00D845DA">
        <w:rPr>
          <w:rFonts w:ascii="Arial" w:hAnsi="Arial" w:cs="Arial"/>
          <w:lang w:val="en-US"/>
        </w:rPr>
        <w:t xml:space="preserve">. We defined lineage potential by detecting a minimum </w:t>
      </w:r>
      <w:r w:rsidR="0047764E" w:rsidRPr="00D845DA">
        <w:rPr>
          <w:rFonts w:ascii="Arial" w:hAnsi="Arial" w:cs="Arial"/>
          <w:lang w:val="en-US"/>
        </w:rPr>
        <w:lastRenderedPageBreak/>
        <w:t xml:space="preserve">contribution of 0.01% to the respective hematopoietic lineage in the recipient animals, leading to a classification of the HSCs into four categories as in </w:t>
      </w:r>
      <w:sdt>
        <w:sdtPr>
          <w:rPr>
            <w:rFonts w:ascii="Arial" w:hAnsi="Arial" w:cs="Arial"/>
            <w:lang w:val="en-US"/>
          </w:rPr>
          <w:alias w:val="To edit, see citavi.com/edit"/>
          <w:tag w:val="CitaviPlaceholder#718b3a95-f303-47ba-9bae-66d21545a617"/>
          <w:id w:val="1654337700"/>
          <w:placeholder>
            <w:docPart w:val="510C214872554486AFDB8A65225DC973"/>
          </w:placeholder>
        </w:sdtPr>
        <w:sdtContent>
          <w:r w:rsidR="0047764E">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OGU1MjJlLTEwYjEtNDg3YS04NDVjLTQ4OWYzOWU1OWZhNiIsIlJhbmdlTGVuZ3RoIjoyMiwiUmVmZXJlbmNlSWQiOiIyMjQ1M2U5Ni1iM2IyLTQzOWMtYjQwNi05ZDgxY2MwMWNkO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I5Mjk4Mjg4IiwiVXJpU3RyaW5nIjoiaHR0cDovL3d3dy5uY2JpLm5sbS5uaWguZ292L3B1Ym1lZC8yOTI5ODI4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k6NDUiLCJNb2RpZmllZEJ5IjoiX0ZyYW5rIFJvc2VuYmF1ZXIiLCJJZCI6Ijg1YmM5MjFjLTE4NmUtNDVjMS1hNzcyLTJiODYxNjZlMDM1YyIsIk1vZGlmaWVkT24iOiIyMDIwLTA3LTMwVDA4OjQ5OjQ1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zOC9uYXR1cmUyNTQ1NSIsIlVyaVN0cmluZyI6Imh0dHBzOi8vZG9pLm9yZy8xMC4xMDM4L25hdHVyZTI1NDU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}</w:instrText>
          </w:r>
          <w:r w:rsidR="0047764E">
            <w:rPr>
              <w:rFonts w:ascii="Arial" w:hAnsi="Arial" w:cs="Arial"/>
              <w:noProof/>
              <w:lang w:val="en-US"/>
            </w:rPr>
            <w:fldChar w:fldCharType="separate"/>
          </w:r>
          <w:r w:rsidR="00C506E1">
            <w:rPr>
              <w:rFonts w:ascii="Arial" w:hAnsi="Arial" w:cs="Arial"/>
              <w:noProof/>
              <w:lang w:val="en-US"/>
            </w:rPr>
            <w:t>(Carrelha et al. 2018)</w:t>
          </w:r>
          <w:r w:rsidR="0047764E">
            <w:rPr>
              <w:rFonts w:ascii="Arial" w:hAnsi="Arial" w:cs="Arial"/>
              <w:noProof/>
              <w:lang w:val="en-US"/>
            </w:rPr>
            <w:fldChar w:fldCharType="end"/>
          </w:r>
        </w:sdtContent>
      </w:sdt>
      <w:r w:rsidR="0047764E" w:rsidRPr="00D845DA">
        <w:rPr>
          <w:rFonts w:ascii="Arial" w:hAnsi="Arial" w:cs="Arial"/>
          <w:lang w:val="en-US"/>
        </w:rPr>
        <w:t>: multilineage</w:t>
      </w:r>
      <w:r w:rsidR="00317575">
        <w:rPr>
          <w:rFonts w:ascii="Arial" w:hAnsi="Arial" w:cs="Arial"/>
          <w:lang w:val="en-US"/>
        </w:rPr>
        <w:t xml:space="preserve"> HSCs or HSCs with</w:t>
      </w:r>
      <w:r w:rsidR="0047764E" w:rsidRPr="00D845DA">
        <w:rPr>
          <w:rFonts w:ascii="Arial" w:hAnsi="Arial" w:cs="Arial"/>
          <w:lang w:val="en-US"/>
        </w:rPr>
        <w:t xml:space="preserve"> platelet (P), platelet-erythrocyte-myeloid (PEM) </w:t>
      </w:r>
      <w:r w:rsidR="00317575">
        <w:rPr>
          <w:rFonts w:ascii="Arial" w:hAnsi="Arial" w:cs="Arial"/>
          <w:lang w:val="en-US"/>
        </w:rPr>
        <w:t xml:space="preserve">or </w:t>
      </w:r>
      <w:r w:rsidR="0047764E" w:rsidRPr="00D845DA">
        <w:rPr>
          <w:rFonts w:ascii="Arial" w:hAnsi="Arial" w:cs="Arial"/>
          <w:lang w:val="en-US"/>
        </w:rPr>
        <w:t xml:space="preserve">platelet-erythrocyte-myeloid-B-lymphoid (PEM-B) </w:t>
      </w:r>
      <w:r w:rsidR="00317575">
        <w:rPr>
          <w:rFonts w:ascii="Arial" w:hAnsi="Arial" w:cs="Arial"/>
          <w:lang w:val="en-US"/>
        </w:rPr>
        <w:t xml:space="preserve">lineage </w:t>
      </w:r>
      <w:r w:rsidR="0047764E" w:rsidRPr="00D845DA">
        <w:rPr>
          <w:rFonts w:ascii="Arial" w:hAnsi="Arial" w:cs="Arial"/>
          <w:lang w:val="en-US"/>
        </w:rPr>
        <w:t>restrict</w:t>
      </w:r>
      <w:r w:rsidR="00317575">
        <w:rPr>
          <w:rFonts w:ascii="Arial" w:hAnsi="Arial" w:cs="Arial"/>
          <w:lang w:val="en-US"/>
        </w:rPr>
        <w:t>ions</w:t>
      </w:r>
      <w:r w:rsidR="0047764E" w:rsidRPr="00D845DA">
        <w:rPr>
          <w:rFonts w:ascii="Arial" w:hAnsi="Arial" w:cs="Arial"/>
          <w:lang w:val="en-US"/>
        </w:rPr>
        <w:t>. At the end of the experiment (</w:t>
      </w:r>
      <w:r w:rsidR="00A541D7" w:rsidRPr="00A541D7">
        <w:rPr>
          <w:rFonts w:ascii="Arial" w:hAnsi="Arial" w:cs="Arial"/>
          <w:lang w:val="en-US"/>
        </w:rPr>
        <w:t>32-42</w:t>
      </w:r>
      <w:r w:rsidR="00A541D7">
        <w:rPr>
          <w:rFonts w:ascii="Arial" w:hAnsi="Arial" w:cs="Arial"/>
          <w:lang w:val="en-US"/>
        </w:rPr>
        <w:t xml:space="preserve"> </w:t>
      </w:r>
      <w:r w:rsidR="0047764E" w:rsidRPr="00D845DA">
        <w:rPr>
          <w:rFonts w:ascii="Arial" w:hAnsi="Arial" w:cs="Arial"/>
          <w:lang w:val="en-US"/>
        </w:rPr>
        <w:t>weeks</w:t>
      </w:r>
      <w:r>
        <w:rPr>
          <w:rFonts w:ascii="Arial" w:hAnsi="Arial" w:cs="Arial"/>
          <w:lang w:val="en-US"/>
        </w:rPr>
        <w:t>, when LT-HSCs ha</w:t>
      </w:r>
      <w:r w:rsidR="00AE6A09">
        <w:rPr>
          <w:rFonts w:ascii="Arial" w:hAnsi="Arial" w:cs="Arial"/>
          <w:lang w:val="en-US"/>
        </w:rPr>
        <w:t>d</w:t>
      </w:r>
      <w:r>
        <w:rPr>
          <w:rFonts w:ascii="Arial" w:hAnsi="Arial" w:cs="Arial"/>
          <w:lang w:val="en-US"/>
        </w:rPr>
        <w:t xml:space="preserve"> stably engrafted</w:t>
      </w:r>
      <w:r w:rsidR="0047764E" w:rsidRPr="00D845DA">
        <w:rPr>
          <w:rFonts w:ascii="Arial" w:hAnsi="Arial" w:cs="Arial"/>
          <w:lang w:val="en-US"/>
        </w:rPr>
        <w:t xml:space="preserve">), we determined the contribution of the single HSCs to development of </w:t>
      </w:r>
      <w:proofErr w:type="spellStart"/>
      <w:r w:rsidR="0047764E" w:rsidRPr="00D845DA">
        <w:rPr>
          <w:rFonts w:ascii="Arial" w:hAnsi="Arial" w:cs="Arial"/>
          <w:lang w:val="en-US"/>
        </w:rPr>
        <w:t>pDCs</w:t>
      </w:r>
      <w:proofErr w:type="spellEnd"/>
      <w:r w:rsidR="0047764E" w:rsidRPr="00D845DA">
        <w:rPr>
          <w:rFonts w:ascii="Arial" w:hAnsi="Arial" w:cs="Arial"/>
          <w:lang w:val="en-US"/>
        </w:rPr>
        <w:t xml:space="preserve"> and </w:t>
      </w:r>
      <w:proofErr w:type="spellStart"/>
      <w:r w:rsidR="0047764E" w:rsidRPr="00D845DA">
        <w:rPr>
          <w:rFonts w:ascii="Arial" w:hAnsi="Arial" w:cs="Arial"/>
          <w:lang w:val="en-US"/>
        </w:rPr>
        <w:t>cDCs</w:t>
      </w:r>
      <w:proofErr w:type="spellEnd"/>
      <w:r w:rsidR="0047764E" w:rsidRPr="00D845DA">
        <w:rPr>
          <w:rFonts w:ascii="Arial" w:hAnsi="Arial" w:cs="Arial"/>
          <w:lang w:val="en-US"/>
        </w:rPr>
        <w:t xml:space="preserve"> </w:t>
      </w:r>
      <w:r w:rsidR="00AE6A09">
        <w:rPr>
          <w:rFonts w:ascii="Arial" w:hAnsi="Arial" w:cs="Arial"/>
          <w:lang w:val="en-US"/>
        </w:rPr>
        <w:t xml:space="preserve">in spleens </w:t>
      </w:r>
      <w:r w:rsidR="0047764E" w:rsidRPr="00D845DA">
        <w:rPr>
          <w:rFonts w:ascii="Arial" w:hAnsi="Arial" w:cs="Arial"/>
          <w:lang w:val="en-US"/>
        </w:rPr>
        <w:t>(</w:t>
      </w:r>
      <w:r w:rsidR="00317575">
        <w:rPr>
          <w:rFonts w:ascii="Arial" w:hAnsi="Arial" w:cs="Arial"/>
          <w:lang w:val="en-US"/>
        </w:rPr>
        <w:t>Suppl. F</w:t>
      </w:r>
      <w:r w:rsidR="0047764E" w:rsidRPr="00D845DA">
        <w:rPr>
          <w:rFonts w:ascii="Arial" w:hAnsi="Arial" w:cs="Arial"/>
          <w:lang w:val="en-US"/>
        </w:rPr>
        <w:t xml:space="preserve">ig. </w:t>
      </w:r>
      <w:r w:rsidR="0047764E">
        <w:rPr>
          <w:rFonts w:ascii="Arial" w:hAnsi="Arial" w:cs="Arial"/>
          <w:lang w:val="en-US"/>
        </w:rPr>
        <w:t>6</w:t>
      </w:r>
      <w:proofErr w:type="gramStart"/>
      <w:r w:rsidR="0047764E" w:rsidRPr="00D845DA">
        <w:rPr>
          <w:rFonts w:ascii="Arial" w:hAnsi="Arial" w:cs="Arial"/>
          <w:lang w:val="en-US"/>
        </w:rPr>
        <w:t>a</w:t>
      </w:r>
      <w:r w:rsidR="0047764E">
        <w:rPr>
          <w:rFonts w:ascii="Arial" w:hAnsi="Arial" w:cs="Arial"/>
          <w:lang w:val="en-US"/>
        </w:rPr>
        <w:t>,</w:t>
      </w:r>
      <w:r w:rsidR="0047764E" w:rsidRPr="00D845DA">
        <w:rPr>
          <w:rFonts w:ascii="Arial" w:hAnsi="Arial" w:cs="Arial"/>
          <w:lang w:val="en-US"/>
        </w:rPr>
        <w:t>b</w:t>
      </w:r>
      <w:proofErr w:type="gramEnd"/>
      <w:r w:rsidR="0047764E" w:rsidRPr="00D845DA">
        <w:rPr>
          <w:rFonts w:ascii="Arial" w:hAnsi="Arial" w:cs="Arial"/>
          <w:lang w:val="en-US"/>
        </w:rPr>
        <w:t xml:space="preserve">). As with the other lineages, we defined DC </w:t>
      </w:r>
      <w:r w:rsidR="0047764E">
        <w:rPr>
          <w:rFonts w:ascii="Arial" w:hAnsi="Arial" w:cs="Arial"/>
          <w:lang w:val="en-US"/>
        </w:rPr>
        <w:t>potential</w:t>
      </w:r>
      <w:r w:rsidR="0047764E" w:rsidRPr="00D845DA">
        <w:rPr>
          <w:rFonts w:ascii="Arial" w:hAnsi="Arial" w:cs="Arial"/>
          <w:lang w:val="en-US"/>
        </w:rPr>
        <w:t xml:space="preserve"> by a contribution of a minimum of 0.01% donor-derived cells. As expected, multilineage and PEM-B HSCs contributed to both </w:t>
      </w:r>
      <w:proofErr w:type="spellStart"/>
      <w:r w:rsidR="0047764E" w:rsidRPr="00D845DA">
        <w:rPr>
          <w:rFonts w:ascii="Arial" w:hAnsi="Arial" w:cs="Arial"/>
          <w:lang w:val="en-US"/>
        </w:rPr>
        <w:t>pDC</w:t>
      </w:r>
      <w:proofErr w:type="spellEnd"/>
      <w:r w:rsidR="0047764E" w:rsidRPr="00D845DA">
        <w:rPr>
          <w:rFonts w:ascii="Arial" w:hAnsi="Arial" w:cs="Arial"/>
          <w:lang w:val="en-US"/>
        </w:rPr>
        <w:t xml:space="preserve"> and </w:t>
      </w:r>
      <w:proofErr w:type="spellStart"/>
      <w:r w:rsidR="0047764E" w:rsidRPr="00D845DA">
        <w:rPr>
          <w:rFonts w:ascii="Arial" w:hAnsi="Arial" w:cs="Arial"/>
          <w:lang w:val="en-US"/>
        </w:rPr>
        <w:t>cDC</w:t>
      </w:r>
      <w:proofErr w:type="spellEnd"/>
      <w:r w:rsidR="0047764E" w:rsidRPr="00CB2062">
        <w:rPr>
          <w:rFonts w:ascii="Arial" w:hAnsi="Arial" w:cs="Arial"/>
          <w:lang w:val="en-US"/>
        </w:rPr>
        <w:t xml:space="preserve"> </w:t>
      </w:r>
      <w:r w:rsidR="0047764E" w:rsidRPr="00D845DA">
        <w:rPr>
          <w:rFonts w:ascii="Arial" w:hAnsi="Arial" w:cs="Arial"/>
          <w:lang w:val="en-US"/>
        </w:rPr>
        <w:t>development, while P HSCs lacked any DC potential</w:t>
      </w:r>
      <w:r w:rsidR="0047764E">
        <w:rPr>
          <w:rFonts w:ascii="Arial" w:hAnsi="Arial" w:cs="Arial"/>
          <w:lang w:val="en-US"/>
        </w:rPr>
        <w:t xml:space="preserve"> (</w:t>
      </w:r>
      <w:r w:rsidR="0047764E" w:rsidRPr="00D845DA">
        <w:rPr>
          <w:rFonts w:ascii="Arial" w:hAnsi="Arial" w:cs="Arial"/>
          <w:lang w:val="en-US"/>
        </w:rPr>
        <w:t xml:space="preserve">Figure </w:t>
      </w:r>
      <w:r w:rsidR="0047764E">
        <w:rPr>
          <w:rFonts w:ascii="Arial" w:hAnsi="Arial" w:cs="Arial"/>
          <w:lang w:val="en-US"/>
        </w:rPr>
        <w:t>6a</w:t>
      </w:r>
      <w:r w:rsidR="0047764E" w:rsidRPr="00D845DA">
        <w:rPr>
          <w:rFonts w:ascii="Arial" w:hAnsi="Arial" w:cs="Arial"/>
          <w:lang w:val="en-US"/>
        </w:rPr>
        <w:t>-</w:t>
      </w:r>
      <w:r w:rsidR="0047764E">
        <w:rPr>
          <w:rFonts w:ascii="Arial" w:hAnsi="Arial" w:cs="Arial"/>
          <w:lang w:val="en-US"/>
        </w:rPr>
        <w:t>c)</w:t>
      </w:r>
      <w:r w:rsidR="0047764E" w:rsidRPr="00D845DA">
        <w:rPr>
          <w:rFonts w:ascii="Arial" w:hAnsi="Arial" w:cs="Arial"/>
          <w:lang w:val="en-US"/>
        </w:rPr>
        <w:t xml:space="preserve">. </w:t>
      </w:r>
      <w:commentRangeStart w:id="156"/>
      <w:r w:rsidR="00FB2461">
        <w:rPr>
          <w:rFonts w:ascii="Arial" w:hAnsi="Arial" w:cs="Arial"/>
          <w:lang w:val="en-US"/>
        </w:rPr>
        <w:t>Notably</w:t>
      </w:r>
      <w:r w:rsidR="00FB2461" w:rsidRPr="00D845DA">
        <w:rPr>
          <w:rFonts w:ascii="Arial" w:hAnsi="Arial" w:cs="Arial"/>
          <w:lang w:val="en-US"/>
        </w:rPr>
        <w:t>, PEM HSC</w:t>
      </w:r>
      <w:r w:rsidR="00FB2461">
        <w:rPr>
          <w:rFonts w:ascii="Arial" w:hAnsi="Arial" w:cs="Arial"/>
          <w:lang w:val="en-US"/>
        </w:rPr>
        <w:t>s (</w:t>
      </w:r>
      <w:r w:rsidR="009A0E84">
        <w:rPr>
          <w:rFonts w:ascii="Arial" w:hAnsi="Arial" w:cs="Arial"/>
          <w:lang w:val="en-US"/>
        </w:rPr>
        <w:t>possessing myeloid but no</w:t>
      </w:r>
      <w:r w:rsidR="009A0E84" w:rsidRPr="00D845DA">
        <w:rPr>
          <w:rFonts w:ascii="Arial" w:hAnsi="Arial" w:cs="Arial"/>
          <w:lang w:val="en-US"/>
        </w:rPr>
        <w:t xml:space="preserve"> lymphoid </w:t>
      </w:r>
      <w:r w:rsidR="009A0E84" w:rsidRPr="004C1CDD">
        <w:rPr>
          <w:rFonts w:ascii="Arial" w:hAnsi="Arial" w:cs="Arial"/>
          <w:i/>
          <w:iCs/>
          <w:lang w:val="en-US"/>
          <w:rPrChange w:id="157" w:author=" " w:date="2020-12-28T11:43:00Z">
            <w:rPr>
              <w:rFonts w:ascii="Arial" w:hAnsi="Arial" w:cs="Arial"/>
              <w:iCs/>
              <w:lang w:val="en-US"/>
            </w:rPr>
          </w:rPrChange>
        </w:rPr>
        <w:t>in vivo</w:t>
      </w:r>
      <w:r w:rsidR="009A0E84">
        <w:rPr>
          <w:rFonts w:ascii="Arial" w:hAnsi="Arial" w:cs="Arial"/>
          <w:lang w:val="en-US"/>
        </w:rPr>
        <w:t xml:space="preserve"> output</w:t>
      </w:r>
      <w:r w:rsidR="00FB2461">
        <w:rPr>
          <w:rFonts w:ascii="Arial" w:hAnsi="Arial" w:cs="Arial"/>
          <w:lang w:val="en-US"/>
        </w:rPr>
        <w:t>)</w:t>
      </w:r>
      <w:r w:rsidR="00FB2461" w:rsidRPr="00D845DA">
        <w:rPr>
          <w:rFonts w:ascii="Arial" w:hAnsi="Arial" w:cs="Arial"/>
          <w:lang w:val="en-US"/>
        </w:rPr>
        <w:t xml:space="preserve"> </w:t>
      </w:r>
      <w:r w:rsidR="00FB2461">
        <w:rPr>
          <w:rFonts w:ascii="Arial" w:hAnsi="Arial" w:cs="Arial"/>
          <w:lang w:val="en-US"/>
        </w:rPr>
        <w:t xml:space="preserve">also </w:t>
      </w:r>
      <w:r w:rsidR="00FB2461" w:rsidRPr="00D845DA">
        <w:rPr>
          <w:rFonts w:ascii="Arial" w:hAnsi="Arial" w:cs="Arial"/>
          <w:lang w:val="en-US"/>
        </w:rPr>
        <w:t xml:space="preserve">gave rise to both </w:t>
      </w:r>
      <w:proofErr w:type="spellStart"/>
      <w:r w:rsidR="00FB2461" w:rsidRPr="00D845DA">
        <w:rPr>
          <w:rFonts w:ascii="Arial" w:hAnsi="Arial" w:cs="Arial"/>
          <w:lang w:val="en-US"/>
        </w:rPr>
        <w:t>pDCs</w:t>
      </w:r>
      <w:proofErr w:type="spellEnd"/>
      <w:r w:rsidR="00FB2461" w:rsidRPr="00D845DA">
        <w:rPr>
          <w:rFonts w:ascii="Arial" w:hAnsi="Arial" w:cs="Arial"/>
          <w:lang w:val="en-US"/>
        </w:rPr>
        <w:t xml:space="preserve"> and </w:t>
      </w:r>
      <w:proofErr w:type="spellStart"/>
      <w:r w:rsidR="00FB2461" w:rsidRPr="00D845DA">
        <w:rPr>
          <w:rFonts w:ascii="Arial" w:hAnsi="Arial" w:cs="Arial"/>
          <w:lang w:val="en-US"/>
        </w:rPr>
        <w:t>cDCs</w:t>
      </w:r>
      <w:proofErr w:type="spellEnd"/>
      <w:r w:rsidR="00FB2461">
        <w:rPr>
          <w:rFonts w:ascii="Arial" w:hAnsi="Arial" w:cs="Arial"/>
          <w:lang w:val="en-US"/>
        </w:rPr>
        <w:t xml:space="preserve">, suggesting that DC progeny can develop independently of the lymphoid pathway </w:t>
      </w:r>
      <w:commentRangeEnd w:id="156"/>
      <w:r w:rsidR="004C1CDD">
        <w:rPr>
          <w:rStyle w:val="CommentReference"/>
        </w:rPr>
        <w:commentReference w:id="156"/>
      </w:r>
      <w:r w:rsidR="00FB2461">
        <w:rPr>
          <w:rFonts w:ascii="Arial" w:hAnsi="Arial" w:cs="Arial"/>
          <w:lang w:val="en-US"/>
        </w:rPr>
        <w:t>(Figure 6d)</w:t>
      </w:r>
      <w:r w:rsidR="00FB2461" w:rsidRPr="00D845DA">
        <w:rPr>
          <w:rFonts w:ascii="Arial" w:hAnsi="Arial" w:cs="Arial"/>
          <w:lang w:val="en-US"/>
        </w:rPr>
        <w:t xml:space="preserve">. </w:t>
      </w:r>
      <w:r w:rsidR="0047764E">
        <w:rPr>
          <w:rFonts w:ascii="Arial" w:hAnsi="Arial" w:cs="Arial"/>
          <w:lang w:val="en-US"/>
        </w:rPr>
        <w:t xml:space="preserve">This notion was </w:t>
      </w:r>
      <w:r w:rsidR="00FF570B">
        <w:rPr>
          <w:rFonts w:ascii="Arial" w:hAnsi="Arial" w:cs="Arial"/>
          <w:lang w:val="en-US"/>
        </w:rPr>
        <w:t xml:space="preserve">further </w:t>
      </w:r>
      <w:r w:rsidR="0047764E">
        <w:rPr>
          <w:rFonts w:ascii="Arial" w:hAnsi="Arial" w:cs="Arial"/>
          <w:lang w:val="en-US"/>
        </w:rPr>
        <w:t xml:space="preserve">supported by the observation that the frequency </w:t>
      </w:r>
      <w:r w:rsidR="00730DA9">
        <w:rPr>
          <w:rFonts w:ascii="Arial" w:hAnsi="Arial" w:cs="Arial"/>
          <w:lang w:val="en-US"/>
        </w:rPr>
        <w:t>by</w:t>
      </w:r>
      <w:r w:rsidR="0047764E">
        <w:rPr>
          <w:rFonts w:ascii="Arial" w:hAnsi="Arial" w:cs="Arial"/>
          <w:lang w:val="en-US"/>
        </w:rPr>
        <w:t xml:space="preserve"> which</w:t>
      </w:r>
      <w:r w:rsidR="0047764E" w:rsidRPr="00D845DA">
        <w:rPr>
          <w:rFonts w:ascii="Arial" w:hAnsi="Arial" w:cs="Arial"/>
          <w:lang w:val="en-US"/>
        </w:rPr>
        <w:t xml:space="preserve"> PEM-B HSC</w:t>
      </w:r>
      <w:r w:rsidR="0047764E">
        <w:rPr>
          <w:rFonts w:ascii="Arial" w:hAnsi="Arial" w:cs="Arial"/>
          <w:lang w:val="en-US"/>
        </w:rPr>
        <w:t xml:space="preserve">s produced </w:t>
      </w:r>
      <w:proofErr w:type="spellStart"/>
      <w:r w:rsidR="0047764E" w:rsidRPr="00D845DA">
        <w:rPr>
          <w:rFonts w:ascii="Arial" w:hAnsi="Arial" w:cs="Arial"/>
          <w:lang w:val="en-US"/>
        </w:rPr>
        <w:t>pDC</w:t>
      </w:r>
      <w:proofErr w:type="spellEnd"/>
      <w:r w:rsidR="0047764E" w:rsidRPr="00D845DA">
        <w:rPr>
          <w:rFonts w:ascii="Arial" w:hAnsi="Arial" w:cs="Arial"/>
          <w:lang w:val="en-US"/>
        </w:rPr>
        <w:t xml:space="preserve"> and </w:t>
      </w:r>
      <w:proofErr w:type="spellStart"/>
      <w:r w:rsidR="0047764E" w:rsidRPr="00D845DA">
        <w:rPr>
          <w:rFonts w:ascii="Arial" w:hAnsi="Arial" w:cs="Arial"/>
          <w:lang w:val="en-US"/>
        </w:rPr>
        <w:t>cDC</w:t>
      </w:r>
      <w:proofErr w:type="spellEnd"/>
      <w:r w:rsidR="0047764E">
        <w:rPr>
          <w:rFonts w:ascii="Arial" w:hAnsi="Arial" w:cs="Arial"/>
          <w:lang w:val="en-US"/>
        </w:rPr>
        <w:t xml:space="preserve"> progeny correlated</w:t>
      </w:r>
      <w:r w:rsidR="0047764E" w:rsidRPr="00D845DA">
        <w:rPr>
          <w:rFonts w:ascii="Arial" w:hAnsi="Arial" w:cs="Arial"/>
          <w:lang w:val="en-US"/>
        </w:rPr>
        <w:t xml:space="preserve"> well with </w:t>
      </w:r>
      <w:r w:rsidR="0047764E">
        <w:rPr>
          <w:rFonts w:ascii="Arial" w:hAnsi="Arial" w:cs="Arial"/>
          <w:lang w:val="en-US"/>
        </w:rPr>
        <w:t xml:space="preserve">their </w:t>
      </w:r>
      <w:r w:rsidR="0047764E" w:rsidRPr="00D845DA">
        <w:rPr>
          <w:rFonts w:ascii="Arial" w:hAnsi="Arial" w:cs="Arial"/>
          <w:lang w:val="en-US"/>
        </w:rPr>
        <w:t xml:space="preserve">myeloid but </w:t>
      </w:r>
      <w:r w:rsidR="003431F1">
        <w:rPr>
          <w:rFonts w:ascii="Arial" w:hAnsi="Arial" w:cs="Arial"/>
          <w:lang w:val="en-US"/>
        </w:rPr>
        <w:t>not</w:t>
      </w:r>
      <w:r w:rsidR="00317575">
        <w:rPr>
          <w:rFonts w:ascii="Arial" w:hAnsi="Arial" w:cs="Arial"/>
          <w:lang w:val="en-US"/>
        </w:rPr>
        <w:t xml:space="preserve"> </w:t>
      </w:r>
      <w:r w:rsidR="0047764E" w:rsidRPr="00D845DA">
        <w:rPr>
          <w:rFonts w:ascii="Arial" w:hAnsi="Arial" w:cs="Arial"/>
          <w:lang w:val="en-US"/>
        </w:rPr>
        <w:t xml:space="preserve">B cell </w:t>
      </w:r>
      <w:r w:rsidR="003431F1">
        <w:rPr>
          <w:rFonts w:ascii="Arial" w:hAnsi="Arial" w:cs="Arial"/>
          <w:lang w:val="en-US"/>
        </w:rPr>
        <w:t>potential</w:t>
      </w:r>
      <w:r w:rsidR="0047764E">
        <w:rPr>
          <w:rFonts w:ascii="Arial" w:hAnsi="Arial" w:cs="Arial"/>
          <w:lang w:val="en-US"/>
        </w:rPr>
        <w:t xml:space="preserve"> (</w:t>
      </w:r>
      <w:r w:rsidR="0047764E" w:rsidRPr="00D845DA">
        <w:rPr>
          <w:rFonts w:ascii="Arial" w:hAnsi="Arial" w:cs="Arial"/>
          <w:lang w:val="en-US"/>
        </w:rPr>
        <w:t xml:space="preserve">mean </w:t>
      </w:r>
      <w:proofErr w:type="spellStart"/>
      <w:r w:rsidR="0047764E" w:rsidRPr="00D845DA">
        <w:rPr>
          <w:rFonts w:ascii="Arial" w:hAnsi="Arial" w:cs="Arial"/>
          <w:lang w:val="en-US"/>
        </w:rPr>
        <w:t>pDC</w:t>
      </w:r>
      <w:proofErr w:type="spellEnd"/>
      <w:r w:rsidR="0047764E" w:rsidRPr="00D845DA">
        <w:rPr>
          <w:rFonts w:ascii="Arial" w:hAnsi="Arial" w:cs="Arial"/>
          <w:lang w:val="en-US"/>
        </w:rPr>
        <w:t xml:space="preserve"> frequency 11%, mean </w:t>
      </w:r>
      <w:proofErr w:type="spellStart"/>
      <w:r w:rsidR="0047764E" w:rsidRPr="00D845DA">
        <w:rPr>
          <w:rFonts w:ascii="Arial" w:hAnsi="Arial" w:cs="Arial"/>
          <w:lang w:val="en-US"/>
        </w:rPr>
        <w:t>cDC</w:t>
      </w:r>
      <w:proofErr w:type="spellEnd"/>
      <w:r w:rsidR="0047764E" w:rsidRPr="00D845DA">
        <w:rPr>
          <w:rFonts w:ascii="Arial" w:hAnsi="Arial" w:cs="Arial"/>
          <w:lang w:val="en-US"/>
        </w:rPr>
        <w:t xml:space="preserve"> frequency 14%, mean myeloid frequency 19%</w:t>
      </w:r>
      <w:r w:rsidR="0047764E">
        <w:rPr>
          <w:rFonts w:ascii="Arial" w:hAnsi="Arial" w:cs="Arial"/>
          <w:lang w:val="en-US"/>
        </w:rPr>
        <w:t xml:space="preserve">, </w:t>
      </w:r>
      <w:r w:rsidR="0047764E" w:rsidRPr="00D845DA">
        <w:rPr>
          <w:rFonts w:ascii="Arial" w:hAnsi="Arial" w:cs="Arial"/>
          <w:lang w:val="en-US"/>
        </w:rPr>
        <w:t xml:space="preserve">mean B cell frequency 0.04%). </w:t>
      </w:r>
      <w:r w:rsidR="0047764E">
        <w:rPr>
          <w:rFonts w:ascii="Arial" w:hAnsi="Arial" w:cs="Arial"/>
          <w:lang w:val="en-US"/>
        </w:rPr>
        <w:t>A similar closer</w:t>
      </w:r>
      <w:r w:rsidR="0047764E" w:rsidRPr="00D845DA">
        <w:rPr>
          <w:rFonts w:ascii="Arial" w:hAnsi="Arial" w:cs="Arial"/>
          <w:lang w:val="en-US"/>
        </w:rPr>
        <w:t xml:space="preserve"> </w:t>
      </w:r>
      <w:r w:rsidR="0047764E">
        <w:rPr>
          <w:rFonts w:ascii="Arial" w:hAnsi="Arial" w:cs="Arial"/>
          <w:lang w:val="en-US"/>
        </w:rPr>
        <w:t xml:space="preserve">relationship of </w:t>
      </w:r>
      <w:r w:rsidR="0047764E" w:rsidRPr="00D845DA">
        <w:rPr>
          <w:rFonts w:ascii="Arial" w:hAnsi="Arial" w:cs="Arial"/>
          <w:lang w:val="en-US"/>
        </w:rPr>
        <w:t>DC</w:t>
      </w:r>
      <w:r w:rsidR="0047764E">
        <w:rPr>
          <w:rFonts w:ascii="Arial" w:hAnsi="Arial" w:cs="Arial"/>
          <w:lang w:val="en-US"/>
        </w:rPr>
        <w:t xml:space="preserve"> </w:t>
      </w:r>
      <w:r w:rsidR="003431F1">
        <w:rPr>
          <w:rFonts w:ascii="Arial" w:hAnsi="Arial" w:cs="Arial"/>
          <w:lang w:val="en-US"/>
        </w:rPr>
        <w:t xml:space="preserve">potential </w:t>
      </w:r>
      <w:r w:rsidR="0047764E">
        <w:rPr>
          <w:rFonts w:ascii="Arial" w:hAnsi="Arial" w:cs="Arial"/>
          <w:lang w:val="en-US"/>
        </w:rPr>
        <w:t>with m</w:t>
      </w:r>
      <w:r w:rsidR="0047764E" w:rsidRPr="00D845DA">
        <w:rPr>
          <w:rFonts w:ascii="Arial" w:hAnsi="Arial" w:cs="Arial"/>
          <w:lang w:val="en-US"/>
        </w:rPr>
        <w:t xml:space="preserve">yeloid </w:t>
      </w:r>
      <w:r w:rsidR="0047764E">
        <w:rPr>
          <w:rFonts w:ascii="Arial" w:hAnsi="Arial" w:cs="Arial"/>
          <w:lang w:val="en-US"/>
        </w:rPr>
        <w:t xml:space="preserve">than </w:t>
      </w:r>
      <w:r w:rsidR="003431F1">
        <w:rPr>
          <w:rFonts w:ascii="Arial" w:hAnsi="Arial" w:cs="Arial"/>
          <w:lang w:val="en-US"/>
        </w:rPr>
        <w:t xml:space="preserve">with </w:t>
      </w:r>
      <w:r w:rsidR="0047764E">
        <w:rPr>
          <w:rFonts w:ascii="Arial" w:hAnsi="Arial" w:cs="Arial"/>
          <w:lang w:val="en-US"/>
        </w:rPr>
        <w:t xml:space="preserve">lymphoid </w:t>
      </w:r>
      <w:r w:rsidR="009A0E84" w:rsidRPr="004C1CDD">
        <w:rPr>
          <w:rFonts w:ascii="Arial" w:hAnsi="Arial" w:cs="Arial"/>
          <w:i/>
          <w:lang w:val="en-US"/>
          <w:rPrChange w:id="158" w:author=" " w:date="2020-12-28T11:44:00Z">
            <w:rPr>
              <w:rFonts w:ascii="Arial" w:hAnsi="Arial" w:cs="Arial"/>
              <w:lang w:val="en-US"/>
            </w:rPr>
          </w:rPrChange>
        </w:rPr>
        <w:t>in vivo</w:t>
      </w:r>
      <w:r w:rsidR="009A0E84">
        <w:rPr>
          <w:rFonts w:ascii="Arial" w:hAnsi="Arial" w:cs="Arial"/>
          <w:lang w:val="en-US"/>
        </w:rPr>
        <w:t xml:space="preserve"> output</w:t>
      </w:r>
      <w:r w:rsidR="0047764E" w:rsidRPr="00D845DA">
        <w:rPr>
          <w:rFonts w:ascii="Arial" w:hAnsi="Arial" w:cs="Arial"/>
          <w:lang w:val="en-US"/>
        </w:rPr>
        <w:t xml:space="preserve"> was also visible </w:t>
      </w:r>
      <w:r w:rsidR="0047764E">
        <w:rPr>
          <w:rFonts w:ascii="Arial" w:hAnsi="Arial" w:cs="Arial"/>
          <w:lang w:val="en-US"/>
        </w:rPr>
        <w:t>for</w:t>
      </w:r>
      <w:r w:rsidR="0047764E" w:rsidRPr="00D845DA">
        <w:rPr>
          <w:rFonts w:ascii="Arial" w:hAnsi="Arial" w:cs="Arial"/>
          <w:lang w:val="en-US"/>
        </w:rPr>
        <w:t xml:space="preserve"> multilineage HSCs, especially when comparing </w:t>
      </w:r>
      <w:r w:rsidR="0047764E">
        <w:rPr>
          <w:rFonts w:ascii="Arial" w:hAnsi="Arial" w:cs="Arial"/>
          <w:lang w:val="en-US"/>
        </w:rPr>
        <w:t xml:space="preserve">the frequencies </w:t>
      </w:r>
      <w:r w:rsidR="00317575">
        <w:rPr>
          <w:rFonts w:ascii="Arial" w:hAnsi="Arial" w:cs="Arial"/>
          <w:lang w:val="en-US"/>
        </w:rPr>
        <w:t>by which they produced</w:t>
      </w:r>
      <w:r w:rsidR="0047764E">
        <w:rPr>
          <w:rFonts w:ascii="Arial" w:hAnsi="Arial" w:cs="Arial"/>
          <w:lang w:val="en-US"/>
        </w:rPr>
        <w:t xml:space="preserve"> </w:t>
      </w:r>
      <w:r w:rsidR="0047764E" w:rsidRPr="00D845DA">
        <w:rPr>
          <w:rFonts w:ascii="Arial" w:hAnsi="Arial" w:cs="Arial"/>
          <w:lang w:val="en-US"/>
        </w:rPr>
        <w:t xml:space="preserve">DC </w:t>
      </w:r>
      <w:r w:rsidR="00317575">
        <w:rPr>
          <w:rFonts w:ascii="Arial" w:hAnsi="Arial" w:cs="Arial"/>
          <w:lang w:val="en-US"/>
        </w:rPr>
        <w:t>or</w:t>
      </w:r>
      <w:r w:rsidR="0047764E" w:rsidRPr="00D845DA">
        <w:rPr>
          <w:rFonts w:ascii="Arial" w:hAnsi="Arial" w:cs="Arial"/>
          <w:lang w:val="en-US"/>
        </w:rPr>
        <w:t xml:space="preserve"> T cell </w:t>
      </w:r>
      <w:r w:rsidR="0047764E">
        <w:rPr>
          <w:rFonts w:ascii="Arial" w:hAnsi="Arial" w:cs="Arial"/>
          <w:lang w:val="en-US"/>
        </w:rPr>
        <w:t>progeny</w:t>
      </w:r>
      <w:r w:rsidR="0047764E" w:rsidRPr="00D845DA">
        <w:rPr>
          <w:rFonts w:ascii="Arial" w:hAnsi="Arial" w:cs="Arial"/>
          <w:lang w:val="en-US"/>
        </w:rPr>
        <w:t xml:space="preserve"> (Suppl. </w:t>
      </w:r>
      <w:r w:rsidR="003431F1">
        <w:rPr>
          <w:rFonts w:ascii="Arial" w:hAnsi="Arial" w:cs="Arial"/>
          <w:lang w:val="en-US"/>
        </w:rPr>
        <w:t>F</w:t>
      </w:r>
      <w:r w:rsidR="0047764E" w:rsidRPr="00D845DA">
        <w:rPr>
          <w:rFonts w:ascii="Arial" w:hAnsi="Arial" w:cs="Arial"/>
          <w:lang w:val="en-US"/>
        </w:rPr>
        <w:t xml:space="preserve">igure </w:t>
      </w:r>
      <w:r w:rsidR="0047764E">
        <w:rPr>
          <w:rFonts w:ascii="Arial" w:hAnsi="Arial" w:cs="Arial"/>
          <w:lang w:val="en-US"/>
        </w:rPr>
        <w:t>6c</w:t>
      </w:r>
      <w:r w:rsidR="0047764E" w:rsidRPr="00D845DA">
        <w:rPr>
          <w:rFonts w:ascii="Arial" w:hAnsi="Arial" w:cs="Arial"/>
          <w:lang w:val="en-US"/>
        </w:rPr>
        <w:t>).</w:t>
      </w:r>
      <w:r w:rsidR="0047764E">
        <w:rPr>
          <w:rFonts w:ascii="Arial" w:hAnsi="Arial" w:cs="Arial"/>
          <w:lang w:val="en-US"/>
        </w:rPr>
        <w:t xml:space="preserve"> </w:t>
      </w:r>
    </w:p>
    <w:p w14:paraId="38336A09" w14:textId="6C10F390" w:rsidR="0047764E" w:rsidRDefault="0047764E" w:rsidP="00A07281">
      <w:pPr>
        <w:spacing w:line="480" w:lineRule="auto"/>
        <w:jc w:val="both"/>
        <w:rPr>
          <w:rFonts w:ascii="Arial" w:hAnsi="Arial" w:cs="Arial"/>
          <w:lang w:val="en-US"/>
        </w:rPr>
      </w:pPr>
      <w:r>
        <w:rPr>
          <w:rFonts w:ascii="Arial" w:hAnsi="Arial" w:cs="Arial"/>
          <w:lang w:val="en-US"/>
        </w:rPr>
        <w:t>We conclude that b</w:t>
      </w:r>
      <w:r w:rsidRPr="00D845DA">
        <w:rPr>
          <w:rFonts w:ascii="Arial" w:hAnsi="Arial" w:cs="Arial"/>
          <w:lang w:val="en-US"/>
        </w:rPr>
        <w:t xml:space="preserve">oth </w:t>
      </w:r>
      <w:proofErr w:type="spellStart"/>
      <w:r w:rsidRPr="00D845DA">
        <w:rPr>
          <w:rFonts w:ascii="Arial" w:hAnsi="Arial" w:cs="Arial"/>
          <w:lang w:val="en-US"/>
        </w:rPr>
        <w:t>pDCs</w:t>
      </w:r>
      <w:proofErr w:type="spellEnd"/>
      <w:r w:rsidRPr="00D845DA">
        <w:rPr>
          <w:rFonts w:ascii="Arial" w:hAnsi="Arial" w:cs="Arial"/>
          <w:lang w:val="en-US"/>
        </w:rPr>
        <w:t xml:space="preserve"> and </w:t>
      </w:r>
      <w:proofErr w:type="spellStart"/>
      <w:r w:rsidRPr="00D845DA">
        <w:rPr>
          <w:rFonts w:ascii="Arial" w:hAnsi="Arial" w:cs="Arial"/>
          <w:lang w:val="en-US"/>
        </w:rPr>
        <w:t>cDCs</w:t>
      </w:r>
      <w:proofErr w:type="spellEnd"/>
      <w:r w:rsidRPr="00D845DA">
        <w:rPr>
          <w:rFonts w:ascii="Arial" w:hAnsi="Arial" w:cs="Arial"/>
          <w:lang w:val="en-US"/>
        </w:rPr>
        <w:t xml:space="preserve"> </w:t>
      </w:r>
      <w:r>
        <w:rPr>
          <w:rFonts w:ascii="Arial" w:hAnsi="Arial" w:cs="Arial"/>
          <w:lang w:val="en-US"/>
        </w:rPr>
        <w:t>arise</w:t>
      </w:r>
      <w:r w:rsidRPr="00D845DA">
        <w:rPr>
          <w:rFonts w:ascii="Arial" w:hAnsi="Arial" w:cs="Arial"/>
          <w:lang w:val="en-US"/>
        </w:rPr>
        <w:t xml:space="preserve"> together from </w:t>
      </w:r>
      <w:r w:rsidR="00AE6A09">
        <w:rPr>
          <w:rFonts w:ascii="Arial" w:hAnsi="Arial" w:cs="Arial"/>
          <w:lang w:val="en-US"/>
        </w:rPr>
        <w:t xml:space="preserve">stem cells </w:t>
      </w:r>
      <w:r w:rsidR="003431F1">
        <w:rPr>
          <w:rFonts w:ascii="Arial" w:hAnsi="Arial" w:cs="Arial"/>
          <w:lang w:val="en-US"/>
        </w:rPr>
        <w:t>because</w:t>
      </w:r>
      <w:r w:rsidRPr="00D845DA">
        <w:rPr>
          <w:rFonts w:ascii="Arial" w:hAnsi="Arial" w:cs="Arial"/>
          <w:lang w:val="en-US"/>
        </w:rPr>
        <w:t xml:space="preserve"> there </w:t>
      </w:r>
      <w:r w:rsidR="005E12EE">
        <w:rPr>
          <w:rFonts w:ascii="Arial" w:hAnsi="Arial" w:cs="Arial"/>
          <w:lang w:val="en-US"/>
        </w:rPr>
        <w:t>wa</w:t>
      </w:r>
      <w:r w:rsidRPr="00D845DA">
        <w:rPr>
          <w:rFonts w:ascii="Arial" w:hAnsi="Arial" w:cs="Arial"/>
          <w:lang w:val="en-US"/>
        </w:rPr>
        <w:t xml:space="preserve">s no </w:t>
      </w:r>
      <w:r w:rsidR="00AE6A09">
        <w:rPr>
          <w:rFonts w:ascii="Arial" w:hAnsi="Arial" w:cs="Arial"/>
          <w:lang w:val="en-US"/>
        </w:rPr>
        <w:t xml:space="preserve">single HSC </w:t>
      </w:r>
      <w:r w:rsidR="005E12EE">
        <w:rPr>
          <w:rFonts w:ascii="Arial" w:hAnsi="Arial" w:cs="Arial"/>
          <w:lang w:val="en-US"/>
        </w:rPr>
        <w:t>that gave</w:t>
      </w:r>
      <w:r>
        <w:rPr>
          <w:rFonts w:ascii="Arial" w:hAnsi="Arial" w:cs="Arial"/>
          <w:lang w:val="en-US"/>
        </w:rPr>
        <w:t xml:space="preserve"> rise to either </w:t>
      </w:r>
      <w:proofErr w:type="spellStart"/>
      <w:r>
        <w:rPr>
          <w:rFonts w:ascii="Arial" w:hAnsi="Arial" w:cs="Arial"/>
          <w:lang w:val="en-US"/>
        </w:rPr>
        <w:t>pDCs</w:t>
      </w:r>
      <w:proofErr w:type="spellEnd"/>
      <w:r>
        <w:rPr>
          <w:rFonts w:ascii="Arial" w:hAnsi="Arial" w:cs="Arial"/>
          <w:lang w:val="en-US"/>
        </w:rPr>
        <w:t xml:space="preserve"> or </w:t>
      </w:r>
      <w:proofErr w:type="spellStart"/>
      <w:r>
        <w:rPr>
          <w:rFonts w:ascii="Arial" w:hAnsi="Arial" w:cs="Arial"/>
          <w:lang w:val="en-US"/>
        </w:rPr>
        <w:t>cDCs</w:t>
      </w:r>
      <w:proofErr w:type="spellEnd"/>
      <w:r w:rsidR="003431F1">
        <w:rPr>
          <w:rFonts w:ascii="Arial" w:hAnsi="Arial" w:cs="Arial"/>
          <w:lang w:val="en-US"/>
        </w:rPr>
        <w:t xml:space="preserve"> and because both DC subsets developed in similar frequencies</w:t>
      </w:r>
      <w:r w:rsidRPr="00D845DA">
        <w:rPr>
          <w:rFonts w:ascii="Arial" w:hAnsi="Arial" w:cs="Arial"/>
          <w:lang w:val="en-US"/>
        </w:rPr>
        <w:t xml:space="preserve">. </w:t>
      </w:r>
      <w:r w:rsidR="00FB2461">
        <w:rPr>
          <w:rFonts w:ascii="Arial" w:hAnsi="Arial" w:cs="Arial"/>
          <w:lang w:val="en-US"/>
        </w:rPr>
        <w:t xml:space="preserve">Moreover, myeloid-restricted </w:t>
      </w:r>
      <w:r w:rsidR="00FB2461" w:rsidRPr="00D845DA">
        <w:rPr>
          <w:rFonts w:ascii="Arial" w:hAnsi="Arial" w:cs="Arial"/>
          <w:lang w:val="en-US"/>
        </w:rPr>
        <w:t xml:space="preserve">HSCs with no detectable lymphoid </w:t>
      </w:r>
      <w:r w:rsidR="00FB2461">
        <w:rPr>
          <w:rFonts w:ascii="Arial" w:hAnsi="Arial" w:cs="Arial"/>
          <w:lang w:val="en-US"/>
        </w:rPr>
        <w:t>replenishment</w:t>
      </w:r>
      <w:r w:rsidR="00FB2461" w:rsidRPr="00D845DA">
        <w:rPr>
          <w:rFonts w:ascii="Arial" w:hAnsi="Arial" w:cs="Arial"/>
          <w:lang w:val="en-US"/>
        </w:rPr>
        <w:t xml:space="preserve"> can </w:t>
      </w:r>
      <w:r w:rsidR="00970BA0">
        <w:rPr>
          <w:rFonts w:ascii="Arial" w:hAnsi="Arial" w:cs="Arial"/>
          <w:lang w:val="en-US"/>
        </w:rPr>
        <w:t xml:space="preserve">stably </w:t>
      </w:r>
      <w:r w:rsidR="00FB2461">
        <w:rPr>
          <w:rFonts w:ascii="Arial" w:hAnsi="Arial" w:cs="Arial"/>
          <w:lang w:val="en-US"/>
        </w:rPr>
        <w:t>generate</w:t>
      </w:r>
      <w:r w:rsidR="00FB2461" w:rsidRPr="00D845DA">
        <w:rPr>
          <w:rFonts w:ascii="Arial" w:hAnsi="Arial" w:cs="Arial"/>
          <w:lang w:val="en-US"/>
        </w:rPr>
        <w:t xml:space="preserve"> both </w:t>
      </w:r>
      <w:proofErr w:type="spellStart"/>
      <w:r w:rsidR="00FB2461" w:rsidRPr="00D845DA">
        <w:rPr>
          <w:rFonts w:ascii="Arial" w:hAnsi="Arial" w:cs="Arial"/>
          <w:lang w:val="en-US"/>
        </w:rPr>
        <w:t>pDCs</w:t>
      </w:r>
      <w:proofErr w:type="spellEnd"/>
      <w:r w:rsidR="00FB2461" w:rsidRPr="00D845DA">
        <w:rPr>
          <w:rFonts w:ascii="Arial" w:hAnsi="Arial" w:cs="Arial"/>
          <w:lang w:val="en-US"/>
        </w:rPr>
        <w:t xml:space="preserve"> and </w:t>
      </w:r>
      <w:proofErr w:type="spellStart"/>
      <w:r w:rsidR="00FB2461" w:rsidRPr="00D845DA">
        <w:rPr>
          <w:rFonts w:ascii="Arial" w:hAnsi="Arial" w:cs="Arial"/>
          <w:lang w:val="en-US"/>
        </w:rPr>
        <w:t>cDCs</w:t>
      </w:r>
      <w:proofErr w:type="spellEnd"/>
      <w:r w:rsidR="00FB2461" w:rsidRPr="00D845DA">
        <w:rPr>
          <w:rFonts w:ascii="Arial" w:hAnsi="Arial" w:cs="Arial"/>
          <w:lang w:val="en-US"/>
        </w:rPr>
        <w:t xml:space="preserve">, suggesting that </w:t>
      </w:r>
      <w:r w:rsidR="00FB2461">
        <w:rPr>
          <w:rFonts w:ascii="Arial" w:hAnsi="Arial" w:cs="Arial"/>
          <w:lang w:val="en-US"/>
        </w:rPr>
        <w:t xml:space="preserve">initial </w:t>
      </w:r>
      <w:r w:rsidR="00FB2461" w:rsidRPr="00D845DA">
        <w:rPr>
          <w:rFonts w:ascii="Arial" w:hAnsi="Arial" w:cs="Arial"/>
          <w:lang w:val="en-US"/>
        </w:rPr>
        <w:t xml:space="preserve">lymphoid </w:t>
      </w:r>
      <w:r w:rsidR="00FB2461">
        <w:rPr>
          <w:rFonts w:ascii="Arial" w:hAnsi="Arial" w:cs="Arial"/>
          <w:lang w:val="en-US"/>
        </w:rPr>
        <w:t>commitment</w:t>
      </w:r>
      <w:r w:rsidR="00FB2461" w:rsidRPr="00D845DA">
        <w:rPr>
          <w:rFonts w:ascii="Arial" w:hAnsi="Arial" w:cs="Arial"/>
          <w:lang w:val="en-US"/>
        </w:rPr>
        <w:t xml:space="preserve"> is not required for DC fate. </w:t>
      </w:r>
      <w:r w:rsidRPr="00D845DA">
        <w:rPr>
          <w:rFonts w:ascii="Arial" w:hAnsi="Arial" w:cs="Arial"/>
          <w:lang w:val="en-US"/>
        </w:rPr>
        <w:t xml:space="preserve">Collectively, </w:t>
      </w:r>
      <w:r>
        <w:rPr>
          <w:rFonts w:ascii="Arial" w:hAnsi="Arial" w:cs="Arial"/>
          <w:lang w:val="en-US"/>
        </w:rPr>
        <w:t>these data</w:t>
      </w:r>
      <w:r w:rsidRPr="00D845DA">
        <w:rPr>
          <w:rFonts w:ascii="Arial" w:hAnsi="Arial" w:cs="Arial"/>
          <w:lang w:val="en-US"/>
        </w:rPr>
        <w:t xml:space="preserve"> </w:t>
      </w:r>
      <w:r>
        <w:rPr>
          <w:rFonts w:ascii="Arial" w:hAnsi="Arial" w:cs="Arial"/>
          <w:lang w:val="en-US"/>
        </w:rPr>
        <w:t>support the hypothesis</w:t>
      </w:r>
      <w:r w:rsidRPr="00D845DA">
        <w:rPr>
          <w:rFonts w:ascii="Arial" w:hAnsi="Arial" w:cs="Arial"/>
          <w:lang w:val="en-US"/>
        </w:rPr>
        <w:t xml:space="preserve"> </w:t>
      </w:r>
      <w:r>
        <w:rPr>
          <w:rFonts w:ascii="Arial" w:hAnsi="Arial" w:cs="Arial"/>
          <w:lang w:val="en-US"/>
        </w:rPr>
        <w:t>that</w:t>
      </w:r>
      <w:r w:rsidRPr="00D845DA">
        <w:rPr>
          <w:rFonts w:ascii="Arial" w:hAnsi="Arial" w:cs="Arial"/>
          <w:lang w:val="en-US"/>
        </w:rPr>
        <w:t xml:space="preserve"> both </w:t>
      </w:r>
      <w:r>
        <w:rPr>
          <w:rFonts w:ascii="Arial" w:hAnsi="Arial" w:cs="Arial"/>
          <w:lang w:val="en-US"/>
        </w:rPr>
        <w:t>DC subsets</w:t>
      </w:r>
      <w:r w:rsidRPr="00D845DA">
        <w:rPr>
          <w:rFonts w:ascii="Arial" w:hAnsi="Arial" w:cs="Arial"/>
          <w:lang w:val="en-US"/>
        </w:rPr>
        <w:t xml:space="preserve"> arise </w:t>
      </w:r>
      <w:r>
        <w:rPr>
          <w:rFonts w:ascii="Arial" w:hAnsi="Arial" w:cs="Arial"/>
          <w:lang w:val="en-US"/>
        </w:rPr>
        <w:t xml:space="preserve">from stem cells </w:t>
      </w:r>
      <w:r w:rsidRPr="00D845DA">
        <w:rPr>
          <w:rFonts w:ascii="Arial" w:hAnsi="Arial" w:cs="Arial"/>
          <w:lang w:val="en-US"/>
        </w:rPr>
        <w:t xml:space="preserve">together with myeloid cells. </w:t>
      </w:r>
    </w:p>
    <w:p w14:paraId="12B64233" w14:textId="4941850A" w:rsidR="00E1231D" w:rsidRPr="00E1231D" w:rsidRDefault="008F6DF3" w:rsidP="00A07281">
      <w:pPr>
        <w:spacing w:line="480" w:lineRule="auto"/>
        <w:jc w:val="both"/>
        <w:rPr>
          <w:rFonts w:ascii="Arial" w:hAnsi="Arial" w:cs="Arial"/>
          <w:b/>
          <w:lang w:val="en-US"/>
        </w:rPr>
      </w:pPr>
      <w:r>
        <w:rPr>
          <w:rFonts w:ascii="Arial" w:hAnsi="Arial" w:cs="Arial"/>
          <w:b/>
          <w:lang w:val="en-US"/>
        </w:rPr>
        <w:t>H</w:t>
      </w:r>
      <w:r w:rsidRPr="00E1231D">
        <w:rPr>
          <w:rFonts w:ascii="Arial" w:hAnsi="Arial" w:cs="Arial"/>
          <w:b/>
          <w:lang w:val="en-US"/>
        </w:rPr>
        <w:t>ypomethylation</w:t>
      </w:r>
      <w:r>
        <w:rPr>
          <w:rFonts w:ascii="Arial" w:hAnsi="Arial" w:cs="Arial"/>
          <w:b/>
          <w:lang w:val="en-US"/>
        </w:rPr>
        <w:t xml:space="preserve">-induced </w:t>
      </w:r>
      <w:proofErr w:type="spellStart"/>
      <w:r>
        <w:rPr>
          <w:rFonts w:ascii="Arial" w:hAnsi="Arial" w:cs="Arial"/>
          <w:b/>
          <w:lang w:val="en-US"/>
        </w:rPr>
        <w:t>p</w:t>
      </w:r>
      <w:r w:rsidRPr="00E1231D">
        <w:rPr>
          <w:rFonts w:ascii="Arial" w:hAnsi="Arial" w:cs="Arial"/>
          <w:b/>
          <w:lang w:val="en-US"/>
        </w:rPr>
        <w:t>DC</w:t>
      </w:r>
      <w:proofErr w:type="spellEnd"/>
      <w:r w:rsidRPr="00E1231D">
        <w:rPr>
          <w:rFonts w:ascii="Arial" w:hAnsi="Arial" w:cs="Arial"/>
          <w:b/>
          <w:lang w:val="en-US"/>
        </w:rPr>
        <w:t xml:space="preserve"> </w:t>
      </w:r>
      <w:r>
        <w:rPr>
          <w:rFonts w:ascii="Arial" w:hAnsi="Arial" w:cs="Arial"/>
          <w:b/>
          <w:lang w:val="en-US"/>
        </w:rPr>
        <w:t>ablation</w:t>
      </w:r>
      <w:r w:rsidRPr="00E1231D">
        <w:rPr>
          <w:rFonts w:ascii="Arial" w:hAnsi="Arial" w:cs="Arial"/>
          <w:b/>
          <w:lang w:val="en-US"/>
        </w:rPr>
        <w:t xml:space="preserve"> </w:t>
      </w:r>
      <w:r>
        <w:rPr>
          <w:rFonts w:ascii="Arial" w:hAnsi="Arial" w:cs="Arial"/>
          <w:b/>
          <w:lang w:val="en-US"/>
        </w:rPr>
        <w:t>can a</w:t>
      </w:r>
      <w:r w:rsidR="001975B6">
        <w:rPr>
          <w:rFonts w:ascii="Arial" w:hAnsi="Arial" w:cs="Arial"/>
          <w:b/>
          <w:lang w:val="en-US"/>
        </w:rPr>
        <w:t>ttenuate s</w:t>
      </w:r>
      <w:r w:rsidR="00544163" w:rsidRPr="00E1231D">
        <w:rPr>
          <w:rFonts w:ascii="Arial" w:hAnsi="Arial" w:cs="Arial"/>
          <w:b/>
          <w:lang w:val="en-US"/>
        </w:rPr>
        <w:t xml:space="preserve">ystemic lupus erythematosus </w:t>
      </w:r>
    </w:p>
    <w:p w14:paraId="76F3E090" w14:textId="206C4E47" w:rsidR="003A75D0" w:rsidRDefault="00E1231D" w:rsidP="00A07281">
      <w:pPr>
        <w:spacing w:line="480" w:lineRule="auto"/>
        <w:jc w:val="both"/>
        <w:rPr>
          <w:rFonts w:ascii="Arial" w:hAnsi="Arial" w:cs="Arial"/>
          <w:lang w:val="en-US"/>
        </w:rPr>
      </w:pPr>
      <w:r w:rsidRPr="00E1231D">
        <w:rPr>
          <w:rFonts w:ascii="Arial" w:hAnsi="Arial" w:cs="Arial"/>
          <w:lang w:val="en-US"/>
        </w:rPr>
        <w:t xml:space="preserve">Systemic lupus erythematosus (SLE) is a </w:t>
      </w:r>
      <w:r w:rsidR="00BE5CA1">
        <w:rPr>
          <w:rFonts w:ascii="Arial" w:hAnsi="Arial" w:cs="Arial"/>
          <w:lang w:val="en-US"/>
        </w:rPr>
        <w:t xml:space="preserve">multiorgan </w:t>
      </w:r>
      <w:r w:rsidRPr="00E1231D">
        <w:rPr>
          <w:rFonts w:ascii="Arial" w:hAnsi="Arial" w:cs="Arial"/>
          <w:lang w:val="en-US"/>
        </w:rPr>
        <w:t xml:space="preserve">human autoimmune </w:t>
      </w:r>
      <w:r w:rsidRPr="000B1F6B">
        <w:rPr>
          <w:rFonts w:ascii="Arial" w:hAnsi="Arial" w:cs="Arial"/>
          <w:lang w:val="en-US"/>
        </w:rPr>
        <w:t>disease</w:t>
      </w:r>
      <w:r w:rsidR="0097439A" w:rsidRPr="000B1F6B">
        <w:rPr>
          <w:rFonts w:ascii="Arial" w:hAnsi="Arial" w:cs="Arial"/>
          <w:lang w:val="en-US"/>
        </w:rPr>
        <w:t xml:space="preserve"> that </w:t>
      </w:r>
      <w:r w:rsidRPr="00E1231D">
        <w:rPr>
          <w:rFonts w:ascii="Arial" w:hAnsi="Arial" w:cs="Arial"/>
          <w:lang w:val="en-US"/>
        </w:rPr>
        <w:t xml:space="preserve">can </w:t>
      </w:r>
      <w:r w:rsidR="004F3F4F">
        <w:rPr>
          <w:rFonts w:ascii="Arial" w:hAnsi="Arial" w:cs="Arial"/>
          <w:lang w:val="en-US"/>
        </w:rPr>
        <w:t xml:space="preserve">be modeled in the mouse </w:t>
      </w:r>
      <w:r w:rsidR="004F3F4F" w:rsidRPr="00E1231D">
        <w:rPr>
          <w:rFonts w:ascii="Arial" w:hAnsi="Arial" w:cs="Arial"/>
          <w:lang w:val="en-US"/>
        </w:rPr>
        <w:t xml:space="preserve">by </w:t>
      </w:r>
      <w:r w:rsidR="005E6B28">
        <w:rPr>
          <w:rFonts w:ascii="Arial" w:hAnsi="Arial" w:cs="Arial"/>
          <w:lang w:val="en-US"/>
        </w:rPr>
        <w:t>pristane</w:t>
      </w:r>
      <w:r w:rsidR="004F3F4F" w:rsidRPr="00E1231D">
        <w:rPr>
          <w:rFonts w:ascii="Arial" w:hAnsi="Arial" w:cs="Arial"/>
          <w:lang w:val="en-US"/>
        </w:rPr>
        <w:t xml:space="preserve"> injection</w:t>
      </w:r>
      <w:r w:rsidR="000B1F6B">
        <w:rPr>
          <w:rFonts w:ascii="Arial" w:hAnsi="Arial" w:cs="Arial"/>
          <w:lang w:val="en-US"/>
        </w:rPr>
        <w:t xml:space="preserve"> </w:t>
      </w:r>
      <w:sdt>
        <w:sdtPr>
          <w:rPr>
            <w:rFonts w:ascii="Arial" w:hAnsi="Arial" w:cs="Arial"/>
            <w:lang w:val="en-US"/>
          </w:rPr>
          <w:alias w:val="To edit, see citavi.com/edit"/>
          <w:tag w:val="CitaviPlaceholder#25ab6692-7a14-4828-a06d-06b5daace58e"/>
          <w:id w:val="886609955"/>
          <w:placeholder>
            <w:docPart w:val="DefaultPlaceholder_-1854013440"/>
          </w:placeholder>
        </w:sdtPr>
        <w:sdtContent>
          <w:r w:rsidR="000B1F6B">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ZWQyNTVhLTdkZGYtNDFlZi04ZjhiLTIwYzJiOTA1YzUzZSIsIlJhbmdlTGVuZ3RoIjoxOSwiUmVmZXJlbmNlSWQiOiI0MTZhMzQ3My0yYjU0LTQ4MTYtOTcxZC1lZWI1YTgwYTRhZ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xMzc2MjY3IiwiVXJpU3RyaW5nIjoiaHR0cDovL3d3dy5uY2JpLm5sbS5uaWguZ292L3B1Ym1lZC8zMTM3NjI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I3MDc1NDE0IiwiVXJpU3RyaW5nIjoiaHR0cDovL3d3dy5uY2JpLm5sbS5uaWguZ292L3B1Ym1lZC8yNzA3NTQx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RUMTA6MzI6NDUiLCJNb2RpZmllZEJ5IjoiX0ZyYW5rIFJvc2VuYmF1ZXIiLCJJZCI6ImNkYjgwZDFjLWU2NjctNDU5ZS05OTFmLTQ4Y2E0ZjFjNTdmMSIsIk1vZGlmaWVkT24iOiIyMDIwLTA4LTA0VDEwOjMyOjQ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UE1DNDgzMDkzNCIsIlVyaVN0cmluZyI6Imh0dHBzOi8vd3d3Lm5jYmkubmxtLm5paC5nb3YvcG1jL2FydGljbGVzL1BNQzQ4MzA5Mz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A0VDEwOjMyOjQ1IiwiTW9kaWZpZWRCeSI6Il9GcmFuayBSb3NlbmJhdWVyIiwiSWQiOiI4MTQ0OGU3Ny1iMzkzLTQ0OGUtOTk1NS01ZDg4MWJjZDBjYjIiLCJNb2RpZmllZE9uIjoiMjAyMC0wOC0wNFQxMDozMjo0N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zgvc3JlcDI0NDc3IiwiVXJpU3RyaW5nIjoiaHR0cHM6Ly9kb2kub3JnLzEwLjEwMzgvc3JlcDI0NDc3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}</w:instrText>
          </w:r>
          <w:r w:rsidR="000B1F6B">
            <w:rPr>
              <w:rFonts w:ascii="Arial" w:hAnsi="Arial" w:cs="Arial"/>
              <w:noProof/>
              <w:lang w:val="en-US"/>
            </w:rPr>
            <w:fldChar w:fldCharType="separate"/>
          </w:r>
          <w:r w:rsidR="00C506E1">
            <w:rPr>
              <w:rFonts w:ascii="Arial" w:hAnsi="Arial" w:cs="Arial"/>
              <w:noProof/>
              <w:lang w:val="en-US"/>
            </w:rPr>
            <w:t>(Zucchi et al. 2019; Takagi et al. 2016)</w:t>
          </w:r>
          <w:r w:rsidR="000B1F6B">
            <w:rPr>
              <w:rFonts w:ascii="Arial" w:hAnsi="Arial" w:cs="Arial"/>
              <w:noProof/>
              <w:lang w:val="en-US"/>
            </w:rPr>
            <w:fldChar w:fldCharType="end"/>
          </w:r>
        </w:sdtContent>
      </w:sdt>
      <w:r w:rsidR="004F3F4F">
        <w:rPr>
          <w:rFonts w:ascii="Arial" w:hAnsi="Arial" w:cs="Arial"/>
          <w:lang w:val="en-US"/>
        </w:rPr>
        <w:t xml:space="preserve">. </w:t>
      </w:r>
      <w:r w:rsidR="00BE5CA1">
        <w:rPr>
          <w:rFonts w:ascii="Arial" w:hAnsi="Arial" w:cs="Arial"/>
          <w:lang w:val="en-US"/>
        </w:rPr>
        <w:t xml:space="preserve">pDCs play a pivotal role in SLE and </w:t>
      </w:r>
      <w:proofErr w:type="spellStart"/>
      <w:r w:rsidR="00BE5CA1">
        <w:rPr>
          <w:rFonts w:ascii="Arial" w:hAnsi="Arial" w:cs="Arial"/>
          <w:lang w:val="en-US"/>
        </w:rPr>
        <w:t>pDC</w:t>
      </w:r>
      <w:proofErr w:type="spellEnd"/>
      <w:r w:rsidR="00BE5CA1">
        <w:rPr>
          <w:rFonts w:ascii="Arial" w:hAnsi="Arial" w:cs="Arial"/>
          <w:lang w:val="en-US"/>
        </w:rPr>
        <w:t xml:space="preserve"> ablation in mice can improve </w:t>
      </w:r>
      <w:r w:rsidR="00BE5CA1" w:rsidRPr="00BE5CA1">
        <w:rPr>
          <w:rFonts w:ascii="Arial" w:hAnsi="Arial" w:cs="Arial"/>
          <w:lang w:val="en-US"/>
        </w:rPr>
        <w:t xml:space="preserve">clinical </w:t>
      </w:r>
      <w:r w:rsidR="00BE5CA1">
        <w:rPr>
          <w:rFonts w:ascii="Arial" w:hAnsi="Arial" w:cs="Arial"/>
          <w:lang w:val="en-US"/>
        </w:rPr>
        <w:t xml:space="preserve">SLE </w:t>
      </w:r>
      <w:r w:rsidR="00BE5CA1" w:rsidRPr="00BE5CA1">
        <w:rPr>
          <w:rFonts w:ascii="Arial" w:hAnsi="Arial" w:cs="Arial"/>
          <w:lang w:val="en-US"/>
        </w:rPr>
        <w:t>symptoms</w:t>
      </w:r>
      <w:r w:rsidR="00BE5CA1">
        <w:rPr>
          <w:rFonts w:ascii="Arial" w:hAnsi="Arial" w:cs="Arial"/>
          <w:lang w:val="en-US"/>
        </w:rPr>
        <w:t xml:space="preserve"> </w:t>
      </w:r>
      <w:sdt>
        <w:sdtPr>
          <w:rPr>
            <w:rFonts w:ascii="Arial" w:hAnsi="Arial" w:cs="Arial"/>
            <w:lang w:val="en-US"/>
          </w:rPr>
          <w:alias w:val="To edit, see citavi.com/edit"/>
          <w:tag w:val="CitaviPlaceholder#1f22e630-31b3-4d8f-9d86-b1adbbfe3d58"/>
          <w:id w:val="2076081165"/>
          <w:placeholder>
            <w:docPart w:val="DefaultPlaceholder_-1854013440"/>
          </w:placeholder>
        </w:sdtPr>
        <w:sdtContent>
          <w:r w:rsidR="00C77342">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MzM4ZDBmLTIzYzAtNGU0Ny04OTgxLTRjMzI4NWRmNjUyMSIsIlJhbmdlTGVuZ3RoIjoxOSwiUmVmZXJlbmNlSWQiOiI3ZjAxZGNlZi00ZWU0LTQxNDMtOWRjMS01ZTYzMWE5MjY5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I3MDc1NDE0IiwiVXJpU3RyaW5nIjoiaHR0cDovL3d3dy5uY2JpLm5sbS5uaWguZ292L3B1Ym1lZC8yNzA3NTQ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RUMTA6MzI6NDUiLCJNb2RpZmllZEJ5IjoiX0ZyYW5rIFJvc2VuYmF1ZXIiLCJJZCI6ImNkYjgwZDFjLWU2NjctNDU5ZS05OTFmLTQ4Y2E0ZjFjNTdmMSIsIk1vZGlmaWVkT24iOiIyMDIwLTA4LTA0VDEwOjMy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DgzMDkzNCIsIlVyaVN0cmluZyI6Imh0dHBzOi8vd3d3Lm5jYmkubmxtLm5paC5nb3YvcG1jL2FydGljbGVzL1BNQzQ4MzA5Mz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A0VDEwOjMyOjQ1IiwiTW9kaWZpZWRCeSI6Il9GcmFuayBSb3NlbmJhdWVyIiwiSWQiOiI4MTQ0OGU3Ny1iMzkzLTQ0OGUtOTk1NS01ZDg4MWJjZDBjYjIiLCJNb2RpZmllZE9uIjoiMjAyMC0wOC0wNFQxMDozMjo0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3JlcDI0NDc3IiwiVXJpU3RyaW5nIjoiaHR0cHM6Ly9kb2kub3JnLzEwLjEwMzgvc3JlcDI0NDc3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I1MTgwMDY1IiwiVXJpU3RyaW5nIjoiaHR0cDovL3d3dy5uY2JpLm5sbS5uaWguZ292L3B1Ym1lZC8yNTE4MDA2N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A1VDE0OjE5OjE5IiwiTW9kaWZpZWRCeSI6Il9GcmFuayBSb3NlbmJhdWVyIiwiSWQiOiI3NTAxOGFiNi1mMmJjLTQ4NzYtOWExMC01ZmFjODUyYjA1MjMiLCJNb2RpZmllZE9uIjoiMjAyMC0wOC0wNVQxNDoxOToxOSIsIlByb2plY3QiOnsiJHJlZiI6IjU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QvamVtLjIwMTMyNjIwIiwiVXJpU3RyaW5nIjoiaHR0cHM6Ly9kb2kub3JnLzEwLjEwODQvamVtLjIwMTMyNjIw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}</w:instrText>
          </w:r>
          <w:r w:rsidR="00C77342">
            <w:rPr>
              <w:rFonts w:ascii="Arial" w:hAnsi="Arial" w:cs="Arial"/>
              <w:noProof/>
              <w:lang w:val="en-US"/>
            </w:rPr>
            <w:fldChar w:fldCharType="separate"/>
          </w:r>
          <w:r w:rsidR="00C506E1">
            <w:rPr>
              <w:rFonts w:ascii="Arial" w:hAnsi="Arial" w:cs="Arial"/>
              <w:noProof/>
              <w:lang w:val="en-US"/>
            </w:rPr>
            <w:t xml:space="preserve">(Takagi et </w:t>
          </w:r>
          <w:r w:rsidR="00C506E1">
            <w:rPr>
              <w:rFonts w:ascii="Arial" w:hAnsi="Arial" w:cs="Arial"/>
              <w:noProof/>
              <w:lang w:val="en-US"/>
            </w:rPr>
            <w:lastRenderedPageBreak/>
            <w:t>al. 2016; Rowland et al. 2014)</w:t>
          </w:r>
          <w:r w:rsidR="00C77342">
            <w:rPr>
              <w:rFonts w:ascii="Arial" w:hAnsi="Arial" w:cs="Arial"/>
              <w:noProof/>
              <w:lang w:val="en-US"/>
            </w:rPr>
            <w:fldChar w:fldCharType="end"/>
          </w:r>
        </w:sdtContent>
      </w:sdt>
      <w:r w:rsidRPr="00E1231D">
        <w:rPr>
          <w:rFonts w:ascii="Arial" w:hAnsi="Arial" w:cs="Arial"/>
          <w:lang w:val="en-US"/>
        </w:rPr>
        <w:t xml:space="preserve">. </w:t>
      </w:r>
      <w:r w:rsidR="000F58CB">
        <w:rPr>
          <w:rFonts w:ascii="Arial" w:hAnsi="Arial" w:cs="Arial"/>
          <w:lang w:val="en-US"/>
        </w:rPr>
        <w:t>Therefore</w:t>
      </w:r>
      <w:r w:rsidRPr="00E1231D">
        <w:rPr>
          <w:rFonts w:ascii="Arial" w:hAnsi="Arial" w:cs="Arial"/>
          <w:lang w:val="en-US"/>
        </w:rPr>
        <w:t xml:space="preserve">, we explored a potential pre-clinical implication </w:t>
      </w:r>
      <w:r w:rsidR="003D2778">
        <w:rPr>
          <w:rFonts w:ascii="Arial" w:hAnsi="Arial" w:cs="Arial"/>
          <w:lang w:val="en-US"/>
        </w:rPr>
        <w:t>of</w:t>
      </w:r>
      <w:r w:rsidRPr="00E1231D">
        <w:rPr>
          <w:rFonts w:ascii="Arial" w:hAnsi="Arial" w:cs="Arial"/>
          <w:lang w:val="en-US"/>
        </w:rPr>
        <w:t xml:space="preserve"> </w:t>
      </w:r>
      <w:r w:rsidR="004C51F9">
        <w:rPr>
          <w:rFonts w:ascii="Arial" w:hAnsi="Arial" w:cs="Arial"/>
          <w:lang w:val="en-US"/>
        </w:rPr>
        <w:t xml:space="preserve">our </w:t>
      </w:r>
      <w:r w:rsidR="000F354A">
        <w:rPr>
          <w:rFonts w:ascii="Arial" w:hAnsi="Arial" w:cs="Arial"/>
          <w:lang w:val="en-US"/>
        </w:rPr>
        <w:t>finding</w:t>
      </w:r>
      <w:r w:rsidR="004C51F9">
        <w:rPr>
          <w:rFonts w:ascii="Arial" w:hAnsi="Arial" w:cs="Arial"/>
          <w:lang w:val="en-US"/>
        </w:rPr>
        <w:t xml:space="preserve"> </w:t>
      </w:r>
      <w:r w:rsidR="003D2778">
        <w:rPr>
          <w:rFonts w:ascii="Arial" w:hAnsi="Arial" w:cs="Arial"/>
          <w:lang w:val="en-US"/>
        </w:rPr>
        <w:t xml:space="preserve">that hypomethylation </w:t>
      </w:r>
      <w:r w:rsidR="000F354A">
        <w:rPr>
          <w:rFonts w:ascii="Arial" w:hAnsi="Arial" w:cs="Arial"/>
          <w:lang w:val="en-US"/>
        </w:rPr>
        <w:t xml:space="preserve">can </w:t>
      </w:r>
      <w:r w:rsidR="00C874F1">
        <w:rPr>
          <w:rFonts w:ascii="Arial" w:hAnsi="Arial" w:cs="Arial"/>
          <w:lang w:val="en-US"/>
        </w:rPr>
        <w:t xml:space="preserve">preferentially </w:t>
      </w:r>
      <w:r w:rsidR="000F354A">
        <w:rPr>
          <w:rFonts w:ascii="Arial" w:hAnsi="Arial" w:cs="Arial"/>
          <w:lang w:val="en-US"/>
        </w:rPr>
        <w:t>ablate</w:t>
      </w:r>
      <w:r w:rsidR="003D2778">
        <w:rPr>
          <w:rFonts w:ascii="Arial" w:hAnsi="Arial" w:cs="Arial"/>
          <w:lang w:val="en-US"/>
        </w:rPr>
        <w:t xml:space="preserve"> </w:t>
      </w:r>
      <w:r w:rsidR="004C51F9">
        <w:rPr>
          <w:rFonts w:ascii="Arial" w:hAnsi="Arial" w:cs="Arial"/>
          <w:lang w:val="en-US"/>
        </w:rPr>
        <w:t>p</w:t>
      </w:r>
      <w:r w:rsidRPr="00E1231D">
        <w:rPr>
          <w:rFonts w:ascii="Arial" w:hAnsi="Arial" w:cs="Arial"/>
          <w:lang w:val="en-US"/>
        </w:rPr>
        <w:t>DC</w:t>
      </w:r>
      <w:r w:rsidR="003D2778">
        <w:rPr>
          <w:rFonts w:ascii="Arial" w:hAnsi="Arial" w:cs="Arial"/>
          <w:lang w:val="en-US"/>
        </w:rPr>
        <w:t>s</w:t>
      </w:r>
      <w:r w:rsidR="000F58CB">
        <w:rPr>
          <w:rFonts w:ascii="Arial" w:hAnsi="Arial" w:cs="Arial"/>
          <w:lang w:val="en-US"/>
        </w:rPr>
        <w:t xml:space="preserve"> by</w:t>
      </w:r>
      <w:r w:rsidR="003D2778">
        <w:rPr>
          <w:rFonts w:ascii="Arial" w:hAnsi="Arial" w:cs="Arial"/>
          <w:lang w:val="en-US"/>
        </w:rPr>
        <w:t xml:space="preserve"> </w:t>
      </w:r>
      <w:r w:rsidR="00212CD6">
        <w:rPr>
          <w:rFonts w:ascii="Arial" w:hAnsi="Arial" w:cs="Arial"/>
          <w:lang w:val="en-US"/>
        </w:rPr>
        <w:t xml:space="preserve">taking advantage of </w:t>
      </w:r>
      <w:r w:rsidR="004F3F4F">
        <w:rPr>
          <w:rFonts w:ascii="Arial" w:hAnsi="Arial" w:cs="Arial"/>
          <w:lang w:val="en-US"/>
        </w:rPr>
        <w:t xml:space="preserve">the </w:t>
      </w:r>
      <w:r w:rsidR="003A6F61" w:rsidRPr="00E1231D">
        <w:rPr>
          <w:rFonts w:ascii="Arial" w:hAnsi="Arial" w:cs="Arial"/>
          <w:i/>
          <w:lang w:val="en-US"/>
        </w:rPr>
        <w:t>Vav</w:t>
      </w:r>
      <w:r w:rsidR="003A6F61" w:rsidRPr="003A6F61">
        <w:rPr>
          <w:rFonts w:ascii="Arial" w:hAnsi="Arial" w:cs="Arial"/>
          <w:vertAlign w:val="superscript"/>
          <w:lang w:val="en-US"/>
        </w:rPr>
        <w:t>Cre</w:t>
      </w:r>
      <w:r w:rsidR="003A6F61">
        <w:rPr>
          <w:rFonts w:ascii="Arial" w:hAnsi="Arial" w:cs="Arial"/>
          <w:vertAlign w:val="superscript"/>
          <w:lang w:val="en-US"/>
        </w:rPr>
        <w:t>+</w:t>
      </w:r>
      <w:r w:rsidR="003A6F61" w:rsidRPr="00E1231D">
        <w:rPr>
          <w:rFonts w:ascii="Arial" w:hAnsi="Arial" w:cs="Arial"/>
          <w:i/>
          <w:lang w:val="en-US"/>
        </w:rPr>
        <w:t>Dnmt1</w:t>
      </w:r>
      <w:r w:rsidR="003A6F61">
        <w:rPr>
          <w:rFonts w:ascii="Arial" w:hAnsi="Arial" w:cs="Arial"/>
          <w:vertAlign w:val="superscript"/>
          <w:lang w:val="en-US"/>
        </w:rPr>
        <w:t>lox/</w:t>
      </w:r>
      <w:r w:rsidR="003A6F61" w:rsidRPr="00B5171D">
        <w:rPr>
          <w:rFonts w:ascii="Arial" w:hAnsi="Arial" w:cs="Arial"/>
          <w:vertAlign w:val="superscript"/>
          <w:lang w:val="en-US"/>
        </w:rPr>
        <w:t xml:space="preserve">chip </w:t>
      </w:r>
      <w:r w:rsidR="002E12A5">
        <w:rPr>
          <w:rFonts w:ascii="Arial" w:hAnsi="Arial" w:cs="Arial"/>
          <w:lang w:val="en-US"/>
        </w:rPr>
        <w:t>mice</w:t>
      </w:r>
      <w:r w:rsidR="007064DC" w:rsidRPr="00B5171D">
        <w:rPr>
          <w:rFonts w:ascii="Arial" w:hAnsi="Arial" w:cs="Arial"/>
          <w:lang w:val="en-US"/>
        </w:rPr>
        <w:t xml:space="preserve">. </w:t>
      </w:r>
      <w:r w:rsidR="00BE5CA1">
        <w:rPr>
          <w:rFonts w:ascii="Arial" w:hAnsi="Arial" w:cs="Arial"/>
          <w:lang w:val="en-US"/>
        </w:rPr>
        <w:t>We</w:t>
      </w:r>
      <w:r w:rsidR="00AA00DE">
        <w:rPr>
          <w:rFonts w:ascii="Arial" w:hAnsi="Arial" w:cs="Arial"/>
          <w:lang w:val="en-US"/>
        </w:rPr>
        <w:t xml:space="preserve"> induce</w:t>
      </w:r>
      <w:r w:rsidR="00BE5CA1">
        <w:rPr>
          <w:rFonts w:ascii="Arial" w:hAnsi="Arial" w:cs="Arial"/>
          <w:lang w:val="en-US"/>
        </w:rPr>
        <w:t>d</w:t>
      </w:r>
      <w:r w:rsidR="00B5171D" w:rsidRPr="00B5171D">
        <w:rPr>
          <w:rFonts w:ascii="Arial" w:hAnsi="Arial" w:cs="Arial"/>
          <w:lang w:val="en-US"/>
        </w:rPr>
        <w:t xml:space="preserve"> SLE</w:t>
      </w:r>
      <w:r w:rsidR="00BE5CA1">
        <w:rPr>
          <w:rFonts w:ascii="Arial" w:hAnsi="Arial" w:cs="Arial"/>
          <w:lang w:val="en-US"/>
        </w:rPr>
        <w:t xml:space="preserve"> </w:t>
      </w:r>
      <w:r w:rsidR="000F58CB">
        <w:rPr>
          <w:rFonts w:ascii="Arial" w:hAnsi="Arial" w:cs="Arial"/>
          <w:lang w:val="en-US"/>
        </w:rPr>
        <w:t>in</w:t>
      </w:r>
      <w:r w:rsidR="004113EF">
        <w:rPr>
          <w:rFonts w:ascii="Arial" w:hAnsi="Arial" w:cs="Arial"/>
          <w:lang w:val="en-US"/>
        </w:rPr>
        <w:t xml:space="preserve"> </w:t>
      </w:r>
      <w:r w:rsidR="00B5171D" w:rsidRPr="00E1231D">
        <w:rPr>
          <w:rFonts w:ascii="Arial" w:hAnsi="Arial" w:cs="Arial"/>
          <w:i/>
          <w:lang w:val="en-US"/>
        </w:rPr>
        <w:t>Vav</w:t>
      </w:r>
      <w:r w:rsidR="00B5171D" w:rsidRPr="003A6F61">
        <w:rPr>
          <w:rFonts w:ascii="Arial" w:hAnsi="Arial" w:cs="Arial"/>
          <w:vertAlign w:val="superscript"/>
          <w:lang w:val="en-US"/>
        </w:rPr>
        <w:t>Cre</w:t>
      </w:r>
      <w:r w:rsidR="00B5171D">
        <w:rPr>
          <w:rFonts w:ascii="Arial" w:hAnsi="Arial" w:cs="Arial"/>
          <w:vertAlign w:val="superscript"/>
          <w:lang w:val="en-US"/>
        </w:rPr>
        <w:t>+</w:t>
      </w:r>
      <w:r w:rsidR="00B5171D" w:rsidRPr="00E1231D">
        <w:rPr>
          <w:rFonts w:ascii="Arial" w:hAnsi="Arial" w:cs="Arial"/>
          <w:i/>
          <w:lang w:val="en-US"/>
        </w:rPr>
        <w:t>Dnmt1</w:t>
      </w:r>
      <w:r w:rsidR="00B5171D">
        <w:rPr>
          <w:rFonts w:ascii="Arial" w:hAnsi="Arial" w:cs="Arial"/>
          <w:vertAlign w:val="superscript"/>
          <w:lang w:val="en-US"/>
        </w:rPr>
        <w:t xml:space="preserve">lox/chip </w:t>
      </w:r>
      <w:r w:rsidRPr="00E1231D">
        <w:rPr>
          <w:rFonts w:ascii="Arial" w:hAnsi="Arial" w:cs="Arial"/>
          <w:lang w:val="en-US"/>
        </w:rPr>
        <w:t xml:space="preserve">and </w:t>
      </w:r>
      <w:r w:rsidR="00B5171D" w:rsidRPr="00E1231D">
        <w:rPr>
          <w:rFonts w:ascii="Arial" w:hAnsi="Arial" w:cs="Arial"/>
          <w:i/>
          <w:lang w:val="en-US"/>
        </w:rPr>
        <w:t>Vav</w:t>
      </w:r>
      <w:r w:rsidR="00B5171D" w:rsidRPr="003A6F61">
        <w:rPr>
          <w:rFonts w:ascii="Arial" w:hAnsi="Arial" w:cs="Arial"/>
          <w:vertAlign w:val="superscript"/>
          <w:lang w:val="en-US"/>
        </w:rPr>
        <w:t>Cre</w:t>
      </w:r>
      <w:r w:rsidR="00B5171D">
        <w:rPr>
          <w:rFonts w:ascii="Arial" w:hAnsi="Arial" w:cs="Arial"/>
          <w:vertAlign w:val="superscript"/>
          <w:lang w:val="en-US"/>
        </w:rPr>
        <w:t>+</w:t>
      </w:r>
      <w:r w:rsidR="00B5171D" w:rsidRPr="00E1231D">
        <w:rPr>
          <w:rFonts w:ascii="Arial" w:hAnsi="Arial" w:cs="Arial"/>
          <w:i/>
          <w:lang w:val="en-US"/>
        </w:rPr>
        <w:t>Dnmt1</w:t>
      </w:r>
      <w:r w:rsidR="00B5171D">
        <w:rPr>
          <w:rFonts w:ascii="Arial" w:hAnsi="Arial" w:cs="Arial"/>
          <w:vertAlign w:val="superscript"/>
          <w:lang w:val="en-US"/>
        </w:rPr>
        <w:t>+/+</w:t>
      </w:r>
      <w:r w:rsidRPr="00E1231D">
        <w:rPr>
          <w:rFonts w:ascii="Arial" w:hAnsi="Arial" w:cs="Arial"/>
          <w:lang w:val="en-US"/>
        </w:rPr>
        <w:t xml:space="preserve"> control mice with </w:t>
      </w:r>
      <w:r w:rsidR="005E6B28">
        <w:rPr>
          <w:rFonts w:ascii="Arial" w:hAnsi="Arial" w:cs="Arial"/>
          <w:lang w:val="en-US"/>
        </w:rPr>
        <w:t>pristane</w:t>
      </w:r>
      <w:r w:rsidRPr="00E1231D">
        <w:rPr>
          <w:rFonts w:ascii="Arial" w:hAnsi="Arial" w:cs="Arial"/>
          <w:lang w:val="en-US"/>
        </w:rPr>
        <w:t xml:space="preserve">, monitored them regularly </w:t>
      </w:r>
      <w:r w:rsidR="000F354A">
        <w:rPr>
          <w:rFonts w:ascii="Arial" w:hAnsi="Arial" w:cs="Arial"/>
          <w:lang w:val="en-US"/>
        </w:rPr>
        <w:t xml:space="preserve">during an incubation time of 4 months </w:t>
      </w:r>
      <w:r w:rsidRPr="00E1231D">
        <w:rPr>
          <w:rFonts w:ascii="Arial" w:hAnsi="Arial" w:cs="Arial"/>
          <w:lang w:val="en-US"/>
        </w:rPr>
        <w:t xml:space="preserve">and </w:t>
      </w:r>
      <w:r w:rsidR="000F354A">
        <w:rPr>
          <w:rFonts w:ascii="Arial" w:hAnsi="Arial" w:cs="Arial"/>
          <w:lang w:val="en-US"/>
        </w:rPr>
        <w:t xml:space="preserve">at the end of the experiment </w:t>
      </w:r>
      <w:r w:rsidRPr="00E1231D">
        <w:rPr>
          <w:rFonts w:ascii="Arial" w:hAnsi="Arial" w:cs="Arial"/>
          <w:lang w:val="en-US"/>
        </w:rPr>
        <w:t>probed them for clinical and pathological signs of SLE</w:t>
      </w:r>
      <w:r w:rsidR="004113EF">
        <w:rPr>
          <w:rFonts w:ascii="Arial" w:hAnsi="Arial" w:cs="Arial"/>
          <w:lang w:val="en-US"/>
        </w:rPr>
        <w:t xml:space="preserve"> </w:t>
      </w:r>
      <w:r w:rsidR="00D46CC9">
        <w:rPr>
          <w:rFonts w:ascii="Arial" w:hAnsi="Arial" w:cs="Arial"/>
          <w:lang w:val="en-US"/>
        </w:rPr>
        <w:t>as in</w:t>
      </w:r>
      <w:r w:rsidR="004113EF">
        <w:rPr>
          <w:rFonts w:ascii="Arial" w:hAnsi="Arial" w:cs="Arial"/>
          <w:lang w:val="en-US"/>
        </w:rPr>
        <w:t xml:space="preserve"> </w:t>
      </w:r>
      <w:sdt>
        <w:sdtPr>
          <w:rPr>
            <w:rFonts w:ascii="Arial" w:hAnsi="Arial" w:cs="Arial"/>
            <w:lang w:val="en-US"/>
          </w:rPr>
          <w:alias w:val="To edit, see citavi.com/edit"/>
          <w:tag w:val="CitaviPlaceholder#e9c0f306-292f-43e8-902d-751195e63c63"/>
          <w:id w:val="-1774316207"/>
          <w:placeholder>
            <w:docPart w:val="DefaultPlaceholder_-1854013440"/>
          </w:placeholder>
        </w:sdtPr>
        <w:sdtContent>
          <w:r w:rsidR="00C77342">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OGVkNWFkLTdmNGItNDJjOC04NDhhLTJkMGNhNGY3NTJiZiIsIlJhbmdlTGVuZ3RoIjoyMCwiUmVmZXJlbmNlSWQiOiI3ZjAxZGNlZi00ZWU0LTQxNDMtOWRjMS01ZTYzMWE5MjY5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I3MDc1NDE0IiwiVXJpU3RyaW5nIjoiaHR0cDovL3d3dy5uY2JpLm5sbS5uaWguZ292L3B1Ym1lZC8yNzA3NTQ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RUMTA6MzI6NDUiLCJNb2RpZmllZEJ5IjoiX0ZyYW5rIFJvc2VuYmF1ZXIiLCJJZCI6ImNkYjgwZDFjLWU2NjctNDU5ZS05OTFmLTQ4Y2E0ZjFjNTdmMSIsIk1vZGlmaWVkT24iOiIyMDIwLTA4LTA0VDEwOjMy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DgzMDkzNCIsIlVyaVN0cmluZyI6Imh0dHBzOi8vd3d3Lm5jYmkubmxtLm5paC5nb3YvcG1jL2FydGljbGVzL1BNQzQ4MzA5Mz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A0VDEwOjMyOjQ1IiwiTW9kaWZpZWRCeSI6Il9GcmFuayBSb3NlbmJhdWVyIiwiSWQiOiI4MTQ0OGU3Ny1iMzkzLTQ0OGUtOTk1NS01ZDg4MWJjZDBjYjIiLCJNb2RpZmllZE9uIjoiMjAyMC0wOC0wNFQxMDozMjo0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3JlcDI0NDc3IiwiVXJpU3RyaW5nIjoiaHR0cHM6Ly9kb2kub3JnLzEwLjEwMzgvc3JlcDI0NDc3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}</w:instrText>
          </w:r>
          <w:r w:rsidR="00C77342">
            <w:rPr>
              <w:rFonts w:ascii="Arial" w:hAnsi="Arial" w:cs="Arial"/>
              <w:noProof/>
              <w:lang w:val="en-US"/>
            </w:rPr>
            <w:fldChar w:fldCharType="separate"/>
          </w:r>
          <w:r w:rsidR="00C506E1">
            <w:rPr>
              <w:rFonts w:ascii="Arial" w:hAnsi="Arial" w:cs="Arial"/>
              <w:noProof/>
              <w:lang w:val="en-US"/>
            </w:rPr>
            <w:t>(Takagi et al. 2016)</w:t>
          </w:r>
          <w:r w:rsidR="00C77342">
            <w:rPr>
              <w:rFonts w:ascii="Arial" w:hAnsi="Arial" w:cs="Arial"/>
              <w:noProof/>
              <w:lang w:val="en-US"/>
            </w:rPr>
            <w:fldChar w:fldCharType="end"/>
          </w:r>
        </w:sdtContent>
      </w:sdt>
      <w:r w:rsidR="00C77342">
        <w:rPr>
          <w:rFonts w:ascii="Arial" w:hAnsi="Arial" w:cs="Arial"/>
          <w:lang w:val="en-US"/>
        </w:rPr>
        <w:t xml:space="preserve"> </w:t>
      </w:r>
      <w:r w:rsidR="004113EF">
        <w:rPr>
          <w:rFonts w:ascii="Arial" w:hAnsi="Arial" w:cs="Arial"/>
          <w:lang w:val="en-US"/>
        </w:rPr>
        <w:t xml:space="preserve">(Suppl. </w:t>
      </w:r>
      <w:r w:rsidR="00C874F1">
        <w:rPr>
          <w:rFonts w:ascii="Arial" w:hAnsi="Arial" w:cs="Arial"/>
          <w:lang w:val="en-US"/>
        </w:rPr>
        <w:t>F</w:t>
      </w:r>
      <w:r w:rsidR="004113EF">
        <w:rPr>
          <w:rFonts w:ascii="Arial" w:hAnsi="Arial" w:cs="Arial"/>
          <w:lang w:val="en-US"/>
        </w:rPr>
        <w:t>ig. 7</w:t>
      </w:r>
      <w:r w:rsidR="009B4450">
        <w:rPr>
          <w:rFonts w:ascii="Arial" w:hAnsi="Arial" w:cs="Arial"/>
          <w:lang w:val="en-US"/>
        </w:rPr>
        <w:t>a</w:t>
      </w:r>
      <w:r w:rsidRPr="00B5171D">
        <w:rPr>
          <w:rFonts w:ascii="Arial" w:hAnsi="Arial" w:cs="Arial"/>
          <w:lang w:val="en-US"/>
        </w:rPr>
        <w:t xml:space="preserve">). </w:t>
      </w:r>
      <w:r w:rsidR="009B4450">
        <w:rPr>
          <w:rFonts w:ascii="Arial" w:hAnsi="Arial" w:cs="Arial"/>
          <w:lang w:val="en-US"/>
        </w:rPr>
        <w:t xml:space="preserve">We confirmed </w:t>
      </w:r>
      <w:r w:rsidR="004F3F4F">
        <w:rPr>
          <w:rFonts w:ascii="Arial" w:hAnsi="Arial" w:cs="Arial"/>
          <w:lang w:val="en-US"/>
        </w:rPr>
        <w:t>that</w:t>
      </w:r>
      <w:r w:rsidR="00B5171D" w:rsidRPr="00B5171D">
        <w:rPr>
          <w:rFonts w:ascii="Arial" w:hAnsi="Arial" w:cs="Arial"/>
          <w:i/>
          <w:lang w:val="en-US"/>
        </w:rPr>
        <w:t xml:space="preserve"> </w:t>
      </w:r>
      <w:r w:rsidR="00D33A1F" w:rsidRPr="00B5171D">
        <w:rPr>
          <w:rFonts w:ascii="Arial" w:hAnsi="Arial" w:cs="Arial"/>
          <w:lang w:val="en-US"/>
        </w:rPr>
        <w:t xml:space="preserve">even </w:t>
      </w:r>
      <w:r w:rsidR="00D33A1F">
        <w:rPr>
          <w:rFonts w:ascii="Arial" w:hAnsi="Arial" w:cs="Arial"/>
          <w:lang w:val="en-US"/>
        </w:rPr>
        <w:t>after the</w:t>
      </w:r>
      <w:r w:rsidR="00D33A1F" w:rsidRPr="00B5171D">
        <w:rPr>
          <w:rFonts w:ascii="Arial" w:hAnsi="Arial" w:cs="Arial"/>
          <w:lang w:val="en-US"/>
        </w:rPr>
        <w:t xml:space="preserve"> strong </w:t>
      </w:r>
      <w:r w:rsidR="00730DA9">
        <w:rPr>
          <w:rFonts w:ascii="Arial" w:hAnsi="Arial" w:cs="Arial"/>
          <w:lang w:val="en-US"/>
        </w:rPr>
        <w:t xml:space="preserve">immune stimulus by </w:t>
      </w:r>
      <w:r w:rsidR="003A75D0">
        <w:rPr>
          <w:rFonts w:ascii="Arial" w:hAnsi="Arial" w:cs="Arial"/>
          <w:lang w:val="en-US"/>
        </w:rPr>
        <w:t>pristane</w:t>
      </w:r>
      <w:r w:rsidR="00D33A1F">
        <w:rPr>
          <w:rFonts w:ascii="Arial" w:hAnsi="Arial" w:cs="Arial"/>
          <w:lang w:val="en-US"/>
        </w:rPr>
        <w:t>,</w:t>
      </w:r>
      <w:r w:rsidR="00B5171D">
        <w:rPr>
          <w:rFonts w:ascii="Arial" w:hAnsi="Arial" w:cs="Arial"/>
          <w:lang w:val="en-US"/>
        </w:rPr>
        <w:t xml:space="preserve"> </w:t>
      </w:r>
      <w:r w:rsidR="00B5171D" w:rsidRPr="00B5171D">
        <w:rPr>
          <w:rFonts w:ascii="Arial" w:hAnsi="Arial" w:cs="Arial"/>
          <w:i/>
          <w:lang w:val="en-US"/>
        </w:rPr>
        <w:t>Vav</w:t>
      </w:r>
      <w:r w:rsidR="00B5171D" w:rsidRPr="00B5171D">
        <w:rPr>
          <w:rFonts w:ascii="Arial" w:hAnsi="Arial" w:cs="Arial"/>
          <w:vertAlign w:val="superscript"/>
          <w:lang w:val="en-US"/>
        </w:rPr>
        <w:t>Cre+</w:t>
      </w:r>
      <w:r w:rsidR="00B5171D" w:rsidRPr="00B5171D">
        <w:rPr>
          <w:rFonts w:ascii="Arial" w:hAnsi="Arial" w:cs="Arial"/>
          <w:i/>
          <w:lang w:val="en-US"/>
        </w:rPr>
        <w:t>Dnmt1</w:t>
      </w:r>
      <w:r w:rsidR="00B5171D" w:rsidRPr="00B5171D">
        <w:rPr>
          <w:rFonts w:ascii="Arial" w:hAnsi="Arial" w:cs="Arial"/>
          <w:vertAlign w:val="superscript"/>
          <w:lang w:val="en-US"/>
        </w:rPr>
        <w:t>lox/chip</w:t>
      </w:r>
      <w:r w:rsidR="003A6F61" w:rsidRPr="00B5171D">
        <w:rPr>
          <w:rFonts w:ascii="Arial" w:hAnsi="Arial" w:cs="Arial"/>
          <w:lang w:val="en-US"/>
        </w:rPr>
        <w:t xml:space="preserve"> </w:t>
      </w:r>
      <w:r w:rsidR="00B5171D" w:rsidRPr="00B5171D">
        <w:rPr>
          <w:rFonts w:ascii="Arial" w:hAnsi="Arial" w:cs="Arial"/>
          <w:lang w:val="en-US"/>
        </w:rPr>
        <w:t>mice selective</w:t>
      </w:r>
      <w:r w:rsidR="00E70F93">
        <w:rPr>
          <w:rFonts w:ascii="Arial" w:hAnsi="Arial" w:cs="Arial"/>
          <w:lang w:val="en-US"/>
        </w:rPr>
        <w:t xml:space="preserve">ly lacked </w:t>
      </w:r>
      <w:r w:rsidR="00B5171D" w:rsidRPr="00B5171D">
        <w:rPr>
          <w:rFonts w:ascii="Arial" w:hAnsi="Arial" w:cs="Arial"/>
          <w:lang w:val="en-US"/>
        </w:rPr>
        <w:t>pDCs</w:t>
      </w:r>
      <w:r w:rsidR="009B4450">
        <w:rPr>
          <w:rFonts w:ascii="Arial" w:hAnsi="Arial" w:cs="Arial"/>
          <w:lang w:val="en-US"/>
        </w:rPr>
        <w:t xml:space="preserve"> but </w:t>
      </w:r>
      <w:r w:rsidR="00E70F93">
        <w:rPr>
          <w:rFonts w:ascii="Arial" w:hAnsi="Arial" w:cs="Arial"/>
          <w:lang w:val="en-US"/>
        </w:rPr>
        <w:t xml:space="preserve">maintained </w:t>
      </w:r>
      <w:r w:rsidR="004F3F4F" w:rsidRPr="00B5171D">
        <w:rPr>
          <w:rFonts w:ascii="Arial" w:hAnsi="Arial" w:cs="Arial"/>
          <w:lang w:val="en-US"/>
        </w:rPr>
        <w:t xml:space="preserve">B </w:t>
      </w:r>
      <w:r w:rsidR="009B4450">
        <w:rPr>
          <w:rFonts w:ascii="Arial" w:hAnsi="Arial" w:cs="Arial"/>
          <w:lang w:val="en-US"/>
        </w:rPr>
        <w:t>cell</w:t>
      </w:r>
      <w:r w:rsidR="003A75D0">
        <w:rPr>
          <w:rFonts w:ascii="Arial" w:hAnsi="Arial" w:cs="Arial"/>
          <w:lang w:val="en-US"/>
        </w:rPr>
        <w:t>s</w:t>
      </w:r>
      <w:r w:rsidR="00730DA9">
        <w:rPr>
          <w:rFonts w:ascii="Arial" w:hAnsi="Arial" w:cs="Arial"/>
          <w:lang w:val="en-US"/>
        </w:rPr>
        <w:t xml:space="preserve"> at a</w:t>
      </w:r>
      <w:r w:rsidR="009B4450">
        <w:rPr>
          <w:rFonts w:ascii="Arial" w:hAnsi="Arial" w:cs="Arial"/>
          <w:lang w:val="en-US"/>
        </w:rPr>
        <w:t xml:space="preserve"> frequenc</w:t>
      </w:r>
      <w:r w:rsidR="00730DA9">
        <w:rPr>
          <w:rFonts w:ascii="Arial" w:hAnsi="Arial" w:cs="Arial"/>
          <w:lang w:val="en-US"/>
        </w:rPr>
        <w:t>y</w:t>
      </w:r>
      <w:r w:rsidR="009B4450">
        <w:rPr>
          <w:rFonts w:ascii="Arial" w:hAnsi="Arial" w:cs="Arial"/>
          <w:lang w:val="en-US"/>
        </w:rPr>
        <w:t xml:space="preserve"> </w:t>
      </w:r>
      <w:r w:rsidR="004F3F4F" w:rsidRPr="00B5171D">
        <w:rPr>
          <w:rFonts w:ascii="Arial" w:hAnsi="Arial" w:cs="Arial"/>
          <w:lang w:val="en-US"/>
        </w:rPr>
        <w:t>similar</w:t>
      </w:r>
      <w:r w:rsidR="004F3F4F" w:rsidRPr="00B5171D">
        <w:rPr>
          <w:rFonts w:ascii="Arial" w:hAnsi="Arial" w:cs="Arial"/>
          <w:b/>
          <w:lang w:val="en-US"/>
        </w:rPr>
        <w:t xml:space="preserve"> </w:t>
      </w:r>
      <w:r w:rsidR="00E70F93">
        <w:rPr>
          <w:rFonts w:ascii="Arial" w:hAnsi="Arial" w:cs="Arial"/>
          <w:lang w:val="en-US"/>
        </w:rPr>
        <w:t>to th</w:t>
      </w:r>
      <w:r w:rsidR="00730DA9">
        <w:rPr>
          <w:rFonts w:ascii="Arial" w:hAnsi="Arial" w:cs="Arial"/>
          <w:lang w:val="en-US"/>
        </w:rPr>
        <w:t>at</w:t>
      </w:r>
      <w:r w:rsidR="009B4450">
        <w:rPr>
          <w:rFonts w:ascii="Arial" w:hAnsi="Arial" w:cs="Arial"/>
          <w:lang w:val="en-US"/>
        </w:rPr>
        <w:t xml:space="preserve"> of </w:t>
      </w:r>
      <w:r w:rsidR="00B5171D" w:rsidRPr="00E1231D">
        <w:rPr>
          <w:rFonts w:ascii="Arial" w:hAnsi="Arial" w:cs="Arial"/>
          <w:i/>
          <w:lang w:val="en-US"/>
        </w:rPr>
        <w:t>Vav</w:t>
      </w:r>
      <w:r w:rsidR="00B5171D" w:rsidRPr="003A6F61">
        <w:rPr>
          <w:rFonts w:ascii="Arial" w:hAnsi="Arial" w:cs="Arial"/>
          <w:vertAlign w:val="superscript"/>
          <w:lang w:val="en-US"/>
        </w:rPr>
        <w:t>Cre</w:t>
      </w:r>
      <w:r w:rsidR="00B5171D">
        <w:rPr>
          <w:rFonts w:ascii="Arial" w:hAnsi="Arial" w:cs="Arial"/>
          <w:vertAlign w:val="superscript"/>
          <w:lang w:val="en-US"/>
        </w:rPr>
        <w:t>+</w:t>
      </w:r>
      <w:r w:rsidR="00B5171D" w:rsidRPr="00E1231D">
        <w:rPr>
          <w:rFonts w:ascii="Arial" w:hAnsi="Arial" w:cs="Arial"/>
          <w:i/>
          <w:lang w:val="en-US"/>
        </w:rPr>
        <w:t>Dnmt1</w:t>
      </w:r>
      <w:r w:rsidR="00B5171D">
        <w:rPr>
          <w:rFonts w:ascii="Arial" w:hAnsi="Arial" w:cs="Arial"/>
          <w:vertAlign w:val="superscript"/>
          <w:lang w:val="en-US"/>
        </w:rPr>
        <w:t>+/+</w:t>
      </w:r>
      <w:r w:rsidR="00B5171D" w:rsidRPr="00E1231D">
        <w:rPr>
          <w:rFonts w:ascii="Arial" w:hAnsi="Arial" w:cs="Arial"/>
          <w:lang w:val="en-US"/>
        </w:rPr>
        <w:t xml:space="preserve"> control</w:t>
      </w:r>
      <w:r w:rsidR="00C874F1">
        <w:rPr>
          <w:rFonts w:ascii="Arial" w:hAnsi="Arial" w:cs="Arial"/>
          <w:lang w:val="en-US"/>
        </w:rPr>
        <w:t>s</w:t>
      </w:r>
      <w:r w:rsidR="00B5171D" w:rsidRPr="00E1231D">
        <w:rPr>
          <w:rFonts w:ascii="Arial" w:hAnsi="Arial" w:cs="Arial"/>
          <w:lang w:val="en-US"/>
        </w:rPr>
        <w:t xml:space="preserve"> </w:t>
      </w:r>
      <w:r w:rsidR="003A6F61">
        <w:rPr>
          <w:rFonts w:ascii="Arial" w:hAnsi="Arial" w:cs="Arial"/>
          <w:lang w:val="en-US"/>
        </w:rPr>
        <w:t>(</w:t>
      </w:r>
      <w:r w:rsidR="003A6F61" w:rsidRPr="00E1231D">
        <w:rPr>
          <w:rFonts w:ascii="Arial" w:hAnsi="Arial" w:cs="Arial"/>
          <w:lang w:val="en-US"/>
        </w:rPr>
        <w:t xml:space="preserve">Suppl. </w:t>
      </w:r>
      <w:r w:rsidR="00C874F1">
        <w:rPr>
          <w:rFonts w:ascii="Arial" w:hAnsi="Arial" w:cs="Arial"/>
          <w:lang w:val="en-US"/>
        </w:rPr>
        <w:t>F</w:t>
      </w:r>
      <w:r w:rsidR="003A6F61" w:rsidRPr="00E1231D">
        <w:rPr>
          <w:rFonts w:ascii="Arial" w:hAnsi="Arial" w:cs="Arial"/>
          <w:lang w:val="en-US"/>
        </w:rPr>
        <w:t xml:space="preserve">ig. </w:t>
      </w:r>
      <w:r w:rsidR="003A6F61">
        <w:rPr>
          <w:rFonts w:ascii="Arial" w:hAnsi="Arial" w:cs="Arial"/>
          <w:lang w:val="en-US"/>
        </w:rPr>
        <w:t>7</w:t>
      </w:r>
      <w:proofErr w:type="gramStart"/>
      <w:r w:rsidR="009B4450">
        <w:rPr>
          <w:rFonts w:ascii="Arial" w:hAnsi="Arial" w:cs="Arial"/>
          <w:lang w:val="en-US"/>
        </w:rPr>
        <w:t>b,c</w:t>
      </w:r>
      <w:proofErr w:type="gramEnd"/>
      <w:r w:rsidR="003A6F61" w:rsidRPr="00E1231D">
        <w:rPr>
          <w:rFonts w:ascii="Arial" w:hAnsi="Arial" w:cs="Arial"/>
          <w:lang w:val="en-US"/>
        </w:rPr>
        <w:t>)</w:t>
      </w:r>
      <w:r w:rsidR="005B3D21">
        <w:rPr>
          <w:rFonts w:ascii="Arial" w:hAnsi="Arial" w:cs="Arial"/>
          <w:lang w:val="en-US"/>
        </w:rPr>
        <w:t>.</w:t>
      </w:r>
      <w:r w:rsidR="003A6F61" w:rsidRPr="00E1231D">
        <w:rPr>
          <w:rFonts w:ascii="Arial" w:hAnsi="Arial" w:cs="Arial"/>
          <w:lang w:val="en-US"/>
        </w:rPr>
        <w:t xml:space="preserve"> </w:t>
      </w:r>
      <w:r w:rsidR="000F354A">
        <w:rPr>
          <w:rFonts w:ascii="Arial" w:hAnsi="Arial" w:cs="Arial"/>
          <w:lang w:val="en-US"/>
        </w:rPr>
        <w:t>For each mouse</w:t>
      </w:r>
      <w:r w:rsidR="009B4450">
        <w:rPr>
          <w:rFonts w:ascii="Arial" w:hAnsi="Arial" w:cs="Arial"/>
          <w:lang w:val="en-US"/>
        </w:rPr>
        <w:t>, w</w:t>
      </w:r>
      <w:r w:rsidRPr="00E1231D">
        <w:rPr>
          <w:rFonts w:ascii="Arial" w:hAnsi="Arial" w:cs="Arial"/>
          <w:lang w:val="en-US"/>
        </w:rPr>
        <w:t xml:space="preserve">e calculated the </w:t>
      </w:r>
      <w:r w:rsidR="00005E67">
        <w:rPr>
          <w:rFonts w:ascii="Arial" w:hAnsi="Arial" w:cs="Arial"/>
          <w:lang w:val="en-US"/>
        </w:rPr>
        <w:t>combined</w:t>
      </w:r>
      <w:r w:rsidRPr="00E1231D">
        <w:rPr>
          <w:rFonts w:ascii="Arial" w:hAnsi="Arial" w:cs="Arial"/>
          <w:lang w:val="en-US"/>
        </w:rPr>
        <w:t xml:space="preserve"> clinical and pathological SLE score (</w:t>
      </w:r>
      <w:r w:rsidR="007D1BCD" w:rsidRPr="00E1231D">
        <w:rPr>
          <w:rFonts w:ascii="Arial" w:hAnsi="Arial" w:cs="Arial"/>
          <w:lang w:val="en-US"/>
        </w:rPr>
        <w:t xml:space="preserve">for simplicity </w:t>
      </w:r>
      <w:r w:rsidRPr="00E1231D">
        <w:rPr>
          <w:rFonts w:ascii="Arial" w:hAnsi="Arial" w:cs="Arial"/>
          <w:lang w:val="en-US"/>
        </w:rPr>
        <w:t xml:space="preserve">called </w:t>
      </w:r>
      <w:r w:rsidR="00005E67">
        <w:rPr>
          <w:rFonts w:ascii="Arial" w:hAnsi="Arial" w:cs="Arial"/>
          <w:lang w:val="en-US"/>
        </w:rPr>
        <w:t xml:space="preserve">SLE </w:t>
      </w:r>
      <w:r w:rsidRPr="00E1231D">
        <w:rPr>
          <w:rFonts w:ascii="Arial" w:hAnsi="Arial" w:cs="Arial"/>
          <w:lang w:val="en-US"/>
        </w:rPr>
        <w:t xml:space="preserve">score) as a summary of both clinical and pathological </w:t>
      </w:r>
      <w:r w:rsidR="004C51F9">
        <w:rPr>
          <w:rFonts w:ascii="Arial" w:hAnsi="Arial" w:cs="Arial"/>
          <w:lang w:val="en-US"/>
        </w:rPr>
        <w:t>symptoms</w:t>
      </w:r>
      <w:r w:rsidRPr="00E1231D">
        <w:rPr>
          <w:rFonts w:ascii="Arial" w:hAnsi="Arial" w:cs="Arial"/>
          <w:lang w:val="en-US"/>
        </w:rPr>
        <w:t xml:space="preserve"> according to the criteria described in Suppl. </w:t>
      </w:r>
      <w:r w:rsidR="00C874F1">
        <w:rPr>
          <w:rFonts w:ascii="Arial" w:hAnsi="Arial" w:cs="Arial"/>
          <w:lang w:val="en-US"/>
        </w:rPr>
        <w:t>T</w:t>
      </w:r>
      <w:r w:rsidRPr="00E1231D">
        <w:rPr>
          <w:rFonts w:ascii="Arial" w:hAnsi="Arial" w:cs="Arial"/>
          <w:lang w:val="en-US"/>
        </w:rPr>
        <w:t>able</w:t>
      </w:r>
      <w:r w:rsidR="007E370E">
        <w:rPr>
          <w:rFonts w:ascii="Arial" w:hAnsi="Arial" w:cs="Arial"/>
          <w:lang w:val="en-US"/>
        </w:rPr>
        <w:t xml:space="preserve"> </w:t>
      </w:r>
      <w:r w:rsidR="00580F15">
        <w:rPr>
          <w:rFonts w:ascii="Arial" w:hAnsi="Arial" w:cs="Arial"/>
          <w:lang w:val="en-US"/>
        </w:rPr>
        <w:t>6</w:t>
      </w:r>
      <w:r w:rsidR="007E370E">
        <w:rPr>
          <w:rFonts w:ascii="Arial" w:hAnsi="Arial" w:cs="Arial"/>
          <w:lang w:val="en-US"/>
        </w:rPr>
        <w:t>.</w:t>
      </w:r>
      <w:r w:rsidRPr="00E1231D">
        <w:rPr>
          <w:rFonts w:ascii="Arial" w:hAnsi="Arial" w:cs="Arial"/>
          <w:lang w:val="en-US"/>
        </w:rPr>
        <w:t xml:space="preserve"> </w:t>
      </w:r>
      <w:r w:rsidR="00A61A65">
        <w:rPr>
          <w:rFonts w:ascii="Arial" w:hAnsi="Arial" w:cs="Arial"/>
          <w:lang w:val="en-US"/>
        </w:rPr>
        <w:t xml:space="preserve">We </w:t>
      </w:r>
      <w:r w:rsidR="00F72821">
        <w:rPr>
          <w:rFonts w:ascii="Arial" w:hAnsi="Arial" w:cs="Arial"/>
          <w:lang w:val="en-US"/>
        </w:rPr>
        <w:t>called SLE by</w:t>
      </w:r>
      <w:r w:rsidR="00A61A65">
        <w:rPr>
          <w:rFonts w:ascii="Arial" w:hAnsi="Arial" w:cs="Arial"/>
          <w:lang w:val="en-US"/>
        </w:rPr>
        <w:t xml:space="preserve"> a score of ≥ 2 </w:t>
      </w:r>
      <w:r w:rsidR="00F72821">
        <w:rPr>
          <w:rFonts w:ascii="Arial" w:hAnsi="Arial" w:cs="Arial"/>
          <w:lang w:val="en-US"/>
        </w:rPr>
        <w:t>t</w:t>
      </w:r>
      <w:r w:rsidR="00C874F1">
        <w:rPr>
          <w:rFonts w:ascii="Arial" w:hAnsi="Arial" w:cs="Arial"/>
          <w:lang w:val="en-US"/>
        </w:rPr>
        <w:t xml:space="preserve">o exclude considering </w:t>
      </w:r>
      <w:r w:rsidR="00F72821">
        <w:rPr>
          <w:rFonts w:ascii="Arial" w:hAnsi="Arial" w:cs="Arial"/>
          <w:lang w:val="en-US"/>
        </w:rPr>
        <w:t>of ordinary</w:t>
      </w:r>
      <w:r w:rsidR="00C874F1">
        <w:rPr>
          <w:rFonts w:ascii="Arial" w:hAnsi="Arial" w:cs="Arial"/>
          <w:lang w:val="en-US"/>
        </w:rPr>
        <w:t xml:space="preserve"> infections</w:t>
      </w:r>
      <w:r w:rsidR="00870144">
        <w:rPr>
          <w:rFonts w:ascii="Arial" w:hAnsi="Arial" w:cs="Arial"/>
          <w:lang w:val="en-US"/>
        </w:rPr>
        <w:t xml:space="preserve">. </w:t>
      </w:r>
      <w:r w:rsidRPr="00E1231D">
        <w:rPr>
          <w:rFonts w:ascii="Arial" w:hAnsi="Arial" w:cs="Arial"/>
          <w:lang w:val="en-US"/>
        </w:rPr>
        <w:t xml:space="preserve">As we have used mice on a </w:t>
      </w:r>
      <w:r w:rsidR="007D1BCD">
        <w:rPr>
          <w:rFonts w:ascii="Arial" w:hAnsi="Arial" w:cs="Arial"/>
          <w:lang w:val="en-US"/>
        </w:rPr>
        <w:t xml:space="preserve">genetic </w:t>
      </w:r>
      <w:r w:rsidR="007D1BCD" w:rsidRPr="00E1231D">
        <w:rPr>
          <w:rFonts w:ascii="Arial" w:hAnsi="Arial" w:cs="Arial"/>
          <w:lang w:val="en-US"/>
        </w:rPr>
        <w:t xml:space="preserve">background </w:t>
      </w:r>
      <w:r w:rsidR="007D1BCD">
        <w:rPr>
          <w:rFonts w:ascii="Arial" w:hAnsi="Arial" w:cs="Arial"/>
          <w:lang w:val="en-US"/>
        </w:rPr>
        <w:t>(</w:t>
      </w:r>
      <w:r w:rsidR="000F354A">
        <w:rPr>
          <w:rFonts w:ascii="Arial" w:hAnsi="Arial" w:cs="Arial"/>
          <w:lang w:val="en-US"/>
        </w:rPr>
        <w:t>B</w:t>
      </w:r>
      <w:r w:rsidR="007D1BCD" w:rsidRPr="00E1231D">
        <w:rPr>
          <w:rFonts w:ascii="Arial" w:hAnsi="Arial" w:cs="Arial"/>
          <w:lang w:val="en-US"/>
        </w:rPr>
        <w:t>6 x 129</w:t>
      </w:r>
      <w:r w:rsidR="007D1BCD">
        <w:rPr>
          <w:rFonts w:ascii="Arial" w:hAnsi="Arial" w:cs="Arial"/>
          <w:lang w:val="en-US"/>
        </w:rPr>
        <w:t xml:space="preserve">) </w:t>
      </w:r>
      <w:r w:rsidR="00D33A1F">
        <w:rPr>
          <w:rFonts w:ascii="Arial" w:hAnsi="Arial" w:cs="Arial"/>
          <w:lang w:val="en-US"/>
        </w:rPr>
        <w:t>with</w:t>
      </w:r>
      <w:r w:rsidR="00E70F93">
        <w:rPr>
          <w:rFonts w:ascii="Arial" w:hAnsi="Arial" w:cs="Arial"/>
          <w:lang w:val="en-US"/>
        </w:rPr>
        <w:t xml:space="preserve"> </w:t>
      </w:r>
      <w:r w:rsidR="007D1BCD">
        <w:rPr>
          <w:rFonts w:ascii="Arial" w:hAnsi="Arial" w:cs="Arial"/>
          <w:lang w:val="en-US"/>
        </w:rPr>
        <w:t>poor</w:t>
      </w:r>
      <w:r w:rsidRPr="00E1231D">
        <w:rPr>
          <w:rFonts w:ascii="Arial" w:hAnsi="Arial" w:cs="Arial"/>
          <w:lang w:val="en-US"/>
        </w:rPr>
        <w:t xml:space="preserve"> autoimmune susceptib</w:t>
      </w:r>
      <w:r w:rsidR="007D1BCD">
        <w:rPr>
          <w:rFonts w:ascii="Arial" w:hAnsi="Arial" w:cs="Arial"/>
          <w:lang w:val="en-US"/>
        </w:rPr>
        <w:t>ility</w:t>
      </w:r>
      <w:r w:rsidRPr="00E1231D">
        <w:rPr>
          <w:rFonts w:ascii="Arial" w:hAnsi="Arial" w:cs="Arial"/>
          <w:lang w:val="en-US"/>
        </w:rPr>
        <w:t xml:space="preserve"> </w:t>
      </w:r>
      <w:sdt>
        <w:sdtPr>
          <w:rPr>
            <w:rFonts w:ascii="Arial" w:hAnsi="Arial" w:cs="Arial"/>
            <w:lang w:val="en-US"/>
          </w:rPr>
          <w:alias w:val="To edit, see citavi.com/edit"/>
          <w:tag w:val="CitaviPlaceholder#9d846a92-1e7a-46bb-ba7c-578ed6e869ca"/>
          <w:id w:val="1980563055"/>
          <w:placeholder>
            <w:docPart w:val="DefaultPlaceholder_-1854013440"/>
          </w:placeholder>
        </w:sdtPr>
        <w:sdtContent>
          <w:r w:rsidR="000B1F6B">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mQ5MDI4LTMyNTQtNDk0Mi04NGNjLTdhMWJjODYyMzQ3MiIsIlJhbmdlTGVuZ3RoIjoyMCwiUmVmZXJlbmNlSWQiOiI1ZDEyODljYy1kYzYxLTRjMTMtYmU1OS01ZmY5MjE1NzEz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Y5OTE1MCIsIlVyaVN0cmluZyI6Imh0dHA6Ly93d3cubmNiaS5ubG0ubmloLmdvdi9wdWJtZWQvMTk2OTkxN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A0VDEwOjQyOjUyIiwiTW9kaWZpZWRCeSI6Il9GcmFuayBSb3NlbmJhdWVyIiwiSWQiOiJkOWVjMTY2MC02ZTkxLTRiMDEtOWI3Yi00MTQyZjVmOWVhZGQiLCJNb2RpZmllZE9uIjoiMjAyMC0wOC0wNFQxMDo0Mjo1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pdC4yMDA5LjA2LjAwMyIsIlVyaVN0cmluZyI6Imh0dHBzOi8vZG9pLm9yZy8xMC4xMDE2L2ouaXQuMjAwOS4wNi4wMD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A0VDEwOjQyOjUyIiwiTW9kaWZpZWRCeSI6Il9GcmFuayBSb3NlbmJhdWVyIiwiSWQiOiIwMzAwMTQyMS0wNGQ2LTQxMmUtYTcxMC1kZTc0ZGY5N2FjNTAiLCJNb2RpZmllZE9uIjoiMjAyMC0wOC0wNFQxMDo0Mj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3NDYyMzgiLCJVcmlTdHJpbmciOiJodHRwczovL3d3dy5uY2JpLm5sbS5uaWguZ292L3BtYy9hcnRpY2xlcy9QTUMyNzQ2MjM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}</w:instrText>
          </w:r>
          <w:r w:rsidR="000B1F6B">
            <w:rPr>
              <w:rFonts w:ascii="Arial" w:hAnsi="Arial" w:cs="Arial"/>
              <w:noProof/>
              <w:lang w:val="en-US"/>
            </w:rPr>
            <w:fldChar w:fldCharType="separate"/>
          </w:r>
          <w:r w:rsidR="00C506E1">
            <w:rPr>
              <w:rFonts w:ascii="Arial" w:hAnsi="Arial" w:cs="Arial"/>
              <w:noProof/>
              <w:lang w:val="en-US"/>
            </w:rPr>
            <w:t>(Reeves et al. 2009)</w:t>
          </w:r>
          <w:r w:rsidR="000B1F6B">
            <w:rPr>
              <w:rFonts w:ascii="Arial" w:hAnsi="Arial" w:cs="Arial"/>
              <w:noProof/>
              <w:lang w:val="en-US"/>
            </w:rPr>
            <w:fldChar w:fldCharType="end"/>
          </w:r>
        </w:sdtContent>
      </w:sdt>
      <w:r w:rsidRPr="00E1231D">
        <w:rPr>
          <w:rFonts w:ascii="Arial" w:hAnsi="Arial" w:cs="Arial"/>
          <w:lang w:val="en-US"/>
        </w:rPr>
        <w:t xml:space="preserve">, SLE development was generally moderate (maximal </w:t>
      </w:r>
      <w:r w:rsidR="00005E67">
        <w:rPr>
          <w:rFonts w:ascii="Arial" w:hAnsi="Arial" w:cs="Arial"/>
          <w:lang w:val="en-US"/>
        </w:rPr>
        <w:t xml:space="preserve">SLE </w:t>
      </w:r>
      <w:r w:rsidRPr="00E1231D">
        <w:rPr>
          <w:rFonts w:ascii="Arial" w:hAnsi="Arial" w:cs="Arial"/>
          <w:lang w:val="en-US"/>
        </w:rPr>
        <w:t>score of 8</w:t>
      </w:r>
      <w:r w:rsidR="00005E67">
        <w:rPr>
          <w:rFonts w:ascii="Arial" w:hAnsi="Arial" w:cs="Arial"/>
          <w:lang w:val="en-US"/>
        </w:rPr>
        <w:t xml:space="preserve">, see </w:t>
      </w:r>
      <w:r w:rsidR="007E370E">
        <w:rPr>
          <w:rFonts w:ascii="Arial" w:hAnsi="Arial" w:cs="Arial"/>
          <w:lang w:val="en-US"/>
        </w:rPr>
        <w:t xml:space="preserve">Suppl. Table </w:t>
      </w:r>
      <w:r w:rsidR="00580F15">
        <w:rPr>
          <w:rFonts w:ascii="Arial" w:hAnsi="Arial" w:cs="Arial"/>
          <w:lang w:val="en-US"/>
        </w:rPr>
        <w:t>7</w:t>
      </w:r>
      <w:r w:rsidRPr="00E1231D">
        <w:rPr>
          <w:rFonts w:ascii="Arial" w:hAnsi="Arial" w:cs="Arial"/>
          <w:lang w:val="en-US"/>
        </w:rPr>
        <w:t xml:space="preserve">). Nevertheless, all of the </w:t>
      </w:r>
      <w:r w:rsidR="00362AA4" w:rsidRPr="00E1231D">
        <w:rPr>
          <w:rFonts w:ascii="Arial" w:hAnsi="Arial" w:cs="Arial"/>
          <w:i/>
          <w:lang w:val="en-US"/>
        </w:rPr>
        <w:t>Vav</w:t>
      </w:r>
      <w:r w:rsidR="00362AA4" w:rsidRPr="003A6F61">
        <w:rPr>
          <w:rFonts w:ascii="Arial" w:hAnsi="Arial" w:cs="Arial"/>
          <w:vertAlign w:val="superscript"/>
          <w:lang w:val="en-US"/>
        </w:rPr>
        <w:t>Cre</w:t>
      </w:r>
      <w:r w:rsidR="00362AA4">
        <w:rPr>
          <w:rFonts w:ascii="Arial" w:hAnsi="Arial" w:cs="Arial"/>
          <w:vertAlign w:val="superscript"/>
          <w:lang w:val="en-US"/>
        </w:rPr>
        <w:t>+</w:t>
      </w:r>
      <w:r w:rsidR="00362AA4" w:rsidRPr="00E1231D">
        <w:rPr>
          <w:rFonts w:ascii="Arial" w:hAnsi="Arial" w:cs="Arial"/>
          <w:i/>
          <w:lang w:val="en-US"/>
        </w:rPr>
        <w:t>Dnmt1</w:t>
      </w:r>
      <w:r w:rsidR="00362AA4">
        <w:rPr>
          <w:rFonts w:ascii="Arial" w:hAnsi="Arial" w:cs="Arial"/>
          <w:vertAlign w:val="superscript"/>
          <w:lang w:val="en-US"/>
        </w:rPr>
        <w:t>+/+</w:t>
      </w:r>
      <w:r w:rsidR="00362AA4" w:rsidRPr="00E1231D">
        <w:rPr>
          <w:rFonts w:ascii="Arial" w:hAnsi="Arial" w:cs="Arial"/>
          <w:lang w:val="en-US"/>
        </w:rPr>
        <w:t xml:space="preserve"> </w:t>
      </w:r>
      <w:r w:rsidRPr="00E1231D">
        <w:rPr>
          <w:rFonts w:ascii="Arial" w:hAnsi="Arial" w:cs="Arial"/>
          <w:lang w:val="en-US"/>
        </w:rPr>
        <w:t xml:space="preserve">mice (12 of 12, 100%) </w:t>
      </w:r>
      <w:r w:rsidR="00C874F1">
        <w:rPr>
          <w:rFonts w:ascii="Arial" w:hAnsi="Arial" w:cs="Arial"/>
          <w:lang w:val="en-US"/>
        </w:rPr>
        <w:t>but</w:t>
      </w:r>
      <w:r w:rsidRPr="00E1231D">
        <w:rPr>
          <w:rFonts w:ascii="Arial" w:hAnsi="Arial" w:cs="Arial"/>
          <w:lang w:val="en-US"/>
        </w:rPr>
        <w:t xml:space="preserve"> only 4 out of 12 </w:t>
      </w:r>
      <w:r w:rsidR="00C27FC1" w:rsidRPr="00E1231D">
        <w:rPr>
          <w:rFonts w:ascii="Arial" w:hAnsi="Arial" w:cs="Arial"/>
          <w:i/>
          <w:lang w:val="en-US"/>
        </w:rPr>
        <w:t>Vav</w:t>
      </w:r>
      <w:r w:rsidR="00C27FC1" w:rsidRPr="003A6F61">
        <w:rPr>
          <w:rFonts w:ascii="Arial" w:hAnsi="Arial" w:cs="Arial"/>
          <w:vertAlign w:val="superscript"/>
          <w:lang w:val="en-US"/>
        </w:rPr>
        <w:t>Cre</w:t>
      </w:r>
      <w:r w:rsidR="00C27FC1">
        <w:rPr>
          <w:rFonts w:ascii="Arial" w:hAnsi="Arial" w:cs="Arial"/>
          <w:vertAlign w:val="superscript"/>
          <w:lang w:val="en-US"/>
        </w:rPr>
        <w:t>+</w:t>
      </w:r>
      <w:r w:rsidR="00C27FC1" w:rsidRPr="00E1231D">
        <w:rPr>
          <w:rFonts w:ascii="Arial" w:hAnsi="Arial" w:cs="Arial"/>
          <w:i/>
          <w:lang w:val="en-US"/>
        </w:rPr>
        <w:t>Dnmt1</w:t>
      </w:r>
      <w:r w:rsidR="00C27FC1">
        <w:rPr>
          <w:rFonts w:ascii="Arial" w:hAnsi="Arial" w:cs="Arial"/>
          <w:vertAlign w:val="superscript"/>
          <w:lang w:val="en-US"/>
        </w:rPr>
        <w:t>lox/chip</w:t>
      </w:r>
      <w:r w:rsidR="00C27FC1" w:rsidRPr="00E1231D">
        <w:rPr>
          <w:rFonts w:ascii="Arial" w:hAnsi="Arial" w:cs="Arial"/>
          <w:lang w:val="en-US"/>
        </w:rPr>
        <w:t xml:space="preserve"> </w:t>
      </w:r>
      <w:r w:rsidRPr="00E1231D">
        <w:rPr>
          <w:rFonts w:ascii="Arial" w:hAnsi="Arial" w:cs="Arial"/>
          <w:lang w:val="en-US"/>
        </w:rPr>
        <w:t>mice (33%) developed SLE</w:t>
      </w:r>
      <w:r w:rsidR="00CA621D">
        <w:rPr>
          <w:rFonts w:ascii="Arial" w:hAnsi="Arial" w:cs="Arial"/>
          <w:lang w:val="en-US"/>
        </w:rPr>
        <w:t xml:space="preserve"> (</w:t>
      </w:r>
      <w:r w:rsidRPr="00E1231D">
        <w:rPr>
          <w:rFonts w:ascii="Arial" w:hAnsi="Arial" w:cs="Arial"/>
          <w:lang w:val="en-US"/>
        </w:rPr>
        <w:t xml:space="preserve">mean total score of 5 for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w:t>
      </w:r>
      <w:r w:rsidR="00EA5958" w:rsidRPr="00E1231D">
        <w:rPr>
          <w:rFonts w:ascii="Arial" w:hAnsi="Arial" w:cs="Arial"/>
          <w:lang w:val="en-US"/>
        </w:rPr>
        <w:t xml:space="preserve"> </w:t>
      </w:r>
      <w:r w:rsidRPr="00E1231D">
        <w:rPr>
          <w:rFonts w:ascii="Arial" w:hAnsi="Arial" w:cs="Arial"/>
          <w:lang w:val="en-US"/>
        </w:rPr>
        <w:t xml:space="preserve">versus 1.5 for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lox/chip</w:t>
      </w:r>
      <w:r w:rsidR="00CA621D">
        <w:rPr>
          <w:rFonts w:ascii="Arial" w:hAnsi="Arial" w:cs="Arial"/>
          <w:lang w:val="en-US"/>
        </w:rPr>
        <w:t xml:space="preserve">; </w:t>
      </w:r>
      <w:r w:rsidR="003A75D0">
        <w:rPr>
          <w:rFonts w:ascii="Arial" w:hAnsi="Arial" w:cs="Arial"/>
          <w:lang w:val="en-US"/>
        </w:rPr>
        <w:t>Fig. 7a)</w:t>
      </w:r>
      <w:r w:rsidRPr="00E1231D">
        <w:rPr>
          <w:rFonts w:ascii="Arial" w:hAnsi="Arial" w:cs="Arial"/>
          <w:lang w:val="en-US"/>
        </w:rPr>
        <w:t xml:space="preserve">. </w:t>
      </w:r>
    </w:p>
    <w:p w14:paraId="6271EC4C" w14:textId="5C3E6195" w:rsidR="00EC2D01" w:rsidRDefault="00CA621D" w:rsidP="00A07281">
      <w:pPr>
        <w:spacing w:line="480" w:lineRule="auto"/>
        <w:jc w:val="both"/>
        <w:rPr>
          <w:rFonts w:ascii="Arial" w:hAnsi="Arial" w:cs="Arial"/>
          <w:lang w:val="en-US"/>
        </w:rPr>
      </w:pPr>
      <w:r w:rsidRPr="00CA621D">
        <w:rPr>
          <w:rFonts w:ascii="Arial" w:hAnsi="Arial" w:cs="Arial"/>
          <w:lang w:val="en-US"/>
        </w:rPr>
        <w:t xml:space="preserve">Renal involvement </w:t>
      </w:r>
      <w:r>
        <w:rPr>
          <w:rFonts w:ascii="Arial" w:hAnsi="Arial" w:cs="Arial"/>
          <w:lang w:val="en-US"/>
        </w:rPr>
        <w:t xml:space="preserve">occurs frequently in SLE patients and </w:t>
      </w:r>
      <w:r w:rsidR="00B00462">
        <w:rPr>
          <w:rFonts w:ascii="Arial" w:hAnsi="Arial" w:cs="Arial"/>
          <w:lang w:val="en-US"/>
        </w:rPr>
        <w:t xml:space="preserve">in </w:t>
      </w:r>
      <w:r w:rsidR="00C7567F">
        <w:rPr>
          <w:rFonts w:ascii="Arial" w:hAnsi="Arial" w:cs="Arial"/>
          <w:lang w:val="en-US"/>
        </w:rPr>
        <w:t xml:space="preserve">SLE mouse models, and is associated with a significant increase in morbidity and mortality </w:t>
      </w:r>
      <w:sdt>
        <w:sdtPr>
          <w:rPr>
            <w:rFonts w:ascii="Arial" w:hAnsi="Arial" w:cs="Arial"/>
            <w:lang w:val="en-US"/>
          </w:rPr>
          <w:alias w:val="To edit, see citavi.com/edit"/>
          <w:tag w:val="CitaviPlaceholder#5296b7ff-e9c5-4412-9fcb-aa8338ac395d"/>
          <w:id w:val="-2003114466"/>
          <w:placeholder>
            <w:docPart w:val="DefaultPlaceholder_-1854013440"/>
          </w:placeholder>
        </w:sdtPr>
        <w:sdtContent>
          <w:r w:rsidR="00C7567F">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2ZlM2I0LTAwZTUtNDdmMi04ODdjLTZjZTAxYmQ0ODdlOSIsIlJhbmdlTGVuZ3RoIjoyMiwiUmVmZXJlbmNlSWQiOiJlMmEzN2VmNy05NWE3LTQzMzQtOGNiYS04YjRmNWM2OTkwN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Ny9CT1IuMGIwMTNlMzI4MzJlZmZmMSIsIlVyaVN0cmluZyI6Imh0dHBzOi8vZG9pLm9yZy8xMC4xMDk3L0JPUi4wYjAxM2UzMjgzMmVmZmY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ExLTExVDA4OjQ4OjMyIiwiTW9kaWZpZWRCeSI6Il9GcmFuayBSb3NlbmJhdWVyIiwiSWQiOiI4NjkzMzcxNC01ZmRhLTQwODYtOTI0MS0yNDNjNjNjYzdlYzciLCJNb2RpZmllZE9uIjoiMjAyMC0xMS0xMVQwODo0ODoz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I4NDEzMTkiLCJVcmlTdHJpbmciOiJodHRwczovL3d3dy5uY2JpLm5sbS5uaWguZ292L3BtYy9hcnRpY2xlcy9QTUMyODQxMzE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xMS0xMVQwODo0ODozMiIsIk1vZGlmaWVkQnkiOiJfRnJhbmsgUm9zZW5iYXVlciIsIklkIjoiYWUyMzk0MTctMTNiZi00ZTRmLTgyOTQtYjUzYWEyNDkyNTExIiwiTW9kaWZpZWRPbiI6IjIwMjAtMTEtMTFUMDg6NDg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OTU4NDcyOSIsIlVyaVN0cmluZyI6Imh0dHA6Ly93d3cubmNiaS5ubG0ubmloLmdvdi9wdWJtZWQvMTk1ODQ3Mj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}</w:instrText>
          </w:r>
          <w:r w:rsidR="00C7567F">
            <w:rPr>
              <w:rFonts w:ascii="Arial" w:hAnsi="Arial" w:cs="Arial"/>
              <w:noProof/>
              <w:lang w:val="en-US"/>
            </w:rPr>
            <w:fldChar w:fldCharType="separate"/>
          </w:r>
          <w:r w:rsidR="00C7567F">
            <w:rPr>
              <w:rFonts w:ascii="Arial" w:hAnsi="Arial" w:cs="Arial"/>
              <w:noProof/>
              <w:lang w:val="en-US"/>
            </w:rPr>
            <w:t>(Bagavant und Fu 2009)</w:t>
          </w:r>
          <w:r w:rsidR="00C7567F">
            <w:rPr>
              <w:rFonts w:ascii="Arial" w:hAnsi="Arial" w:cs="Arial"/>
              <w:noProof/>
              <w:lang w:val="en-US"/>
            </w:rPr>
            <w:fldChar w:fldCharType="end"/>
          </w:r>
        </w:sdtContent>
      </w:sdt>
      <w:r>
        <w:rPr>
          <w:rFonts w:ascii="Arial" w:hAnsi="Arial" w:cs="Arial"/>
          <w:lang w:val="en-US"/>
        </w:rPr>
        <w:t xml:space="preserve">. </w:t>
      </w:r>
      <w:r w:rsidR="00E1231D" w:rsidRPr="00E1231D">
        <w:rPr>
          <w:rFonts w:ascii="Arial" w:hAnsi="Arial" w:cs="Arial"/>
          <w:lang w:val="en-US"/>
        </w:rPr>
        <w:t xml:space="preserve">We </w:t>
      </w:r>
      <w:r>
        <w:rPr>
          <w:rFonts w:ascii="Arial" w:hAnsi="Arial" w:cs="Arial"/>
          <w:lang w:val="en-US"/>
        </w:rPr>
        <w:t xml:space="preserve">therefore </w:t>
      </w:r>
      <w:r w:rsidR="00E1231D" w:rsidRPr="00E1231D">
        <w:rPr>
          <w:rFonts w:ascii="Arial" w:hAnsi="Arial" w:cs="Arial"/>
          <w:lang w:val="en-US"/>
        </w:rPr>
        <w:t>calculated a renal score by histopathological analysis of the kidney</w:t>
      </w:r>
      <w:r w:rsidR="000F354A">
        <w:rPr>
          <w:rFonts w:ascii="Arial" w:hAnsi="Arial" w:cs="Arial"/>
          <w:lang w:val="en-US"/>
        </w:rPr>
        <w:t>s</w:t>
      </w:r>
      <w:r w:rsidR="00E1231D" w:rsidRPr="00E1231D">
        <w:rPr>
          <w:rFonts w:ascii="Arial" w:hAnsi="Arial" w:cs="Arial"/>
          <w:lang w:val="en-US"/>
        </w:rPr>
        <w:t xml:space="preserve"> for the existence of glomerulonephritis according to the criteria described by </w:t>
      </w:r>
      <w:sdt>
        <w:sdtPr>
          <w:rPr>
            <w:rFonts w:ascii="Arial" w:hAnsi="Arial" w:cs="Arial"/>
            <w:lang w:val="en-US"/>
          </w:rPr>
          <w:alias w:val="To edit, see citavi.com/edit"/>
          <w:tag w:val="CitaviPlaceholder#7991bc7b-ace5-438d-b5ac-e6713d077568"/>
          <w:id w:val="-807011400"/>
          <w:placeholder>
            <w:docPart w:val="DefaultPlaceholder_-1854013440"/>
          </w:placeholder>
        </w:sdtPr>
        <w:sdtContent>
          <w:r w:rsidR="00F95817">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ZGMyNjkyLTg4NTgtNDhhYy04Y2RkLTEyMWZjY2JiOTIyNyIsIlJhbmdlTGVuZ3RoIjoyMCwiUmVmZXJlbmNlSWQiOiJkY2NlOWNlNi04NmY2LTRlMTMtODVjMC1lZWI1ODE2ZjBj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NDA0OS9qaW1tdW5vbC4xNzcuMTAuNzQyMyIsIlVyaVN0cmluZyI6Imh0dHBzOi8vZG9pLm9yZy8xMC40MDQ5L2ppbW11bm9sLjE3Ny4xMC43NDI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VQxMDoxNzowNSIsIk1vZGlmaWVkQnkiOiJfRnJhbmsgUm9zZW5iYXVlciIsIklkIjoiYzU5M2IyZWEtMjk1ZS00ZjU1LTljYzUtODNmMmNjNmQ0YjkzIiwiTW9kaWZpZWRPbiI6IjIwMjAtMDctMzFUMTA6MTc6MDU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NzA4MjY2MiIsIlVyaVN0cmluZyI6Imh0dHA6Ly93d3cubmNiaS5ubG0ubmloLmdvdi9wdWJtZWQvMTcwODI2N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}</w:instrText>
          </w:r>
          <w:r w:rsidR="00F95817">
            <w:rPr>
              <w:rFonts w:ascii="Arial" w:hAnsi="Arial" w:cs="Arial"/>
              <w:noProof/>
              <w:lang w:val="en-US"/>
            </w:rPr>
            <w:fldChar w:fldCharType="separate"/>
          </w:r>
          <w:r w:rsidR="00C506E1">
            <w:rPr>
              <w:rFonts w:ascii="Arial" w:hAnsi="Arial" w:cs="Arial"/>
              <w:noProof/>
              <w:lang w:val="en-US"/>
            </w:rPr>
            <w:t>(Sekine et al. 2006)</w:t>
          </w:r>
          <w:r w:rsidR="00F95817">
            <w:rPr>
              <w:rFonts w:ascii="Arial" w:hAnsi="Arial" w:cs="Arial"/>
              <w:noProof/>
              <w:lang w:val="en-US"/>
            </w:rPr>
            <w:fldChar w:fldCharType="end"/>
          </w:r>
        </w:sdtContent>
      </w:sdt>
      <w:r w:rsidR="00730DA9">
        <w:rPr>
          <w:rFonts w:ascii="Arial" w:hAnsi="Arial" w:cs="Arial"/>
          <w:lang w:val="en-US"/>
        </w:rPr>
        <w:t>. Th</w:t>
      </w:r>
      <w:r w:rsidR="00C7567F">
        <w:rPr>
          <w:rFonts w:ascii="Arial" w:hAnsi="Arial" w:cs="Arial"/>
          <w:lang w:val="en-US"/>
        </w:rPr>
        <w:t>e renal</w:t>
      </w:r>
      <w:r w:rsidR="00730DA9">
        <w:rPr>
          <w:rFonts w:ascii="Arial" w:hAnsi="Arial" w:cs="Arial"/>
          <w:lang w:val="en-US"/>
        </w:rPr>
        <w:t xml:space="preserve"> score</w:t>
      </w:r>
      <w:r w:rsidR="00EC2D01">
        <w:rPr>
          <w:rFonts w:ascii="Arial" w:hAnsi="Arial" w:cs="Arial"/>
          <w:lang w:val="en-US"/>
        </w:rPr>
        <w:t xml:space="preserve"> </w:t>
      </w:r>
      <w:r w:rsidR="00E1231D" w:rsidRPr="00E1231D">
        <w:rPr>
          <w:rFonts w:ascii="Arial" w:hAnsi="Arial" w:cs="Arial"/>
          <w:lang w:val="en-US"/>
        </w:rPr>
        <w:t xml:space="preserve">also </w:t>
      </w:r>
      <w:r w:rsidR="00E70F93">
        <w:rPr>
          <w:rFonts w:ascii="Arial" w:hAnsi="Arial" w:cs="Arial"/>
          <w:lang w:val="en-US"/>
        </w:rPr>
        <w:t>demonstrated</w:t>
      </w:r>
      <w:r w:rsidR="00EC2D01">
        <w:rPr>
          <w:rFonts w:ascii="Arial" w:hAnsi="Arial" w:cs="Arial"/>
          <w:lang w:val="en-US"/>
        </w:rPr>
        <w:t xml:space="preserve"> </w:t>
      </w:r>
      <w:r w:rsidR="00E1231D" w:rsidRPr="00E1231D">
        <w:rPr>
          <w:rFonts w:ascii="Arial" w:hAnsi="Arial" w:cs="Arial"/>
          <w:lang w:val="en-US"/>
        </w:rPr>
        <w:t xml:space="preserve">a significant difference between both genotypes (mean total score of 3.5 for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w:t>
      </w:r>
      <w:r w:rsidR="00EA5958" w:rsidRPr="00E1231D">
        <w:rPr>
          <w:rFonts w:ascii="Arial" w:hAnsi="Arial" w:cs="Arial"/>
          <w:lang w:val="en-US"/>
        </w:rPr>
        <w:t xml:space="preserve"> </w:t>
      </w:r>
      <w:r w:rsidR="00E1231D" w:rsidRPr="00E1231D">
        <w:rPr>
          <w:rFonts w:ascii="Arial" w:hAnsi="Arial" w:cs="Arial"/>
          <w:lang w:val="en-US"/>
        </w:rPr>
        <w:t xml:space="preserve">versus 1.5 for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lox/chip</w:t>
      </w:r>
      <w:r w:rsidR="00E1231D" w:rsidRPr="00E1231D">
        <w:rPr>
          <w:rFonts w:ascii="Arial" w:hAnsi="Arial" w:cs="Arial"/>
          <w:lang w:val="en-US"/>
        </w:rPr>
        <w:t>)</w:t>
      </w:r>
      <w:r w:rsidR="0080283C">
        <w:rPr>
          <w:rFonts w:ascii="Arial" w:hAnsi="Arial" w:cs="Arial"/>
          <w:lang w:val="en-US"/>
        </w:rPr>
        <w:t xml:space="preserve"> </w:t>
      </w:r>
      <w:r w:rsidR="0080283C" w:rsidRPr="00E1231D">
        <w:rPr>
          <w:rFonts w:ascii="Arial" w:hAnsi="Arial" w:cs="Arial"/>
          <w:lang w:val="en-US"/>
        </w:rPr>
        <w:t>(Fig. 7</w:t>
      </w:r>
      <w:r w:rsidR="0080283C">
        <w:rPr>
          <w:rFonts w:ascii="Arial" w:hAnsi="Arial" w:cs="Arial"/>
          <w:lang w:val="en-US"/>
        </w:rPr>
        <w:t>b</w:t>
      </w:r>
      <w:r w:rsidR="007E370E">
        <w:rPr>
          <w:rFonts w:ascii="Arial" w:hAnsi="Arial" w:cs="Arial"/>
          <w:lang w:val="en-US"/>
        </w:rPr>
        <w:t xml:space="preserve"> and Suppl. Table </w:t>
      </w:r>
      <w:r w:rsidR="00580F15">
        <w:rPr>
          <w:rFonts w:ascii="Arial" w:hAnsi="Arial" w:cs="Arial"/>
          <w:lang w:val="en-US"/>
        </w:rPr>
        <w:t>8</w:t>
      </w:r>
      <w:r w:rsidR="0080283C" w:rsidRPr="00E1231D">
        <w:rPr>
          <w:rFonts w:ascii="Arial" w:hAnsi="Arial" w:cs="Arial"/>
          <w:lang w:val="en-US"/>
        </w:rPr>
        <w:t>)</w:t>
      </w:r>
      <w:r w:rsidR="0080283C">
        <w:rPr>
          <w:rFonts w:ascii="Arial" w:hAnsi="Arial" w:cs="Arial"/>
          <w:lang w:val="en-US"/>
        </w:rPr>
        <w:t xml:space="preserve">. </w:t>
      </w:r>
      <w:r w:rsidR="00E1231D" w:rsidRPr="00E1231D">
        <w:rPr>
          <w:rFonts w:ascii="Arial" w:hAnsi="Arial" w:cs="Arial"/>
          <w:lang w:val="en-US"/>
        </w:rPr>
        <w:t xml:space="preserve">Figure 7c </w:t>
      </w:r>
      <w:r w:rsidR="00EC2D01">
        <w:rPr>
          <w:rFonts w:ascii="Arial" w:hAnsi="Arial" w:cs="Arial"/>
          <w:lang w:val="en-US"/>
        </w:rPr>
        <w:t>displays</w:t>
      </w:r>
      <w:r w:rsidR="00E1231D" w:rsidRPr="00E1231D">
        <w:rPr>
          <w:rFonts w:ascii="Arial" w:hAnsi="Arial" w:cs="Arial"/>
          <w:lang w:val="en-US"/>
        </w:rPr>
        <w:t xml:space="preserve"> representative examples of the histopathological analysis showing </w:t>
      </w:r>
      <w:r w:rsidR="00EC2D01">
        <w:rPr>
          <w:rFonts w:ascii="Arial" w:hAnsi="Arial" w:cs="Arial"/>
          <w:lang w:val="en-US"/>
        </w:rPr>
        <w:t xml:space="preserve">differences in </w:t>
      </w:r>
      <w:r w:rsidR="00E1231D" w:rsidRPr="00E1231D">
        <w:rPr>
          <w:rFonts w:ascii="Arial" w:hAnsi="Arial" w:cs="Arial"/>
          <w:lang w:val="en-US"/>
        </w:rPr>
        <w:t>glomerular inflammation, proliferation, crescent formation and necrosis (</w:t>
      </w:r>
      <w:r w:rsidR="00D33A1F">
        <w:rPr>
          <w:rFonts w:ascii="Arial" w:hAnsi="Arial" w:cs="Arial"/>
          <w:lang w:val="en-US"/>
        </w:rPr>
        <w:t xml:space="preserve">see </w:t>
      </w:r>
      <w:r w:rsidR="00E1231D" w:rsidRPr="00E1231D">
        <w:rPr>
          <w:rFonts w:ascii="Arial" w:hAnsi="Arial" w:cs="Arial"/>
          <w:lang w:val="en-US"/>
        </w:rPr>
        <w:t xml:space="preserve">HE and PAS) and </w:t>
      </w:r>
      <w:r w:rsidR="00E70F93">
        <w:rPr>
          <w:rFonts w:ascii="Arial" w:hAnsi="Arial" w:cs="Arial"/>
          <w:lang w:val="en-US"/>
        </w:rPr>
        <w:t xml:space="preserve">in </w:t>
      </w:r>
      <w:r w:rsidR="00E1231D" w:rsidRPr="00E1231D">
        <w:rPr>
          <w:rFonts w:ascii="Arial" w:hAnsi="Arial" w:cs="Arial"/>
          <w:lang w:val="en-US"/>
        </w:rPr>
        <w:t>the immune deposits (</w:t>
      </w:r>
      <w:r w:rsidR="00D33A1F">
        <w:rPr>
          <w:rFonts w:ascii="Arial" w:hAnsi="Arial" w:cs="Arial"/>
          <w:lang w:val="en-US"/>
        </w:rPr>
        <w:t xml:space="preserve">see </w:t>
      </w:r>
      <w:r w:rsidR="00E1231D" w:rsidRPr="00E1231D">
        <w:rPr>
          <w:rFonts w:ascii="Arial" w:hAnsi="Arial" w:cs="Arial"/>
          <w:lang w:val="en-US"/>
        </w:rPr>
        <w:t>electron microscopic analysis)</w:t>
      </w:r>
      <w:r w:rsidR="00EC2D01">
        <w:rPr>
          <w:rFonts w:ascii="Arial" w:hAnsi="Arial" w:cs="Arial"/>
          <w:lang w:val="en-US"/>
        </w:rPr>
        <w:t xml:space="preserve"> </w:t>
      </w:r>
      <w:r w:rsidR="000F354A" w:rsidRPr="00C7567F">
        <w:rPr>
          <w:rFonts w:ascii="Arial" w:hAnsi="Arial" w:cs="Arial"/>
          <w:lang w:val="en-US"/>
        </w:rPr>
        <w:t>between</w:t>
      </w:r>
      <w:r w:rsidR="00EC2D01" w:rsidRPr="00C7567F">
        <w:rPr>
          <w:rFonts w:ascii="Arial" w:hAnsi="Arial" w:cs="Arial"/>
          <w:lang w:val="en-US"/>
        </w:rPr>
        <w:t xml:space="preserve"> </w:t>
      </w:r>
      <w:r w:rsidR="00C7567F" w:rsidRPr="00C7567F">
        <w:rPr>
          <w:rFonts w:ascii="Arial" w:hAnsi="Arial" w:cs="Arial"/>
          <w:lang w:val="en-US"/>
        </w:rPr>
        <w:t>both genotypes</w:t>
      </w:r>
      <w:r w:rsidR="00E1231D" w:rsidRPr="00E1231D">
        <w:rPr>
          <w:rFonts w:ascii="Arial" w:hAnsi="Arial" w:cs="Arial"/>
          <w:lang w:val="en-US"/>
        </w:rPr>
        <w:t xml:space="preserve">. The electron microscopic analysis revealed </w:t>
      </w:r>
      <w:r w:rsidR="00D33A1F">
        <w:rPr>
          <w:rFonts w:ascii="Arial" w:hAnsi="Arial" w:cs="Arial"/>
          <w:lang w:val="en-US"/>
        </w:rPr>
        <w:t xml:space="preserve">immune </w:t>
      </w:r>
      <w:r w:rsidR="00E1231D" w:rsidRPr="00E1231D">
        <w:rPr>
          <w:rFonts w:ascii="Arial" w:hAnsi="Arial" w:cs="Arial"/>
          <w:lang w:val="en-US"/>
        </w:rPr>
        <w:t xml:space="preserve">deposits in 7 out of 8 (87%) </w:t>
      </w:r>
      <w:r w:rsidR="00EA5958" w:rsidRPr="00E1231D">
        <w:rPr>
          <w:rFonts w:ascii="Arial" w:hAnsi="Arial" w:cs="Arial"/>
          <w:lang w:val="en-US"/>
        </w:rPr>
        <w:t>analyzed</w:t>
      </w:r>
      <w:r w:rsidR="00E1231D" w:rsidRPr="00E1231D">
        <w:rPr>
          <w:rFonts w:ascii="Arial" w:hAnsi="Arial" w:cs="Arial"/>
          <w:lang w:val="en-US"/>
        </w:rPr>
        <w:t xml:space="preserve">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w:t>
      </w:r>
      <w:r w:rsidR="00EA5958" w:rsidRPr="00E1231D">
        <w:rPr>
          <w:rFonts w:ascii="Arial" w:hAnsi="Arial" w:cs="Arial"/>
          <w:lang w:val="en-US"/>
        </w:rPr>
        <w:t xml:space="preserve"> </w:t>
      </w:r>
      <w:r w:rsidR="00EC2D01">
        <w:rPr>
          <w:rFonts w:ascii="Arial" w:hAnsi="Arial" w:cs="Arial"/>
          <w:lang w:val="en-US"/>
        </w:rPr>
        <w:t>but only</w:t>
      </w:r>
      <w:r w:rsidR="00E1231D" w:rsidRPr="00E1231D">
        <w:rPr>
          <w:rFonts w:ascii="Arial" w:hAnsi="Arial" w:cs="Arial"/>
          <w:lang w:val="en-US"/>
        </w:rPr>
        <w:t xml:space="preserve"> </w:t>
      </w:r>
      <w:r w:rsidR="00E70F93">
        <w:rPr>
          <w:rFonts w:ascii="Arial" w:hAnsi="Arial" w:cs="Arial"/>
          <w:lang w:val="en-US"/>
        </w:rPr>
        <w:t xml:space="preserve">in </w:t>
      </w:r>
      <w:r w:rsidR="00E1231D" w:rsidRPr="00E1231D">
        <w:rPr>
          <w:rFonts w:ascii="Arial" w:hAnsi="Arial" w:cs="Arial"/>
          <w:lang w:val="en-US"/>
        </w:rPr>
        <w:t xml:space="preserve">3 </w:t>
      </w:r>
      <w:r w:rsidR="00EC2D01">
        <w:rPr>
          <w:rFonts w:ascii="Arial" w:hAnsi="Arial" w:cs="Arial"/>
          <w:lang w:val="en-US"/>
        </w:rPr>
        <w:t xml:space="preserve">out </w:t>
      </w:r>
      <w:r w:rsidR="00E1231D" w:rsidRPr="00E1231D">
        <w:rPr>
          <w:rFonts w:ascii="Arial" w:hAnsi="Arial" w:cs="Arial"/>
          <w:lang w:val="en-US"/>
        </w:rPr>
        <w:t xml:space="preserve">of 6 (50%)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 xml:space="preserve">lox/chip </w:t>
      </w:r>
      <w:r w:rsidR="00E1231D" w:rsidRPr="00E1231D">
        <w:rPr>
          <w:rFonts w:ascii="Arial" w:hAnsi="Arial" w:cs="Arial"/>
          <w:lang w:val="en-US"/>
        </w:rPr>
        <w:t xml:space="preserve">mice. </w:t>
      </w:r>
      <w:r w:rsidR="0085132D">
        <w:rPr>
          <w:rFonts w:ascii="Arial" w:hAnsi="Arial" w:cs="Arial"/>
          <w:lang w:val="en-US"/>
        </w:rPr>
        <w:t>Moreover</w:t>
      </w:r>
      <w:r w:rsidR="00E1231D" w:rsidRPr="00E1231D">
        <w:rPr>
          <w:rFonts w:ascii="Arial" w:hAnsi="Arial" w:cs="Arial"/>
          <w:lang w:val="en-US"/>
        </w:rPr>
        <w:t xml:space="preserve">, </w:t>
      </w:r>
      <w:r w:rsidR="00C874F1">
        <w:rPr>
          <w:rFonts w:ascii="Arial" w:hAnsi="Arial" w:cs="Arial"/>
          <w:lang w:val="en-US"/>
        </w:rPr>
        <w:t xml:space="preserve">those </w:t>
      </w:r>
      <w:r w:rsidR="00C874F1" w:rsidRPr="00E1231D">
        <w:rPr>
          <w:rFonts w:ascii="Arial" w:hAnsi="Arial" w:cs="Arial"/>
          <w:i/>
          <w:lang w:val="en-US"/>
        </w:rPr>
        <w:t>Vav</w:t>
      </w:r>
      <w:r w:rsidR="00C874F1" w:rsidRPr="003A6F61">
        <w:rPr>
          <w:rFonts w:ascii="Arial" w:hAnsi="Arial" w:cs="Arial"/>
          <w:vertAlign w:val="superscript"/>
          <w:lang w:val="en-US"/>
        </w:rPr>
        <w:t>Cre</w:t>
      </w:r>
      <w:r w:rsidR="00C874F1">
        <w:rPr>
          <w:rFonts w:ascii="Arial" w:hAnsi="Arial" w:cs="Arial"/>
          <w:vertAlign w:val="superscript"/>
          <w:lang w:val="en-US"/>
        </w:rPr>
        <w:t>+</w:t>
      </w:r>
      <w:r w:rsidR="00C874F1" w:rsidRPr="00E1231D">
        <w:rPr>
          <w:rFonts w:ascii="Arial" w:hAnsi="Arial" w:cs="Arial"/>
          <w:i/>
          <w:lang w:val="en-US"/>
        </w:rPr>
        <w:t>Dnmt1</w:t>
      </w:r>
      <w:r w:rsidR="00C874F1">
        <w:rPr>
          <w:rFonts w:ascii="Arial" w:hAnsi="Arial" w:cs="Arial"/>
          <w:vertAlign w:val="superscript"/>
          <w:lang w:val="en-US"/>
        </w:rPr>
        <w:t xml:space="preserve">lox/chip </w:t>
      </w:r>
      <w:r w:rsidR="00E1231D" w:rsidRPr="00E1231D">
        <w:rPr>
          <w:rFonts w:ascii="Arial" w:hAnsi="Arial" w:cs="Arial"/>
          <w:lang w:val="en-US"/>
        </w:rPr>
        <w:t xml:space="preserve">animals </w:t>
      </w:r>
      <w:r w:rsidR="00C874F1">
        <w:rPr>
          <w:rFonts w:ascii="Arial" w:hAnsi="Arial" w:cs="Arial"/>
          <w:lang w:val="en-US"/>
        </w:rPr>
        <w:t xml:space="preserve">that </w:t>
      </w:r>
      <w:r w:rsidR="00C7567F" w:rsidRPr="00C7567F">
        <w:rPr>
          <w:rFonts w:ascii="Arial" w:hAnsi="Arial" w:cs="Arial"/>
          <w:lang w:val="en-US"/>
        </w:rPr>
        <w:t>succumbed</w:t>
      </w:r>
      <w:r w:rsidR="00C7567F">
        <w:rPr>
          <w:rFonts w:ascii="Arial" w:hAnsi="Arial" w:cs="Arial"/>
          <w:lang w:val="en-US"/>
        </w:rPr>
        <w:t xml:space="preserve"> to </w:t>
      </w:r>
      <w:r w:rsidR="00C874F1">
        <w:rPr>
          <w:rFonts w:ascii="Arial" w:hAnsi="Arial" w:cs="Arial"/>
          <w:lang w:val="en-US"/>
        </w:rPr>
        <w:t xml:space="preserve">SLE </w:t>
      </w:r>
      <w:r w:rsidR="00C7567F">
        <w:rPr>
          <w:rFonts w:ascii="Arial" w:hAnsi="Arial" w:cs="Arial"/>
          <w:lang w:val="en-US"/>
        </w:rPr>
        <w:t xml:space="preserve">developed </w:t>
      </w:r>
      <w:r w:rsidR="00C874F1">
        <w:rPr>
          <w:rFonts w:ascii="Arial" w:hAnsi="Arial" w:cs="Arial"/>
          <w:lang w:val="en-US"/>
        </w:rPr>
        <w:t>a much weaker</w:t>
      </w:r>
      <w:r w:rsidR="00C874F1" w:rsidRPr="00E1231D">
        <w:rPr>
          <w:rFonts w:ascii="Arial" w:hAnsi="Arial" w:cs="Arial"/>
          <w:lang w:val="en-US"/>
        </w:rPr>
        <w:t xml:space="preserve"> </w:t>
      </w:r>
      <w:r w:rsidR="00C874F1">
        <w:rPr>
          <w:rFonts w:ascii="Arial" w:hAnsi="Arial" w:cs="Arial"/>
          <w:lang w:val="en-US"/>
        </w:rPr>
        <w:t>disease</w:t>
      </w:r>
      <w:r w:rsidR="00C874F1" w:rsidRPr="00E1231D">
        <w:rPr>
          <w:rFonts w:ascii="Arial" w:hAnsi="Arial" w:cs="Arial"/>
          <w:lang w:val="en-US"/>
        </w:rPr>
        <w:t xml:space="preserve"> </w:t>
      </w:r>
      <w:r w:rsidR="00C874F1">
        <w:rPr>
          <w:rFonts w:ascii="Arial" w:hAnsi="Arial" w:cs="Arial"/>
          <w:lang w:val="en-US"/>
        </w:rPr>
        <w:t xml:space="preserve">than </w:t>
      </w:r>
      <w:r w:rsidR="00C874F1">
        <w:rPr>
          <w:rFonts w:ascii="Arial" w:hAnsi="Arial" w:cs="Arial"/>
          <w:lang w:val="en-US"/>
        </w:rPr>
        <w:lastRenderedPageBreak/>
        <w:t>the controls: while the controls</w:t>
      </w:r>
      <w:r w:rsidR="00C874F1" w:rsidRPr="00E1231D">
        <w:rPr>
          <w:rFonts w:ascii="Arial" w:hAnsi="Arial" w:cs="Arial"/>
          <w:lang w:val="en-US"/>
        </w:rPr>
        <w:t xml:space="preserve"> </w:t>
      </w:r>
      <w:r w:rsidR="00E1231D" w:rsidRPr="00E1231D">
        <w:rPr>
          <w:rFonts w:ascii="Arial" w:hAnsi="Arial" w:cs="Arial"/>
          <w:lang w:val="en-US"/>
        </w:rPr>
        <w:t>showed all types of deposit</w:t>
      </w:r>
      <w:r w:rsidR="00D33A1F">
        <w:rPr>
          <w:rFonts w:ascii="Arial" w:hAnsi="Arial" w:cs="Arial"/>
          <w:lang w:val="en-US"/>
        </w:rPr>
        <w:t>s</w:t>
      </w:r>
      <w:r w:rsidR="00E1231D" w:rsidRPr="00E1231D">
        <w:rPr>
          <w:rFonts w:ascii="Arial" w:hAnsi="Arial" w:cs="Arial"/>
          <w:lang w:val="en-US"/>
        </w:rPr>
        <w:t xml:space="preserve"> (i.e. subepithelial, subendothelial, </w:t>
      </w:r>
      <w:proofErr w:type="spellStart"/>
      <w:r w:rsidR="00E1231D" w:rsidRPr="00E1231D">
        <w:rPr>
          <w:rFonts w:ascii="Arial" w:hAnsi="Arial" w:cs="Arial"/>
          <w:lang w:val="en-US"/>
        </w:rPr>
        <w:t>paramesengial</w:t>
      </w:r>
      <w:proofErr w:type="spellEnd"/>
      <w:r w:rsidR="00E1231D" w:rsidRPr="00E1231D">
        <w:rPr>
          <w:rFonts w:ascii="Arial" w:hAnsi="Arial" w:cs="Arial"/>
          <w:lang w:val="en-US"/>
        </w:rPr>
        <w:t xml:space="preserve"> and mesangial), </w:t>
      </w:r>
      <w:r w:rsidR="00EC2D01">
        <w:rPr>
          <w:rFonts w:ascii="Arial" w:hAnsi="Arial" w:cs="Arial"/>
          <w:lang w:val="en-US"/>
        </w:rPr>
        <w:t xml:space="preserve">no </w:t>
      </w:r>
      <w:r w:rsidR="00EC2D01" w:rsidRPr="00E1231D">
        <w:rPr>
          <w:rFonts w:ascii="Arial" w:hAnsi="Arial" w:cs="Arial"/>
          <w:lang w:val="en-US"/>
        </w:rPr>
        <w:t>subepithelial</w:t>
      </w:r>
      <w:r w:rsidR="00EC2D01">
        <w:rPr>
          <w:rFonts w:ascii="Arial" w:hAnsi="Arial" w:cs="Arial"/>
          <w:lang w:val="en-US"/>
        </w:rPr>
        <w:t xml:space="preserve"> or</w:t>
      </w:r>
      <w:r w:rsidR="00EC2D01" w:rsidRPr="00E1231D">
        <w:rPr>
          <w:rFonts w:ascii="Arial" w:hAnsi="Arial" w:cs="Arial"/>
          <w:lang w:val="en-US"/>
        </w:rPr>
        <w:t xml:space="preserve"> subendothelial deposits </w:t>
      </w:r>
      <w:r w:rsidR="00EC2D01">
        <w:rPr>
          <w:rFonts w:ascii="Arial" w:hAnsi="Arial" w:cs="Arial"/>
          <w:lang w:val="en-US"/>
        </w:rPr>
        <w:t xml:space="preserve">and </w:t>
      </w:r>
      <w:r w:rsidR="00E1231D" w:rsidRPr="00E1231D">
        <w:rPr>
          <w:rFonts w:ascii="Arial" w:hAnsi="Arial" w:cs="Arial"/>
          <w:lang w:val="en-US"/>
        </w:rPr>
        <w:t xml:space="preserve">only few </w:t>
      </w:r>
      <w:proofErr w:type="spellStart"/>
      <w:r w:rsidR="00EC2D01" w:rsidRPr="00E1231D">
        <w:rPr>
          <w:rFonts w:ascii="Arial" w:hAnsi="Arial" w:cs="Arial"/>
          <w:lang w:val="en-US"/>
        </w:rPr>
        <w:t>paramesengial</w:t>
      </w:r>
      <w:proofErr w:type="spellEnd"/>
      <w:r w:rsidR="00EC2D01" w:rsidRPr="00E1231D">
        <w:rPr>
          <w:rFonts w:ascii="Arial" w:hAnsi="Arial" w:cs="Arial"/>
          <w:lang w:val="en-US"/>
        </w:rPr>
        <w:t xml:space="preserve"> </w:t>
      </w:r>
      <w:r w:rsidR="00E1231D" w:rsidRPr="00E1231D">
        <w:rPr>
          <w:rFonts w:ascii="Arial" w:hAnsi="Arial" w:cs="Arial"/>
          <w:lang w:val="en-US"/>
        </w:rPr>
        <w:t xml:space="preserve">and </w:t>
      </w:r>
      <w:r w:rsidR="00EC2D01" w:rsidRPr="00E1231D">
        <w:rPr>
          <w:rFonts w:ascii="Arial" w:hAnsi="Arial" w:cs="Arial"/>
          <w:lang w:val="en-US"/>
        </w:rPr>
        <w:t xml:space="preserve">mesangial </w:t>
      </w:r>
      <w:r w:rsidR="00E1231D" w:rsidRPr="00E1231D">
        <w:rPr>
          <w:rFonts w:ascii="Arial" w:hAnsi="Arial" w:cs="Arial"/>
          <w:lang w:val="en-US"/>
        </w:rPr>
        <w:t>deposits</w:t>
      </w:r>
      <w:r w:rsidR="00C874F1">
        <w:rPr>
          <w:rFonts w:ascii="Arial" w:hAnsi="Arial" w:cs="Arial"/>
          <w:lang w:val="en-US"/>
        </w:rPr>
        <w:t xml:space="preserve"> could be detected in the </w:t>
      </w:r>
      <w:r w:rsidR="00C7567F" w:rsidRPr="00E1231D">
        <w:rPr>
          <w:rFonts w:ascii="Arial" w:hAnsi="Arial" w:cs="Arial"/>
          <w:i/>
          <w:lang w:val="en-US"/>
        </w:rPr>
        <w:t>Vav</w:t>
      </w:r>
      <w:r w:rsidR="00C7567F" w:rsidRPr="003A6F61">
        <w:rPr>
          <w:rFonts w:ascii="Arial" w:hAnsi="Arial" w:cs="Arial"/>
          <w:vertAlign w:val="superscript"/>
          <w:lang w:val="en-US"/>
        </w:rPr>
        <w:t>Cre</w:t>
      </w:r>
      <w:r w:rsidR="00C7567F">
        <w:rPr>
          <w:rFonts w:ascii="Arial" w:hAnsi="Arial" w:cs="Arial"/>
          <w:vertAlign w:val="superscript"/>
          <w:lang w:val="en-US"/>
        </w:rPr>
        <w:t>+</w:t>
      </w:r>
      <w:r w:rsidR="00C7567F" w:rsidRPr="00E1231D">
        <w:rPr>
          <w:rFonts w:ascii="Arial" w:hAnsi="Arial" w:cs="Arial"/>
          <w:i/>
          <w:lang w:val="en-US"/>
        </w:rPr>
        <w:t>Dnmt1</w:t>
      </w:r>
      <w:r w:rsidR="00C7567F">
        <w:rPr>
          <w:rFonts w:ascii="Arial" w:hAnsi="Arial" w:cs="Arial"/>
          <w:vertAlign w:val="superscript"/>
          <w:lang w:val="en-US"/>
        </w:rPr>
        <w:t xml:space="preserve">lox/chip </w:t>
      </w:r>
      <w:r w:rsidR="00C874F1">
        <w:rPr>
          <w:rFonts w:ascii="Arial" w:hAnsi="Arial" w:cs="Arial"/>
          <w:lang w:val="en-US"/>
        </w:rPr>
        <w:t>mutants</w:t>
      </w:r>
      <w:r w:rsidR="007E370E">
        <w:rPr>
          <w:rFonts w:ascii="Arial" w:hAnsi="Arial" w:cs="Arial"/>
          <w:lang w:val="en-US"/>
        </w:rPr>
        <w:t xml:space="preserve"> (Suppl. Table </w:t>
      </w:r>
      <w:r w:rsidR="00580F15">
        <w:rPr>
          <w:rFonts w:ascii="Arial" w:hAnsi="Arial" w:cs="Arial"/>
          <w:lang w:val="en-US"/>
        </w:rPr>
        <w:t>9</w:t>
      </w:r>
      <w:r w:rsidR="007E370E">
        <w:rPr>
          <w:rFonts w:ascii="Arial" w:hAnsi="Arial" w:cs="Arial"/>
          <w:lang w:val="en-US"/>
        </w:rPr>
        <w:t>)</w:t>
      </w:r>
      <w:r w:rsidR="00E1231D" w:rsidRPr="00E1231D">
        <w:rPr>
          <w:rFonts w:ascii="Arial" w:hAnsi="Arial" w:cs="Arial"/>
          <w:lang w:val="en-US"/>
        </w:rPr>
        <w:t xml:space="preserve">. </w:t>
      </w:r>
    </w:p>
    <w:p w14:paraId="3EB4893D" w14:textId="7576B116" w:rsidR="0080283C" w:rsidRDefault="00D05D3A" w:rsidP="00A07281">
      <w:pPr>
        <w:spacing w:line="480" w:lineRule="auto"/>
        <w:jc w:val="both"/>
        <w:rPr>
          <w:rFonts w:ascii="Arial" w:hAnsi="Arial" w:cs="Arial"/>
          <w:lang w:val="en-US"/>
        </w:rPr>
      </w:pPr>
      <w:r>
        <w:rPr>
          <w:rFonts w:ascii="Arial" w:hAnsi="Arial" w:cs="Arial"/>
          <w:lang w:val="en-US"/>
        </w:rPr>
        <w:t xml:space="preserve">The </w:t>
      </w:r>
      <w:r w:rsidRPr="00E1231D">
        <w:rPr>
          <w:rFonts w:ascii="Arial" w:hAnsi="Arial" w:cs="Arial"/>
          <w:lang w:val="en-US"/>
        </w:rPr>
        <w:t xml:space="preserve">immune </w:t>
      </w:r>
      <w:r w:rsidRPr="003A6F61">
        <w:rPr>
          <w:rFonts w:ascii="Arial" w:hAnsi="Arial" w:cs="Arial"/>
          <w:lang w:val="en-US"/>
        </w:rPr>
        <w:t xml:space="preserve">complexes </w:t>
      </w:r>
      <w:r>
        <w:rPr>
          <w:rFonts w:ascii="Arial" w:hAnsi="Arial" w:cs="Arial"/>
          <w:lang w:val="en-US"/>
        </w:rPr>
        <w:t xml:space="preserve">in </w:t>
      </w:r>
      <w:r w:rsidR="00E1231D" w:rsidRPr="00E1231D">
        <w:rPr>
          <w:rFonts w:ascii="Arial" w:hAnsi="Arial" w:cs="Arial"/>
          <w:lang w:val="en-US"/>
        </w:rPr>
        <w:t xml:space="preserve">SLE </w:t>
      </w:r>
      <w:r>
        <w:rPr>
          <w:rFonts w:ascii="Arial" w:hAnsi="Arial" w:cs="Arial"/>
          <w:lang w:val="en-US"/>
        </w:rPr>
        <w:t xml:space="preserve">are formed by </w:t>
      </w:r>
      <w:r w:rsidRPr="00E1231D">
        <w:rPr>
          <w:rFonts w:ascii="Arial" w:hAnsi="Arial" w:cs="Arial"/>
          <w:lang w:val="en-US"/>
        </w:rPr>
        <w:t xml:space="preserve">autoantibodies </w:t>
      </w:r>
      <w:sdt>
        <w:sdtPr>
          <w:rPr>
            <w:rFonts w:ascii="Arial" w:hAnsi="Arial" w:cs="Arial"/>
            <w:lang w:val="en-US"/>
          </w:rPr>
          <w:alias w:val="To edit, see citavi.com/edit"/>
          <w:tag w:val="CitaviPlaceholder#edfd6836-84d4-40a6-8b80-4b9bb56d78c5"/>
          <w:id w:val="1429700385"/>
          <w:placeholder>
            <w:docPart w:val="DefaultPlaceholder_-1854013440"/>
          </w:placeholder>
        </w:sdtPr>
        <w:sdtContent>
          <w:r w:rsidR="003B3C75">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M2VkODA2LTI3ZGItNDEwYy1iMmFkLTM5NjkwZTliNzc4NSIsIlJhbmdlTGVuZ3RoIjoyMiwiUmVmZXJlbmNlSWQiOiI5YmU5MDRlOS05ZDNmLTRhNTMtOWM4NC0zNGRhYzkzZjY1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xMS9qLjEzNjUtMjM2Mi4xOTc1LnRiMDA0NTgueCIsIlVyaVN0cmluZyI6Imh0dHBzOi8vZG9pLm9yZy8xMC4xMTExL2ouMTM2NS0yMzYyLjE5NzUudGIwMDQ1OC54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1MTo0OCIsIk1vZGlmaWVkQnkiOiJfRnJhbmsgUm9zZW5iYXVlciIsIklkIjoiMjE5ZGU3MzgtZWY5Ny00ODg5LWIyYmEtZDQ4MWQ3NDRlZDdkIiwiTW9kaWZpZWRPbiI6IjIwMjAtMDctMzBUMDg6NTE6ND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TQ5Nzg4IiwiVXJpU3RyaW5nIjoiaHR0cDovL3d3dy5uY2JpLm5sbS5uaWguZ292L3B1Ym1lZC8xMTQ5Nzg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}</w:instrText>
          </w:r>
          <w:r w:rsidR="003B3C75">
            <w:rPr>
              <w:rFonts w:ascii="Arial" w:hAnsi="Arial" w:cs="Arial"/>
              <w:noProof/>
              <w:lang w:val="en-US"/>
            </w:rPr>
            <w:fldChar w:fldCharType="separate"/>
          </w:r>
          <w:r w:rsidR="00C506E1">
            <w:rPr>
              <w:rFonts w:ascii="Arial" w:hAnsi="Arial" w:cs="Arial"/>
              <w:noProof/>
              <w:lang w:val="en-US"/>
            </w:rPr>
            <w:t>(Cruchaud et al. 1975)</w:t>
          </w:r>
          <w:r w:rsidR="003B3C75">
            <w:rPr>
              <w:rFonts w:ascii="Arial" w:hAnsi="Arial" w:cs="Arial"/>
              <w:noProof/>
              <w:lang w:val="en-US"/>
            </w:rPr>
            <w:fldChar w:fldCharType="end"/>
          </w:r>
        </w:sdtContent>
      </w:sdt>
      <w:r w:rsidR="003B3C75">
        <w:rPr>
          <w:rFonts w:ascii="Arial" w:hAnsi="Arial" w:cs="Arial"/>
          <w:lang w:val="en-US"/>
        </w:rPr>
        <w:t xml:space="preserve">. </w:t>
      </w:r>
      <w:r w:rsidR="00E1231D" w:rsidRPr="00E1231D">
        <w:rPr>
          <w:rFonts w:ascii="Arial" w:hAnsi="Arial" w:cs="Arial"/>
          <w:lang w:val="en-US"/>
        </w:rPr>
        <w:t xml:space="preserve">We therefore quantified </w:t>
      </w:r>
      <w:r w:rsidRPr="00E1231D">
        <w:rPr>
          <w:rFonts w:ascii="Arial" w:hAnsi="Arial" w:cs="Arial"/>
          <w:lang w:val="en-US"/>
        </w:rPr>
        <w:t xml:space="preserve">IgG and IgM </w:t>
      </w:r>
      <w:r w:rsidR="00E1231D" w:rsidRPr="00E1231D">
        <w:rPr>
          <w:rFonts w:ascii="Arial" w:hAnsi="Arial" w:cs="Arial"/>
          <w:lang w:val="en-US"/>
        </w:rPr>
        <w:t xml:space="preserve">immune complexes in the kidneys of </w:t>
      </w:r>
      <w:r w:rsidR="005501A7">
        <w:rPr>
          <w:rFonts w:ascii="Arial" w:hAnsi="Arial" w:cs="Arial"/>
          <w:lang w:val="en-US"/>
        </w:rPr>
        <w:t xml:space="preserve">the </w:t>
      </w:r>
      <w:r w:rsidR="005E6B28">
        <w:rPr>
          <w:rFonts w:ascii="Arial" w:hAnsi="Arial" w:cs="Arial"/>
          <w:lang w:val="en-US"/>
        </w:rPr>
        <w:t>pristane</w:t>
      </w:r>
      <w:r w:rsidR="00E1231D" w:rsidRPr="00E1231D">
        <w:rPr>
          <w:rFonts w:ascii="Arial" w:hAnsi="Arial" w:cs="Arial"/>
          <w:lang w:val="en-US"/>
        </w:rPr>
        <w:t>-treated mice</w:t>
      </w:r>
      <w:r>
        <w:rPr>
          <w:rFonts w:ascii="Arial" w:hAnsi="Arial" w:cs="Arial"/>
          <w:lang w:val="en-US"/>
        </w:rPr>
        <w:t xml:space="preserve">, </w:t>
      </w:r>
      <w:r w:rsidR="00E1231D" w:rsidRPr="00E1231D">
        <w:rPr>
          <w:rFonts w:ascii="Arial" w:hAnsi="Arial" w:cs="Arial"/>
          <w:lang w:val="en-US"/>
        </w:rPr>
        <w:t>detect</w:t>
      </w:r>
      <w:r>
        <w:rPr>
          <w:rFonts w:ascii="Arial" w:hAnsi="Arial" w:cs="Arial"/>
          <w:lang w:val="en-US"/>
        </w:rPr>
        <w:t>ing</w:t>
      </w:r>
      <w:r w:rsidR="00E1231D" w:rsidRPr="00E1231D">
        <w:rPr>
          <w:rFonts w:ascii="Arial" w:hAnsi="Arial" w:cs="Arial"/>
          <w:lang w:val="en-US"/>
        </w:rPr>
        <w:t xml:space="preserve"> more immune complexes of both antibody classes in</w:t>
      </w:r>
      <w:r w:rsidR="00E1231D" w:rsidRPr="00E1231D">
        <w:rPr>
          <w:rFonts w:ascii="Arial" w:hAnsi="Arial" w:cs="Arial"/>
          <w:i/>
          <w:lang w:val="en-US"/>
        </w:rPr>
        <w:t xml:space="preserve">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w:t>
      </w:r>
      <w:r w:rsidR="00EA5958" w:rsidRPr="00E1231D">
        <w:rPr>
          <w:rFonts w:ascii="Arial" w:hAnsi="Arial" w:cs="Arial"/>
          <w:lang w:val="en-US"/>
        </w:rPr>
        <w:t xml:space="preserve"> </w:t>
      </w:r>
      <w:r w:rsidR="00E1231D" w:rsidRPr="00E1231D">
        <w:rPr>
          <w:rFonts w:ascii="Arial" w:hAnsi="Arial" w:cs="Arial"/>
          <w:lang w:val="en-US"/>
        </w:rPr>
        <w:t xml:space="preserve">than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lox/chip</w:t>
      </w:r>
      <w:r w:rsidR="00E1231D" w:rsidRPr="00E1231D">
        <w:rPr>
          <w:rFonts w:ascii="Arial" w:hAnsi="Arial" w:cs="Arial"/>
          <w:lang w:val="en-US"/>
        </w:rPr>
        <w:t xml:space="preserve"> </w:t>
      </w:r>
      <w:r w:rsidR="005501A7">
        <w:rPr>
          <w:rFonts w:ascii="Arial" w:hAnsi="Arial" w:cs="Arial"/>
          <w:lang w:val="en-US"/>
        </w:rPr>
        <w:t>mice</w:t>
      </w:r>
      <w:r w:rsidR="00C7567F">
        <w:rPr>
          <w:rFonts w:ascii="Arial" w:hAnsi="Arial" w:cs="Arial"/>
          <w:lang w:val="en-US"/>
        </w:rPr>
        <w:t xml:space="preserve"> (Fig. 7d</w:t>
      </w:r>
      <w:r w:rsidR="00E1231D" w:rsidRPr="00E1231D">
        <w:rPr>
          <w:rFonts w:ascii="Arial" w:hAnsi="Arial" w:cs="Arial"/>
          <w:lang w:val="en-US"/>
        </w:rPr>
        <w:t xml:space="preserve">). Moreover, we detected </w:t>
      </w:r>
      <w:r w:rsidR="005501A7">
        <w:rPr>
          <w:rFonts w:ascii="Arial" w:hAnsi="Arial" w:cs="Arial"/>
          <w:lang w:val="en-US"/>
        </w:rPr>
        <w:t xml:space="preserve">reduced </w:t>
      </w:r>
      <w:r w:rsidR="00E70F93" w:rsidRPr="00E1231D">
        <w:rPr>
          <w:rFonts w:ascii="Arial" w:hAnsi="Arial" w:cs="Arial"/>
          <w:lang w:val="en-US"/>
        </w:rPr>
        <w:t xml:space="preserve">concentrations </w:t>
      </w:r>
      <w:r w:rsidR="00E70F93">
        <w:rPr>
          <w:rFonts w:ascii="Arial" w:hAnsi="Arial" w:cs="Arial"/>
          <w:lang w:val="en-US"/>
        </w:rPr>
        <w:t xml:space="preserve">of </w:t>
      </w:r>
      <w:r w:rsidR="00E1231D" w:rsidRPr="00E1231D">
        <w:rPr>
          <w:rFonts w:ascii="Arial" w:hAnsi="Arial" w:cs="Arial"/>
          <w:lang w:val="en-US"/>
        </w:rPr>
        <w:t xml:space="preserve">total IgG, IgM and IgA in </w:t>
      </w:r>
      <w:r w:rsidR="005501A7">
        <w:rPr>
          <w:rFonts w:ascii="Arial" w:hAnsi="Arial" w:cs="Arial"/>
          <w:lang w:val="en-US"/>
        </w:rPr>
        <w:t xml:space="preserve">the </w:t>
      </w:r>
      <w:r w:rsidR="005E6B28">
        <w:rPr>
          <w:rFonts w:ascii="Arial" w:hAnsi="Arial" w:cs="Arial"/>
          <w:lang w:val="en-US"/>
        </w:rPr>
        <w:t>pristane</w:t>
      </w:r>
      <w:r w:rsidR="00E1231D" w:rsidRPr="00E1231D">
        <w:rPr>
          <w:rFonts w:ascii="Arial" w:hAnsi="Arial" w:cs="Arial"/>
          <w:lang w:val="en-US"/>
        </w:rPr>
        <w:t xml:space="preserve">-treated </w:t>
      </w:r>
      <w:r w:rsidR="00EA5958" w:rsidRPr="00E1231D">
        <w:rPr>
          <w:rFonts w:ascii="Arial" w:hAnsi="Arial" w:cs="Arial"/>
          <w:i/>
          <w:lang w:val="en-US"/>
        </w:rPr>
        <w:t>Vav</w:t>
      </w:r>
      <w:r w:rsidR="00EA5958" w:rsidRPr="003A6F61">
        <w:rPr>
          <w:rFonts w:ascii="Arial" w:hAnsi="Arial" w:cs="Arial"/>
          <w:vertAlign w:val="superscript"/>
          <w:lang w:val="en-US"/>
        </w:rPr>
        <w:t>Cre</w:t>
      </w:r>
      <w:r w:rsidR="00EA5958">
        <w:rPr>
          <w:rFonts w:ascii="Arial" w:hAnsi="Arial" w:cs="Arial"/>
          <w:vertAlign w:val="superscript"/>
          <w:lang w:val="en-US"/>
        </w:rPr>
        <w:t>+</w:t>
      </w:r>
      <w:r w:rsidR="00EA5958" w:rsidRPr="00E1231D">
        <w:rPr>
          <w:rFonts w:ascii="Arial" w:hAnsi="Arial" w:cs="Arial"/>
          <w:i/>
          <w:lang w:val="en-US"/>
        </w:rPr>
        <w:t>Dnmt1</w:t>
      </w:r>
      <w:r w:rsidR="00EA5958">
        <w:rPr>
          <w:rFonts w:ascii="Arial" w:hAnsi="Arial" w:cs="Arial"/>
          <w:vertAlign w:val="superscript"/>
          <w:lang w:val="en-US"/>
        </w:rPr>
        <w:t xml:space="preserve">lox/chip </w:t>
      </w:r>
      <w:r w:rsidR="00E1231D" w:rsidRPr="00E1231D">
        <w:rPr>
          <w:rFonts w:ascii="Arial" w:hAnsi="Arial" w:cs="Arial"/>
          <w:lang w:val="en-US"/>
        </w:rPr>
        <w:t xml:space="preserve">animals </w:t>
      </w:r>
      <w:r w:rsidR="00C7567F">
        <w:rPr>
          <w:rFonts w:ascii="Arial" w:hAnsi="Arial" w:cs="Arial"/>
          <w:lang w:val="en-US"/>
        </w:rPr>
        <w:t>than in the treated</w:t>
      </w:r>
      <w:r w:rsidR="00E1231D" w:rsidRPr="00E1231D">
        <w:rPr>
          <w:rFonts w:ascii="Arial" w:hAnsi="Arial" w:cs="Arial"/>
          <w:lang w:val="en-US"/>
        </w:rPr>
        <w:t xml:space="preserve"> controls (Fig. 7e). </w:t>
      </w:r>
      <w:r w:rsidR="0085132D">
        <w:rPr>
          <w:rFonts w:ascii="Arial" w:hAnsi="Arial" w:cs="Arial"/>
          <w:lang w:val="en-US"/>
        </w:rPr>
        <w:t>It is important to note</w:t>
      </w:r>
      <w:r w:rsidR="0080283C">
        <w:rPr>
          <w:rFonts w:ascii="Arial" w:hAnsi="Arial" w:cs="Arial"/>
          <w:lang w:val="en-US"/>
        </w:rPr>
        <w:t xml:space="preserve">, however, </w:t>
      </w:r>
      <w:r w:rsidR="0085132D">
        <w:rPr>
          <w:rFonts w:ascii="Arial" w:hAnsi="Arial" w:cs="Arial"/>
          <w:lang w:val="en-US"/>
        </w:rPr>
        <w:t>that</w:t>
      </w:r>
      <w:r w:rsidR="005501A7">
        <w:rPr>
          <w:rFonts w:ascii="Arial" w:hAnsi="Arial" w:cs="Arial"/>
          <w:lang w:val="en-US"/>
        </w:rPr>
        <w:t xml:space="preserve"> the</w:t>
      </w:r>
      <w:r w:rsidR="00E1231D" w:rsidRPr="00E1231D">
        <w:rPr>
          <w:rFonts w:ascii="Arial" w:hAnsi="Arial" w:cs="Arial"/>
          <w:lang w:val="en-US"/>
        </w:rPr>
        <w:t xml:space="preserve"> </w:t>
      </w:r>
      <w:r w:rsidR="00E70F93" w:rsidRPr="00E1231D">
        <w:rPr>
          <w:rFonts w:ascii="Arial" w:hAnsi="Arial" w:cs="Arial"/>
          <w:i/>
          <w:lang w:val="en-US"/>
        </w:rPr>
        <w:t>Vav</w:t>
      </w:r>
      <w:r w:rsidR="00E70F93" w:rsidRPr="003A6F61">
        <w:rPr>
          <w:rFonts w:ascii="Arial" w:hAnsi="Arial" w:cs="Arial"/>
          <w:vertAlign w:val="superscript"/>
          <w:lang w:val="en-US"/>
        </w:rPr>
        <w:t>Cre</w:t>
      </w:r>
      <w:r w:rsidR="00E70F93">
        <w:rPr>
          <w:rFonts w:ascii="Arial" w:hAnsi="Arial" w:cs="Arial"/>
          <w:vertAlign w:val="superscript"/>
          <w:lang w:val="en-US"/>
        </w:rPr>
        <w:t>+</w:t>
      </w:r>
      <w:r w:rsidR="00E70F93" w:rsidRPr="00E1231D">
        <w:rPr>
          <w:rFonts w:ascii="Arial" w:hAnsi="Arial" w:cs="Arial"/>
          <w:i/>
          <w:lang w:val="en-US"/>
        </w:rPr>
        <w:t>Dnmt1</w:t>
      </w:r>
      <w:r w:rsidR="00E70F93">
        <w:rPr>
          <w:rFonts w:ascii="Arial" w:hAnsi="Arial" w:cs="Arial"/>
          <w:vertAlign w:val="superscript"/>
          <w:lang w:val="en-US"/>
        </w:rPr>
        <w:t xml:space="preserve">lox/chip </w:t>
      </w:r>
      <w:r w:rsidR="005501A7">
        <w:rPr>
          <w:rFonts w:ascii="Arial" w:hAnsi="Arial" w:cs="Arial"/>
          <w:lang w:val="en-US"/>
        </w:rPr>
        <w:t>mice</w:t>
      </w:r>
      <w:r w:rsidR="00E1231D" w:rsidRPr="00E1231D">
        <w:rPr>
          <w:rFonts w:ascii="Arial" w:hAnsi="Arial" w:cs="Arial"/>
          <w:lang w:val="en-US"/>
        </w:rPr>
        <w:t xml:space="preserve"> </w:t>
      </w:r>
      <w:r w:rsidR="00E70F93">
        <w:rPr>
          <w:rFonts w:ascii="Arial" w:hAnsi="Arial" w:cs="Arial"/>
          <w:lang w:val="en-US"/>
        </w:rPr>
        <w:t xml:space="preserve">did </w:t>
      </w:r>
      <w:r w:rsidR="00E1231D" w:rsidRPr="00E1231D">
        <w:rPr>
          <w:rFonts w:ascii="Arial" w:hAnsi="Arial" w:cs="Arial"/>
          <w:lang w:val="en-US"/>
        </w:rPr>
        <w:t>develop IgG and IgM immune complexes</w:t>
      </w:r>
      <w:r w:rsidR="00A32E1F">
        <w:rPr>
          <w:rFonts w:ascii="Arial" w:hAnsi="Arial" w:cs="Arial"/>
          <w:lang w:val="en-US"/>
        </w:rPr>
        <w:t xml:space="preserve"> (</w:t>
      </w:r>
      <w:r w:rsidR="00E1231D" w:rsidRPr="00E1231D">
        <w:rPr>
          <w:rFonts w:ascii="Arial" w:hAnsi="Arial" w:cs="Arial"/>
          <w:lang w:val="en-US"/>
        </w:rPr>
        <w:t xml:space="preserve">albeit </w:t>
      </w:r>
      <w:r w:rsidR="0081285B">
        <w:rPr>
          <w:rFonts w:ascii="Arial" w:hAnsi="Arial" w:cs="Arial"/>
          <w:lang w:val="en-US"/>
        </w:rPr>
        <w:t>to a lesser extent</w:t>
      </w:r>
      <w:r w:rsidR="00A32E1F">
        <w:rPr>
          <w:rFonts w:ascii="Arial" w:hAnsi="Arial" w:cs="Arial"/>
          <w:lang w:val="en-US"/>
        </w:rPr>
        <w:t>)</w:t>
      </w:r>
      <w:r w:rsidR="00E1231D" w:rsidRPr="00E1231D">
        <w:rPr>
          <w:rFonts w:ascii="Arial" w:hAnsi="Arial" w:cs="Arial"/>
          <w:lang w:val="en-US"/>
        </w:rPr>
        <w:t xml:space="preserve">, showing that B cells </w:t>
      </w:r>
      <w:r w:rsidR="005501A7">
        <w:rPr>
          <w:rFonts w:ascii="Arial" w:hAnsi="Arial" w:cs="Arial"/>
          <w:lang w:val="en-US"/>
        </w:rPr>
        <w:t>wer</w:t>
      </w:r>
      <w:r w:rsidR="00E1231D" w:rsidRPr="00E1231D">
        <w:rPr>
          <w:rFonts w:ascii="Arial" w:hAnsi="Arial" w:cs="Arial"/>
          <w:lang w:val="en-US"/>
        </w:rPr>
        <w:t xml:space="preserve">e not only present </w:t>
      </w:r>
      <w:r w:rsidR="00A32E1F">
        <w:rPr>
          <w:rFonts w:ascii="Arial" w:hAnsi="Arial" w:cs="Arial"/>
          <w:lang w:val="en-US"/>
        </w:rPr>
        <w:t xml:space="preserve">in the mutants </w:t>
      </w:r>
      <w:r w:rsidR="00E1231D" w:rsidRPr="00E1231D">
        <w:rPr>
          <w:rFonts w:ascii="Arial" w:hAnsi="Arial" w:cs="Arial"/>
          <w:lang w:val="en-US"/>
        </w:rPr>
        <w:t xml:space="preserve">but were </w:t>
      </w:r>
      <w:r w:rsidR="00A32E1F" w:rsidRPr="00E1231D">
        <w:rPr>
          <w:rFonts w:ascii="Arial" w:hAnsi="Arial" w:cs="Arial"/>
          <w:lang w:val="en-US"/>
        </w:rPr>
        <w:t xml:space="preserve">also </w:t>
      </w:r>
      <w:r w:rsidR="00E1231D" w:rsidRPr="00E1231D">
        <w:rPr>
          <w:rFonts w:ascii="Arial" w:hAnsi="Arial" w:cs="Arial"/>
          <w:lang w:val="en-US"/>
        </w:rPr>
        <w:t>functional</w:t>
      </w:r>
      <w:r w:rsidR="00A32E1F">
        <w:rPr>
          <w:rFonts w:ascii="Arial" w:hAnsi="Arial" w:cs="Arial"/>
          <w:lang w:val="en-US"/>
        </w:rPr>
        <w:t xml:space="preserve"> as they were</w:t>
      </w:r>
      <w:r w:rsidR="00E1231D" w:rsidRPr="00E1231D">
        <w:rPr>
          <w:rFonts w:ascii="Arial" w:hAnsi="Arial" w:cs="Arial"/>
          <w:lang w:val="en-US"/>
        </w:rPr>
        <w:t xml:space="preserve"> capable of antibody production and class switching</w:t>
      </w:r>
      <w:r w:rsidR="00A32E1F">
        <w:rPr>
          <w:rFonts w:ascii="Arial" w:hAnsi="Arial" w:cs="Arial"/>
          <w:lang w:val="en-US"/>
        </w:rPr>
        <w:t>.</w:t>
      </w:r>
    </w:p>
    <w:p w14:paraId="5365409F" w14:textId="10B80C52" w:rsidR="00FB2461" w:rsidRPr="00FB2461" w:rsidRDefault="00FB2461" w:rsidP="00FB2461">
      <w:pPr>
        <w:spacing w:line="480" w:lineRule="auto"/>
        <w:jc w:val="both"/>
        <w:rPr>
          <w:rFonts w:ascii="Arial" w:hAnsi="Arial" w:cs="Arial"/>
          <w:lang w:val="en-US"/>
        </w:rPr>
      </w:pPr>
      <w:commentRangeStart w:id="159"/>
      <w:r w:rsidRPr="00FB2461">
        <w:rPr>
          <w:rFonts w:ascii="Arial" w:hAnsi="Arial" w:cs="Arial"/>
          <w:lang w:val="en-US"/>
        </w:rPr>
        <w:t xml:space="preserve">Collectively, disease modeling in </w:t>
      </w:r>
      <w:r w:rsidR="002A39F2" w:rsidRPr="00E1231D">
        <w:rPr>
          <w:rFonts w:ascii="Arial" w:hAnsi="Arial" w:cs="Arial"/>
          <w:i/>
          <w:lang w:val="en-US"/>
        </w:rPr>
        <w:t>Vav</w:t>
      </w:r>
      <w:r w:rsidR="002A39F2" w:rsidRPr="003A6F61">
        <w:rPr>
          <w:rFonts w:ascii="Arial" w:hAnsi="Arial" w:cs="Arial"/>
          <w:vertAlign w:val="superscript"/>
          <w:lang w:val="en-US"/>
        </w:rPr>
        <w:t>Cre</w:t>
      </w:r>
      <w:r w:rsidR="002A39F2">
        <w:rPr>
          <w:rFonts w:ascii="Arial" w:hAnsi="Arial" w:cs="Arial"/>
          <w:vertAlign w:val="superscript"/>
          <w:lang w:val="en-US"/>
        </w:rPr>
        <w:t>+</w:t>
      </w:r>
      <w:r w:rsidR="002A39F2" w:rsidRPr="00E1231D">
        <w:rPr>
          <w:rFonts w:ascii="Arial" w:hAnsi="Arial" w:cs="Arial"/>
          <w:i/>
          <w:lang w:val="en-US"/>
        </w:rPr>
        <w:t>Dnmt1</w:t>
      </w:r>
      <w:r w:rsidR="002A39F2">
        <w:rPr>
          <w:rFonts w:ascii="Arial" w:hAnsi="Arial" w:cs="Arial"/>
          <w:vertAlign w:val="superscript"/>
          <w:lang w:val="en-US"/>
        </w:rPr>
        <w:t xml:space="preserve">lox/chip </w:t>
      </w:r>
      <w:r w:rsidRPr="00FB2461">
        <w:rPr>
          <w:rFonts w:ascii="Arial" w:hAnsi="Arial" w:cs="Arial"/>
          <w:lang w:val="en-US"/>
        </w:rPr>
        <w:t>mice suggested that induction of hypomethylation can deplete pDCs to reduce the symptoms of SLE.</w:t>
      </w:r>
      <w:commentRangeEnd w:id="159"/>
      <w:r w:rsidR="00A224B4">
        <w:rPr>
          <w:rStyle w:val="CommentReference"/>
        </w:rPr>
        <w:commentReference w:id="159"/>
      </w:r>
    </w:p>
    <w:p w14:paraId="6E6D0580" w14:textId="77777777" w:rsidR="00FB2461" w:rsidRPr="001D2B29" w:rsidRDefault="00FB2461" w:rsidP="00FB2461">
      <w:pPr>
        <w:spacing w:line="480" w:lineRule="auto"/>
        <w:jc w:val="both"/>
        <w:rPr>
          <w:rFonts w:ascii="Arial" w:hAnsi="Arial" w:cs="Arial"/>
          <w:b/>
          <w:lang w:val="en-US"/>
        </w:rPr>
      </w:pPr>
      <w:r w:rsidRPr="001D2B29">
        <w:rPr>
          <w:rFonts w:ascii="Arial" w:hAnsi="Arial" w:cs="Arial"/>
          <w:b/>
          <w:lang w:val="en-US"/>
        </w:rPr>
        <w:t>Discussion</w:t>
      </w:r>
    </w:p>
    <w:p w14:paraId="72005557" w14:textId="7284E5FF" w:rsidR="00460133" w:rsidRDefault="00FB2461" w:rsidP="00FB2461">
      <w:pPr>
        <w:spacing w:line="480" w:lineRule="auto"/>
        <w:jc w:val="both"/>
        <w:rPr>
          <w:rFonts w:ascii="Arial" w:hAnsi="Arial" w:cs="Arial"/>
          <w:b/>
          <w:lang w:val="en-US"/>
        </w:rPr>
      </w:pPr>
      <w:r w:rsidRPr="00FB2461">
        <w:rPr>
          <w:rFonts w:ascii="Arial" w:hAnsi="Arial" w:cs="Arial"/>
          <w:lang w:val="en-US"/>
        </w:rPr>
        <w:t xml:space="preserve">In this study, we have explored the functional role of genomic </w:t>
      </w:r>
      <w:r w:rsidR="006D4076">
        <w:rPr>
          <w:rFonts w:ascii="Arial" w:hAnsi="Arial" w:cs="Arial"/>
          <w:lang w:val="en-US"/>
        </w:rPr>
        <w:t xml:space="preserve">DNA </w:t>
      </w:r>
      <w:r w:rsidRPr="00FB2461">
        <w:rPr>
          <w:rFonts w:ascii="Arial" w:hAnsi="Arial" w:cs="Arial"/>
          <w:lang w:val="en-US"/>
        </w:rPr>
        <w:t xml:space="preserve">methylation in DC differentiation. We found that both major </w:t>
      </w:r>
      <w:r w:rsidR="00CC08CF">
        <w:rPr>
          <w:rFonts w:ascii="Arial" w:hAnsi="Arial" w:cs="Arial"/>
          <w:lang w:val="en-US"/>
        </w:rPr>
        <w:t>lymphoid tissue</w:t>
      </w:r>
      <w:r w:rsidR="00CC08CF" w:rsidRPr="00FB2461">
        <w:rPr>
          <w:rFonts w:ascii="Arial" w:hAnsi="Arial" w:cs="Arial"/>
          <w:lang w:val="en-US"/>
        </w:rPr>
        <w:t xml:space="preserve"> </w:t>
      </w:r>
      <w:r w:rsidRPr="00FB2461">
        <w:rPr>
          <w:rFonts w:ascii="Arial" w:hAnsi="Arial" w:cs="Arial"/>
          <w:lang w:val="en-US"/>
        </w:rPr>
        <w:t xml:space="preserve">DC subsets, </w:t>
      </w:r>
      <w:proofErr w:type="spellStart"/>
      <w:r w:rsidRPr="00FB2461">
        <w:rPr>
          <w:rFonts w:ascii="Arial" w:hAnsi="Arial" w:cs="Arial"/>
          <w:lang w:val="en-US"/>
        </w:rPr>
        <w:t>pDCs</w:t>
      </w:r>
      <w:proofErr w:type="spellEnd"/>
      <w:r w:rsidRPr="00FB2461">
        <w:rPr>
          <w:rFonts w:ascii="Arial" w:hAnsi="Arial" w:cs="Arial"/>
          <w:lang w:val="en-US"/>
        </w:rPr>
        <w:t xml:space="preserve"> and </w:t>
      </w:r>
      <w:proofErr w:type="spellStart"/>
      <w:r w:rsidRPr="00FB2461">
        <w:rPr>
          <w:rFonts w:ascii="Arial" w:hAnsi="Arial" w:cs="Arial"/>
          <w:lang w:val="en-US"/>
        </w:rPr>
        <w:t>cDCs</w:t>
      </w:r>
      <w:proofErr w:type="spellEnd"/>
      <w:r w:rsidRPr="00FB2461">
        <w:rPr>
          <w:rFonts w:ascii="Arial" w:hAnsi="Arial" w:cs="Arial"/>
          <w:lang w:val="en-US"/>
        </w:rPr>
        <w:t xml:space="preserve">, arise together from single HSCs along with myeloid progeny, </w:t>
      </w:r>
      <w:r w:rsidR="001D2B29">
        <w:rPr>
          <w:rFonts w:ascii="Arial" w:hAnsi="Arial" w:cs="Arial"/>
          <w:lang w:val="en-US"/>
        </w:rPr>
        <w:t xml:space="preserve">by a mechanism that requires </w:t>
      </w:r>
      <w:r w:rsidR="00F45213">
        <w:rPr>
          <w:rFonts w:ascii="Arial" w:hAnsi="Arial" w:cs="Arial"/>
          <w:lang w:val="en-US"/>
        </w:rPr>
        <w:t xml:space="preserve">maintenance of </w:t>
      </w:r>
      <w:r w:rsidR="00A268C5">
        <w:rPr>
          <w:rFonts w:ascii="Arial" w:hAnsi="Arial" w:cs="Arial"/>
          <w:lang w:val="en-US"/>
        </w:rPr>
        <w:t>constitutively</w:t>
      </w:r>
      <w:r w:rsidR="00F45213">
        <w:rPr>
          <w:rFonts w:ascii="Arial" w:hAnsi="Arial" w:cs="Arial"/>
          <w:lang w:val="en-US"/>
        </w:rPr>
        <w:t xml:space="preserve"> high DNA methylation levels</w:t>
      </w:r>
      <w:r w:rsidR="001D2B29">
        <w:rPr>
          <w:rFonts w:ascii="Arial" w:hAnsi="Arial" w:cs="Arial"/>
          <w:lang w:val="en-US"/>
        </w:rPr>
        <w:t xml:space="preserve">. </w:t>
      </w:r>
      <w:r w:rsidRPr="00FB2461">
        <w:rPr>
          <w:rFonts w:ascii="Arial" w:hAnsi="Arial" w:cs="Arial"/>
          <w:lang w:val="en-US"/>
        </w:rPr>
        <w:t xml:space="preserve">Our data demonstrated that </w:t>
      </w:r>
      <w:proofErr w:type="spellStart"/>
      <w:r w:rsidRPr="00FB2461">
        <w:rPr>
          <w:rFonts w:ascii="Arial" w:hAnsi="Arial" w:cs="Arial"/>
          <w:lang w:val="en-US"/>
        </w:rPr>
        <w:t>pDC</w:t>
      </w:r>
      <w:proofErr w:type="spellEnd"/>
      <w:r w:rsidRPr="00FB2461">
        <w:rPr>
          <w:rFonts w:ascii="Arial" w:hAnsi="Arial" w:cs="Arial"/>
          <w:lang w:val="en-US"/>
        </w:rPr>
        <w:t xml:space="preserve"> development is particularly sensitive to induced hypomethylation, which, as we showed, could potentially be exploited for attenuating systemic lupus erythematosus.</w:t>
      </w:r>
    </w:p>
    <w:p w14:paraId="28ACD2F7" w14:textId="19E3474D" w:rsidR="00B01FD9" w:rsidRDefault="00B01FD9" w:rsidP="00A07281">
      <w:pPr>
        <w:spacing w:line="480" w:lineRule="auto"/>
        <w:jc w:val="both"/>
        <w:rPr>
          <w:rFonts w:ascii="Arial" w:hAnsi="Arial" w:cs="Arial"/>
          <w:lang w:val="en-US"/>
        </w:rPr>
      </w:pPr>
      <w:r w:rsidRPr="004554BF">
        <w:rPr>
          <w:rFonts w:ascii="Arial" w:hAnsi="Arial" w:cs="Arial"/>
          <w:lang w:val="en-US"/>
        </w:rPr>
        <w:t xml:space="preserve">DCs have a short </w:t>
      </w:r>
      <w:r>
        <w:rPr>
          <w:rFonts w:ascii="Arial" w:hAnsi="Arial" w:cs="Arial"/>
          <w:lang w:val="en-US"/>
        </w:rPr>
        <w:t>lifespan</w:t>
      </w:r>
      <w:r w:rsidRPr="004554BF">
        <w:rPr>
          <w:rFonts w:ascii="Arial" w:hAnsi="Arial" w:cs="Arial"/>
          <w:lang w:val="en-US"/>
        </w:rPr>
        <w:t xml:space="preserve"> and </w:t>
      </w:r>
      <w:r w:rsidR="00B45774">
        <w:rPr>
          <w:rFonts w:ascii="Arial" w:hAnsi="Arial" w:cs="Arial"/>
          <w:lang w:val="en-US"/>
        </w:rPr>
        <w:t>are</w:t>
      </w:r>
      <w:r w:rsidRPr="004554BF">
        <w:rPr>
          <w:rFonts w:ascii="Arial" w:hAnsi="Arial" w:cs="Arial"/>
          <w:lang w:val="en-US"/>
        </w:rPr>
        <w:t xml:space="preserve"> constantly replenished by hematopoietic progenitors</w:t>
      </w:r>
      <w:r>
        <w:rPr>
          <w:rFonts w:ascii="Arial" w:hAnsi="Arial" w:cs="Arial"/>
          <w:lang w:val="en-US"/>
        </w:rPr>
        <w:t xml:space="preserve"> </w:t>
      </w:r>
      <w:sdt>
        <w:sdtPr>
          <w:rPr>
            <w:rFonts w:ascii="Arial" w:hAnsi="Arial" w:cs="Arial"/>
            <w:lang w:val="en-US"/>
          </w:rPr>
          <w:alias w:val="To edit, see citavi.com/edit"/>
          <w:tag w:val="CitaviPlaceholder#9c8cafbe-3235-4068-8a63-78002471c117"/>
          <w:id w:val="-1275314279"/>
          <w:placeholder>
            <w:docPart w:val="B08FCD91C15A430FA9B1E494C0513ED1"/>
          </w:placeholder>
        </w:sdtPr>
        <w:sdtContent>
          <w:r>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DQ2NGZhLWQwYzItNDhjYS1iOGVkLTYwNzQzYWQwMDM4MSIsIlJhbmdlTGVuZ3RoIjoxOCwiUmVmZXJlbmNlSWQiOiIwYTkwYTE0Mi05ZGUzLTRjYzQtOTI5Ny0xYjEwMGMxZDU2N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OC9zcmVwMjUwNjAiLCJVcmlTdHJpbmciOiJodHRwczovL2RvaS5vcmcvMTAuMTAzOC9zcmVwMjUwN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A1VDEzOjE5OjUzIiwiTW9kaWZpZWRCeSI6Il9GcmFuayBSb3NlbmJhdWVyIiwiSWQiOiI3ZmRkM2ExNS00MzhiLTQyOTYtOTkwYi0yOGVjZDdmYzU2Y2EiLCJNb2RpZmllZE9uIjoiMjAyMC0wOC0wNVQxMzoxOTo1My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Q4NDQ5NzQiLCJVcmlTdHJpbmciOiJodHRwczovL3d3dy5uY2JpLm5sbS5uaWguZ292L3BtYy9hcnRpY2xlcy9QTUM0ODQ0OTc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wNVQxMzoxOTo1MyIsIk1vZGlmaWVkQnkiOiJfRnJhbmsgUm9zZW5iYXVlciIsIklkIjoiODliOWM2NjctNTNkMS00MjgxLTk1YWQtMzU1MzdjMWFjM2I4IiwiTW9kaWZpZWRPbiI6IjIwMjAtMDgtMDVUMTM6MTk6NTM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yNzExMjk4NSIsIlVyaVN0cmluZyI6Imh0dHA6Ly93d3cubmNiaS5ubG0ubmloLmdvdi9wdWJtZWQvMjcxMTI5ODU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}</w:instrText>
          </w:r>
          <w:r>
            <w:rPr>
              <w:rFonts w:ascii="Arial" w:hAnsi="Arial" w:cs="Arial"/>
              <w:noProof/>
              <w:lang w:val="en-US"/>
            </w:rPr>
            <w:fldChar w:fldCharType="separate"/>
          </w:r>
          <w:r w:rsidR="00C506E1">
            <w:rPr>
              <w:rFonts w:ascii="Arial" w:hAnsi="Arial" w:cs="Arial"/>
              <w:noProof/>
              <w:lang w:val="en-US"/>
            </w:rPr>
            <w:t>(Zhan et al. 2016)</w:t>
          </w:r>
          <w:r>
            <w:rPr>
              <w:rFonts w:ascii="Arial" w:hAnsi="Arial" w:cs="Arial"/>
              <w:noProof/>
              <w:lang w:val="en-US"/>
            </w:rPr>
            <w:fldChar w:fldCharType="end"/>
          </w:r>
        </w:sdtContent>
      </w:sdt>
      <w:r w:rsidRPr="004554BF">
        <w:rPr>
          <w:rFonts w:ascii="Arial" w:hAnsi="Arial" w:cs="Arial"/>
          <w:lang w:val="en-US"/>
        </w:rPr>
        <w:t xml:space="preserve">. </w:t>
      </w:r>
      <w:r w:rsidR="009A48BB">
        <w:rPr>
          <w:rFonts w:ascii="Arial" w:hAnsi="Arial" w:cs="Arial"/>
          <w:lang w:val="en-US"/>
        </w:rPr>
        <w:t>However, a</w:t>
      </w:r>
      <w:r w:rsidR="009A48BB" w:rsidRPr="004554BF">
        <w:rPr>
          <w:rFonts w:ascii="Arial" w:hAnsi="Arial" w:cs="Arial"/>
          <w:lang w:val="en-US"/>
        </w:rPr>
        <w:t xml:space="preserve"> multitude</w:t>
      </w:r>
      <w:r w:rsidR="009A48BB">
        <w:rPr>
          <w:rFonts w:ascii="Arial" w:hAnsi="Arial" w:cs="Arial"/>
          <w:lang w:val="en-US"/>
        </w:rPr>
        <w:t xml:space="preserve"> of studies has left controversy on the origin of</w:t>
      </w:r>
      <w:r w:rsidR="00645804">
        <w:rPr>
          <w:rFonts w:ascii="Arial" w:hAnsi="Arial" w:cs="Arial"/>
          <w:lang w:val="en-US"/>
        </w:rPr>
        <w:t xml:space="preserve"> the different</w:t>
      </w:r>
      <w:r w:rsidR="009A48BB">
        <w:rPr>
          <w:rFonts w:ascii="Arial" w:hAnsi="Arial" w:cs="Arial"/>
          <w:lang w:val="en-US"/>
        </w:rPr>
        <w:t xml:space="preserve"> DC subsets. </w:t>
      </w:r>
      <w:r w:rsidRPr="000E63C8">
        <w:rPr>
          <w:rFonts w:ascii="Arial" w:hAnsi="Arial" w:cs="Arial"/>
          <w:lang w:val="en-US"/>
        </w:rPr>
        <w:t xml:space="preserve">Taking advantage of the sensitivity </w:t>
      </w:r>
      <w:r>
        <w:rPr>
          <w:rFonts w:ascii="Arial" w:hAnsi="Arial" w:cs="Arial"/>
          <w:lang w:val="en-US"/>
        </w:rPr>
        <w:t>of</w:t>
      </w:r>
      <w:r w:rsidRPr="000E63C8">
        <w:rPr>
          <w:rFonts w:ascii="Arial" w:hAnsi="Arial" w:cs="Arial"/>
          <w:lang w:val="en-US"/>
        </w:rPr>
        <w:t xml:space="preserve"> single cell transplantation experiments</w:t>
      </w:r>
      <w:r w:rsidR="00381C93" w:rsidRPr="00381C93">
        <w:rPr>
          <w:rFonts w:ascii="Arial" w:hAnsi="Arial" w:cs="Arial"/>
          <w:lang w:val="en-US"/>
        </w:rPr>
        <w:t xml:space="preserve"> </w:t>
      </w:r>
      <w:r w:rsidR="00381C93">
        <w:rPr>
          <w:rFonts w:ascii="Arial" w:hAnsi="Arial" w:cs="Arial"/>
          <w:lang w:val="en-US"/>
        </w:rPr>
        <w:t>in mice</w:t>
      </w:r>
      <w:r w:rsidRPr="000E63C8">
        <w:rPr>
          <w:rFonts w:ascii="Arial" w:hAnsi="Arial" w:cs="Arial"/>
          <w:lang w:val="en-US"/>
        </w:rPr>
        <w:t xml:space="preserve">, our data </w:t>
      </w:r>
      <w:r>
        <w:rPr>
          <w:rFonts w:ascii="Arial" w:hAnsi="Arial" w:cs="Arial"/>
          <w:lang w:val="en-US"/>
        </w:rPr>
        <w:t>demonstrate</w:t>
      </w:r>
      <w:r w:rsidR="0019304D">
        <w:rPr>
          <w:rFonts w:ascii="Arial" w:hAnsi="Arial" w:cs="Arial"/>
          <w:lang w:val="en-US"/>
        </w:rPr>
        <w:t>d</w:t>
      </w:r>
      <w:r>
        <w:rPr>
          <w:rFonts w:ascii="Arial" w:hAnsi="Arial" w:cs="Arial"/>
          <w:lang w:val="en-US"/>
        </w:rPr>
        <w:t xml:space="preserve"> that </w:t>
      </w:r>
      <w:r w:rsidR="00057ED7">
        <w:rPr>
          <w:rFonts w:ascii="Arial" w:hAnsi="Arial" w:cs="Arial"/>
          <w:lang w:val="en-US"/>
        </w:rPr>
        <w:t xml:space="preserve">long-term </w:t>
      </w:r>
      <w:proofErr w:type="spellStart"/>
      <w:r w:rsidR="00B87340">
        <w:rPr>
          <w:rFonts w:ascii="Arial" w:hAnsi="Arial" w:cs="Arial"/>
          <w:lang w:val="en-US"/>
        </w:rPr>
        <w:t>pDC</w:t>
      </w:r>
      <w:proofErr w:type="spellEnd"/>
      <w:r w:rsidR="00B87340">
        <w:rPr>
          <w:rFonts w:ascii="Arial" w:hAnsi="Arial" w:cs="Arial"/>
          <w:lang w:val="en-US"/>
        </w:rPr>
        <w:t xml:space="preserve"> and </w:t>
      </w:r>
      <w:proofErr w:type="spellStart"/>
      <w:r w:rsidR="00B87340">
        <w:rPr>
          <w:rFonts w:ascii="Arial" w:hAnsi="Arial" w:cs="Arial"/>
          <w:lang w:val="en-US"/>
        </w:rPr>
        <w:t>cDC</w:t>
      </w:r>
      <w:proofErr w:type="spellEnd"/>
      <w:r w:rsidR="00B87340">
        <w:rPr>
          <w:rFonts w:ascii="Arial" w:hAnsi="Arial" w:cs="Arial"/>
          <w:lang w:val="en-US"/>
        </w:rPr>
        <w:t xml:space="preserve"> </w:t>
      </w:r>
      <w:r w:rsidR="00B45774">
        <w:rPr>
          <w:rFonts w:ascii="Arial" w:hAnsi="Arial" w:cs="Arial"/>
          <w:lang w:val="en-US"/>
        </w:rPr>
        <w:t>fate</w:t>
      </w:r>
      <w:r>
        <w:rPr>
          <w:rFonts w:ascii="Arial" w:hAnsi="Arial" w:cs="Arial"/>
          <w:lang w:val="en-US"/>
        </w:rPr>
        <w:t xml:space="preserve"> </w:t>
      </w:r>
      <w:r w:rsidR="0019304D">
        <w:rPr>
          <w:rFonts w:ascii="Arial" w:hAnsi="Arial" w:cs="Arial"/>
          <w:lang w:val="en-US"/>
        </w:rPr>
        <w:t xml:space="preserve">is </w:t>
      </w:r>
      <w:r w:rsidR="00057ED7">
        <w:rPr>
          <w:rFonts w:ascii="Arial" w:hAnsi="Arial" w:cs="Arial"/>
          <w:lang w:val="en-US"/>
        </w:rPr>
        <w:t xml:space="preserve">stably </w:t>
      </w:r>
      <w:r w:rsidR="00490033">
        <w:rPr>
          <w:rFonts w:ascii="Arial" w:hAnsi="Arial" w:cs="Arial"/>
          <w:lang w:val="en-US"/>
        </w:rPr>
        <w:t xml:space="preserve">linked </w:t>
      </w:r>
      <w:r w:rsidR="004525DB">
        <w:rPr>
          <w:rFonts w:ascii="Arial" w:hAnsi="Arial" w:cs="Arial"/>
          <w:lang w:val="en-US"/>
        </w:rPr>
        <w:t>with</w:t>
      </w:r>
      <w:r w:rsidR="0019304D">
        <w:rPr>
          <w:rFonts w:ascii="Arial" w:hAnsi="Arial" w:cs="Arial"/>
          <w:lang w:val="en-US"/>
        </w:rPr>
        <w:t xml:space="preserve"> each other </w:t>
      </w:r>
      <w:r w:rsidR="00CB6087">
        <w:rPr>
          <w:rFonts w:ascii="Arial" w:hAnsi="Arial" w:cs="Arial"/>
          <w:lang w:val="en-US"/>
        </w:rPr>
        <w:lastRenderedPageBreak/>
        <w:t xml:space="preserve">at the stem cell level, </w:t>
      </w:r>
      <w:r w:rsidR="0019304D">
        <w:rPr>
          <w:rFonts w:ascii="Arial" w:hAnsi="Arial" w:cs="Arial"/>
          <w:lang w:val="en-US"/>
        </w:rPr>
        <w:t xml:space="preserve">and </w:t>
      </w:r>
      <w:r w:rsidR="00FB2461" w:rsidRPr="00FB2461">
        <w:rPr>
          <w:rFonts w:ascii="Arial" w:hAnsi="Arial" w:cs="Arial"/>
          <w:lang w:val="en-US"/>
        </w:rPr>
        <w:t xml:space="preserve">is uniformly connected </w:t>
      </w:r>
      <w:r w:rsidR="00490033">
        <w:rPr>
          <w:rFonts w:ascii="Arial" w:hAnsi="Arial" w:cs="Arial"/>
          <w:lang w:val="en-US"/>
        </w:rPr>
        <w:t>with</w:t>
      </w:r>
      <w:r>
        <w:rPr>
          <w:rFonts w:ascii="Arial" w:hAnsi="Arial" w:cs="Arial"/>
          <w:lang w:val="en-US"/>
        </w:rPr>
        <w:t xml:space="preserve"> myeloid </w:t>
      </w:r>
      <w:r w:rsidR="00490033">
        <w:rPr>
          <w:rFonts w:ascii="Arial" w:hAnsi="Arial" w:cs="Arial"/>
          <w:lang w:val="en-US"/>
        </w:rPr>
        <w:t>fate</w:t>
      </w:r>
      <w:r>
        <w:rPr>
          <w:rFonts w:ascii="Arial" w:hAnsi="Arial" w:cs="Arial"/>
          <w:lang w:val="en-US"/>
        </w:rPr>
        <w:t xml:space="preserve">. This finding </w:t>
      </w:r>
      <w:r w:rsidR="00C8598A">
        <w:rPr>
          <w:rFonts w:ascii="Arial" w:hAnsi="Arial" w:cs="Arial"/>
          <w:lang w:val="en-US"/>
        </w:rPr>
        <w:t>explains</w:t>
      </w:r>
      <w:r>
        <w:rPr>
          <w:rFonts w:ascii="Arial" w:hAnsi="Arial" w:cs="Arial"/>
          <w:lang w:val="en-US"/>
        </w:rPr>
        <w:t xml:space="preserve"> a previous fate-mapping study</w:t>
      </w:r>
      <w:r w:rsidR="00381C93">
        <w:rPr>
          <w:rFonts w:ascii="Arial" w:hAnsi="Arial" w:cs="Arial"/>
          <w:lang w:val="en-US"/>
        </w:rPr>
        <w:t>,</w:t>
      </w:r>
      <w:r>
        <w:rPr>
          <w:rFonts w:ascii="Arial" w:hAnsi="Arial" w:cs="Arial"/>
          <w:lang w:val="en-US"/>
        </w:rPr>
        <w:t xml:space="preserve"> demonstrating that both DC subsets </w:t>
      </w:r>
      <w:r w:rsidR="00B45774">
        <w:rPr>
          <w:rFonts w:ascii="Arial" w:hAnsi="Arial" w:cs="Arial"/>
          <w:lang w:val="en-US"/>
        </w:rPr>
        <w:t>are produced</w:t>
      </w:r>
      <w:r>
        <w:rPr>
          <w:rFonts w:ascii="Arial" w:hAnsi="Arial" w:cs="Arial"/>
          <w:lang w:val="en-US"/>
        </w:rPr>
        <w:t xml:space="preserve"> with similar kinetics as myeloid cells </w:t>
      </w:r>
      <w:sdt>
        <w:sdtPr>
          <w:rPr>
            <w:rFonts w:ascii="Arial" w:hAnsi="Arial" w:cs="Arial"/>
            <w:lang w:val="en-US"/>
          </w:rPr>
          <w:alias w:val="To edit, see citavi.com/edit"/>
          <w:tag w:val="CitaviPlaceholder#3162d895-9816-42df-bd74-895b5a9d865a"/>
          <w:id w:val="-1958173007"/>
          <w:placeholder>
            <w:docPart w:val="B08FCD91C15A430FA9B1E494C0513ED1"/>
          </w:placeholder>
        </w:sdtPr>
        <w:sdtContent>
          <w:r>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DA4ZTVkLTIzMjYtNGJmOS1iZWFkLTBjNDI1NmEzNThlNyIsIlJhbmdlTGVuZ3RoIjoxOSwiUmVmZXJlbmNlSWQiOiJhYjI1MzE3My1lNTdmLTQzMDAtYWQ3ZC0wMGYwNDNjOGE5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QTUM1MDU0NzIwIiwiVXJpU3RyaW5nIjoiaHR0cHM6Ly93d3cubmNiaS5ubG0ubmloLmdvdi9wbWMvYXJ0aWNsZXMvUE1DNTA1NDcy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DVUMTI6MjU6MTciLCJNb2RpZmllZEJ5IjoiX0ZyYW5rIFJvc2VuYmF1ZXIiLCJJZCI6IjE5ZDQ5ZjliLTExOTQtNDFiOS1iZGIxLTE2N2I4MzBkNDEzNSIsIk1vZGlmaWVkT24iOiIyMDIwLTA4LTA1VDEyOjI1OjE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ltbXVuaS4yMDE2LjA4LjAwNyIsIlVyaVN0cmluZyI6Imh0dHBzOi8vZG9pLm9yZy8xMC4xMDE2L2ouaW1tdW5pLjIwMTYuMDguMDA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VQxMjoyNToxNyIsIk1vZGlmaWVkQnkiOiJfRnJhbmsgUm9zZW5iYXVlciIsIklkIjoiMDJiYWRjMDMtYjRhOS00Yzk3LWFlNjItNDg5MzkwZmRiM2QyIiwiTW9kaWZpZWRPbiI6IjIwMjAtMDgtMDVUMTI6MjU6MTc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NzU5MDExNSIsIlVyaVN0cmluZyI6Imh0dHA6Ly93d3cubmNiaS5ubG0ubmloLmdvdi9wdWJtZWQvMjc1OTAxMTU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}</w:instrText>
          </w:r>
          <w:r>
            <w:rPr>
              <w:rFonts w:ascii="Arial" w:hAnsi="Arial" w:cs="Arial"/>
              <w:noProof/>
              <w:lang w:val="en-US"/>
            </w:rPr>
            <w:fldChar w:fldCharType="separate"/>
          </w:r>
          <w:r w:rsidR="00C506E1">
            <w:rPr>
              <w:rFonts w:ascii="Arial" w:hAnsi="Arial" w:cs="Arial"/>
              <w:noProof/>
              <w:lang w:val="en-US"/>
            </w:rPr>
            <w:t>(Sawai et al. 2016)</w:t>
          </w:r>
          <w:r>
            <w:rPr>
              <w:rFonts w:ascii="Arial" w:hAnsi="Arial" w:cs="Arial"/>
              <w:noProof/>
              <w:lang w:val="en-US"/>
            </w:rPr>
            <w:fldChar w:fldCharType="end"/>
          </w:r>
        </w:sdtContent>
      </w:sdt>
      <w:r>
        <w:rPr>
          <w:rFonts w:ascii="Arial" w:hAnsi="Arial" w:cs="Arial"/>
          <w:lang w:val="en-US"/>
        </w:rPr>
        <w:t xml:space="preserve">. </w:t>
      </w:r>
      <w:r w:rsidR="002D2DC8">
        <w:rPr>
          <w:rFonts w:ascii="Arial" w:hAnsi="Arial" w:cs="Arial"/>
          <w:lang w:val="en-US"/>
        </w:rPr>
        <w:t xml:space="preserve">The notion that </w:t>
      </w:r>
      <w:proofErr w:type="spellStart"/>
      <w:r>
        <w:rPr>
          <w:rFonts w:ascii="Arial" w:hAnsi="Arial" w:cs="Arial"/>
          <w:lang w:val="en-US"/>
        </w:rPr>
        <w:t>pDC</w:t>
      </w:r>
      <w:proofErr w:type="spellEnd"/>
      <w:r>
        <w:rPr>
          <w:rFonts w:ascii="Arial" w:hAnsi="Arial" w:cs="Arial"/>
          <w:lang w:val="en-US"/>
        </w:rPr>
        <w:t xml:space="preserve"> </w:t>
      </w:r>
      <w:r w:rsidR="002D2DC8">
        <w:rPr>
          <w:rFonts w:ascii="Arial" w:hAnsi="Arial" w:cs="Arial"/>
          <w:lang w:val="en-US"/>
        </w:rPr>
        <w:t xml:space="preserve">development </w:t>
      </w:r>
      <w:r w:rsidR="00245B0C">
        <w:rPr>
          <w:rFonts w:ascii="Arial" w:hAnsi="Arial" w:cs="Arial"/>
          <w:lang w:val="en-US"/>
        </w:rPr>
        <w:t xml:space="preserve">does not require stem cells with </w:t>
      </w:r>
      <w:r w:rsidR="00245B0C" w:rsidRPr="00B319A2">
        <w:rPr>
          <w:rFonts w:ascii="Arial" w:hAnsi="Arial" w:cs="Arial"/>
          <w:i/>
          <w:lang w:val="en-US"/>
          <w:rPrChange w:id="160" w:author=" " w:date="2020-12-28T12:12:00Z">
            <w:rPr>
              <w:rFonts w:ascii="Arial" w:hAnsi="Arial" w:cs="Arial"/>
              <w:lang w:val="en-US"/>
            </w:rPr>
          </w:rPrChange>
        </w:rPr>
        <w:t>in vivo</w:t>
      </w:r>
      <w:r w:rsidR="00245B0C">
        <w:rPr>
          <w:rFonts w:ascii="Arial" w:hAnsi="Arial" w:cs="Arial"/>
          <w:lang w:val="en-US"/>
        </w:rPr>
        <w:t xml:space="preserve"> lymphoid capacity</w:t>
      </w:r>
      <w:r>
        <w:rPr>
          <w:rFonts w:ascii="Arial" w:hAnsi="Arial" w:cs="Arial"/>
          <w:lang w:val="en-US"/>
        </w:rPr>
        <w:t xml:space="preserve"> is supported by </w:t>
      </w:r>
      <w:r w:rsidRPr="00E1231D">
        <w:rPr>
          <w:rFonts w:ascii="Arial" w:hAnsi="Arial" w:cs="Arial"/>
          <w:i/>
          <w:lang w:val="en-US"/>
        </w:rPr>
        <w:t>Vav</w:t>
      </w:r>
      <w:r w:rsidRPr="003A6F61">
        <w:rPr>
          <w:rFonts w:ascii="Arial" w:hAnsi="Arial" w:cs="Arial"/>
          <w:vertAlign w:val="superscript"/>
          <w:lang w:val="en-US"/>
        </w:rPr>
        <w:t>Cre</w:t>
      </w:r>
      <w:r>
        <w:rPr>
          <w:rFonts w:ascii="Arial" w:hAnsi="Arial" w:cs="Arial"/>
          <w:vertAlign w:val="superscript"/>
          <w:lang w:val="en-US"/>
        </w:rPr>
        <w:t>+</w:t>
      </w:r>
      <w:r w:rsidRPr="00E1231D">
        <w:rPr>
          <w:rFonts w:ascii="Arial" w:hAnsi="Arial" w:cs="Arial"/>
          <w:i/>
          <w:lang w:val="en-US"/>
        </w:rPr>
        <w:t>Dnmt1</w:t>
      </w:r>
      <w:r>
        <w:rPr>
          <w:rFonts w:ascii="Arial" w:hAnsi="Arial" w:cs="Arial"/>
          <w:vertAlign w:val="superscript"/>
          <w:lang w:val="en-US"/>
        </w:rPr>
        <w:t>lox/chip</w:t>
      </w:r>
      <w:r>
        <w:rPr>
          <w:rFonts w:ascii="Arial" w:hAnsi="Arial" w:cs="Arial"/>
          <w:lang w:val="en-US"/>
        </w:rPr>
        <w:t xml:space="preserve"> mice</w:t>
      </w:r>
      <w:r w:rsidR="00245B0C">
        <w:rPr>
          <w:rFonts w:ascii="Arial" w:hAnsi="Arial" w:cs="Arial"/>
          <w:lang w:val="en-US"/>
        </w:rPr>
        <w:t xml:space="preserve"> as well</w:t>
      </w:r>
      <w:r>
        <w:rPr>
          <w:rFonts w:ascii="Arial" w:hAnsi="Arial" w:cs="Arial"/>
          <w:lang w:val="en-US"/>
        </w:rPr>
        <w:t>, which exclusively lack</w:t>
      </w:r>
      <w:r w:rsidR="00381C93">
        <w:rPr>
          <w:rFonts w:ascii="Arial" w:hAnsi="Arial" w:cs="Arial"/>
          <w:lang w:val="en-US"/>
        </w:rPr>
        <w:t>ed</w:t>
      </w:r>
      <w:r>
        <w:rPr>
          <w:rFonts w:ascii="Arial" w:hAnsi="Arial" w:cs="Arial"/>
          <w:lang w:val="en-US"/>
        </w:rPr>
        <w:t xml:space="preserve"> pDCs but ha</w:t>
      </w:r>
      <w:r w:rsidR="00381C93">
        <w:rPr>
          <w:rFonts w:ascii="Arial" w:hAnsi="Arial" w:cs="Arial"/>
          <w:lang w:val="en-US"/>
        </w:rPr>
        <w:t>d</w:t>
      </w:r>
      <w:r>
        <w:rPr>
          <w:rFonts w:ascii="Arial" w:hAnsi="Arial" w:cs="Arial"/>
          <w:lang w:val="en-US"/>
        </w:rPr>
        <w:t xml:space="preserve"> normal B cell frequencies. </w:t>
      </w:r>
      <w:r w:rsidR="006C2D0E">
        <w:rPr>
          <w:rFonts w:ascii="Arial" w:hAnsi="Arial" w:cs="Arial"/>
          <w:lang w:val="en-US"/>
        </w:rPr>
        <w:t>T</w:t>
      </w:r>
      <w:r w:rsidR="00B45774">
        <w:rPr>
          <w:rFonts w:ascii="Arial" w:hAnsi="Arial" w:cs="Arial"/>
          <w:lang w:val="en-US"/>
        </w:rPr>
        <w:t>hese data appear to be</w:t>
      </w:r>
      <w:r>
        <w:rPr>
          <w:rFonts w:ascii="Arial" w:hAnsi="Arial" w:cs="Arial"/>
          <w:lang w:val="en-US"/>
        </w:rPr>
        <w:t xml:space="preserve"> in contrast to a recent single cell transcriptomics study</w:t>
      </w:r>
      <w:r w:rsidR="00B45774">
        <w:rPr>
          <w:rFonts w:ascii="Arial" w:hAnsi="Arial" w:cs="Arial"/>
          <w:lang w:val="en-US"/>
        </w:rPr>
        <w:t>,</w:t>
      </w:r>
      <w:r>
        <w:rPr>
          <w:rFonts w:ascii="Arial" w:hAnsi="Arial" w:cs="Arial"/>
          <w:lang w:val="en-US"/>
        </w:rPr>
        <w:t xml:space="preserve"> attributing progenitors with lymphoid identity as the main (or only) source of pDCs </w:t>
      </w:r>
      <w:sdt>
        <w:sdtPr>
          <w:rPr>
            <w:rFonts w:ascii="Arial" w:hAnsi="Arial" w:cs="Arial"/>
            <w:lang w:val="en-US"/>
          </w:rPr>
          <w:alias w:val="To edit, see citavi.com/edit"/>
          <w:tag w:val="CitaviPlaceholder#c860b7e0-1a7d-482e-b108-c042ef9d085b"/>
          <w:id w:val="-2014521767"/>
          <w:placeholder>
            <w:docPart w:val="B08FCD91C15A430FA9B1E494C0513ED1"/>
          </w:placeholder>
        </w:sdtPr>
        <w:sdtContent>
          <w:r>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jcyY2U1LThlZGYtNGNjMS04YzM0LTEzY2ViYWU1YWZhMCIsIlJhbmdlTGVuZ3RoIjoxOSwiUmVmZXJlbmNlSWQiOiI0YjMxYzBiYS01ZjJjLTRmYzUtOTAwZS1hNWRiMjZiMjQwZ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wLTAxOS0wNDIwLTMiLCJVcmlTdHJpbmciOiJodHRwczovL2RvaS5vcmcvMTAuMTAzOC9zNDE1OTAtMDE5LTA0MjAt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Dg6MzU6MzYiLCJNb2RpZmllZEJ5IjoiX0ZyYW5rIFJvc2VuYmF1ZXIiLCJJZCI6IjFiYzQ2ZGNlLTlmYzktNGUxNy04MzU4LTRlNjg3Yjc4ZGVkNyIsIk1vZGlmaWVkT24iOiIyMDIwLTA3LTMwVDA4OjM1OjM2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EyMTM3MjMiLCJVcmlTdHJpbmciOiJodHRwOi8vd3d3Lm5jYmkubmxtLm5paC5nb3YvcHVibWVkLzMxMjEzNz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}</w:instrText>
          </w:r>
          <w:r>
            <w:rPr>
              <w:rFonts w:ascii="Arial" w:hAnsi="Arial" w:cs="Arial"/>
              <w:noProof/>
              <w:lang w:val="en-US"/>
            </w:rPr>
            <w:fldChar w:fldCharType="separate"/>
          </w:r>
          <w:r w:rsidR="00C506E1">
            <w:rPr>
              <w:rFonts w:ascii="Arial" w:hAnsi="Arial" w:cs="Arial"/>
              <w:noProof/>
              <w:lang w:val="en-US"/>
            </w:rPr>
            <w:t>(Dress et al. 2019)</w:t>
          </w:r>
          <w:r>
            <w:rPr>
              <w:rFonts w:ascii="Arial" w:hAnsi="Arial" w:cs="Arial"/>
              <w:noProof/>
              <w:lang w:val="en-US"/>
            </w:rPr>
            <w:fldChar w:fldCharType="end"/>
          </w:r>
        </w:sdtContent>
      </w:sdt>
      <w:r>
        <w:rPr>
          <w:rFonts w:ascii="Arial" w:hAnsi="Arial" w:cs="Arial"/>
          <w:lang w:val="en-US"/>
        </w:rPr>
        <w:t>.</w:t>
      </w:r>
      <w:r w:rsidR="00CE4FF7">
        <w:rPr>
          <w:rFonts w:ascii="Arial" w:hAnsi="Arial" w:cs="Arial"/>
          <w:lang w:val="en-US"/>
        </w:rPr>
        <w:t xml:space="preserve"> </w:t>
      </w:r>
      <w:r w:rsidR="006C2D0E">
        <w:rPr>
          <w:rFonts w:ascii="Arial" w:hAnsi="Arial" w:cs="Arial"/>
          <w:lang w:val="en-US"/>
        </w:rPr>
        <w:t>However,</w:t>
      </w:r>
      <w:r>
        <w:rPr>
          <w:rFonts w:ascii="Arial" w:hAnsi="Arial" w:cs="Arial"/>
          <w:lang w:val="en-US"/>
        </w:rPr>
        <w:t xml:space="preserve"> one could bring these different observations </w:t>
      </w:r>
      <w:r w:rsidR="00F45213">
        <w:rPr>
          <w:rFonts w:ascii="Arial" w:hAnsi="Arial" w:cs="Arial"/>
          <w:lang w:val="en-US"/>
        </w:rPr>
        <w:t>together</w:t>
      </w:r>
      <w:r>
        <w:rPr>
          <w:rFonts w:ascii="Arial" w:hAnsi="Arial" w:cs="Arial"/>
          <w:lang w:val="en-US"/>
        </w:rPr>
        <w:t xml:space="preserve"> by </w:t>
      </w:r>
      <w:r w:rsidR="009A48BB">
        <w:rPr>
          <w:rFonts w:ascii="Arial" w:hAnsi="Arial" w:cs="Arial"/>
          <w:lang w:val="en-US"/>
        </w:rPr>
        <w:t>proposing</w:t>
      </w:r>
      <w:r>
        <w:rPr>
          <w:rFonts w:ascii="Arial" w:hAnsi="Arial" w:cs="Arial"/>
          <w:lang w:val="en-US"/>
        </w:rPr>
        <w:t xml:space="preserve"> that both DC</w:t>
      </w:r>
      <w:r w:rsidR="00830C56">
        <w:rPr>
          <w:rFonts w:ascii="Arial" w:hAnsi="Arial" w:cs="Arial"/>
          <w:lang w:val="en-US"/>
        </w:rPr>
        <w:t xml:space="preserve"> subsets</w:t>
      </w:r>
      <w:r>
        <w:rPr>
          <w:rFonts w:ascii="Arial" w:hAnsi="Arial" w:cs="Arial"/>
          <w:lang w:val="en-US"/>
        </w:rPr>
        <w:t xml:space="preserve"> initially arise from </w:t>
      </w:r>
      <w:r w:rsidR="00267934">
        <w:rPr>
          <w:rFonts w:ascii="Arial" w:hAnsi="Arial" w:cs="Arial"/>
          <w:lang w:val="en-US"/>
        </w:rPr>
        <w:t>‘</w:t>
      </w:r>
      <w:r>
        <w:rPr>
          <w:rFonts w:ascii="Arial" w:hAnsi="Arial" w:cs="Arial"/>
          <w:lang w:val="en-US"/>
        </w:rPr>
        <w:t>myeloid</w:t>
      </w:r>
      <w:r w:rsidR="00267934">
        <w:rPr>
          <w:rFonts w:ascii="Arial" w:hAnsi="Arial" w:cs="Arial"/>
          <w:lang w:val="en-US"/>
        </w:rPr>
        <w:t xml:space="preserve">’ </w:t>
      </w:r>
      <w:r>
        <w:rPr>
          <w:rFonts w:ascii="Arial" w:hAnsi="Arial" w:cs="Arial"/>
          <w:lang w:val="en-US"/>
        </w:rPr>
        <w:t>HSCs, but separate later by a methylation-based mechanism involving (or even leading to) the establishment of ‘lymphoid</w:t>
      </w:r>
      <w:r w:rsidR="004331D0">
        <w:rPr>
          <w:rFonts w:ascii="Arial" w:hAnsi="Arial" w:cs="Arial"/>
          <w:lang w:val="en-US"/>
        </w:rPr>
        <w:t>-like</w:t>
      </w:r>
      <w:r>
        <w:rPr>
          <w:rFonts w:ascii="Arial" w:hAnsi="Arial" w:cs="Arial"/>
          <w:lang w:val="en-US"/>
        </w:rPr>
        <w:t xml:space="preserve">’ identity in </w:t>
      </w:r>
      <w:proofErr w:type="spellStart"/>
      <w:r>
        <w:rPr>
          <w:rFonts w:ascii="Arial" w:hAnsi="Arial" w:cs="Arial"/>
          <w:lang w:val="en-US"/>
        </w:rPr>
        <w:t>pDC</w:t>
      </w:r>
      <w:proofErr w:type="spellEnd"/>
      <w:r>
        <w:rPr>
          <w:rFonts w:ascii="Arial" w:hAnsi="Arial" w:cs="Arial"/>
          <w:lang w:val="en-US"/>
        </w:rPr>
        <w:t xml:space="preserve">-specified progenitors. </w:t>
      </w:r>
      <w:r w:rsidR="00357D4D">
        <w:rPr>
          <w:rFonts w:ascii="Arial" w:hAnsi="Arial" w:cs="Arial"/>
          <w:lang w:val="en-US"/>
        </w:rPr>
        <w:t xml:space="preserve">Such a </w:t>
      </w:r>
      <w:r>
        <w:rPr>
          <w:rFonts w:ascii="Arial" w:hAnsi="Arial" w:cs="Arial"/>
          <w:lang w:val="en-US"/>
        </w:rPr>
        <w:t xml:space="preserve">dynamic lineage model </w:t>
      </w:r>
      <w:r w:rsidR="00357D4D">
        <w:rPr>
          <w:rFonts w:ascii="Arial" w:hAnsi="Arial" w:cs="Arial"/>
          <w:lang w:val="en-US"/>
        </w:rPr>
        <w:t>appears appealing, but</w:t>
      </w:r>
      <w:r>
        <w:rPr>
          <w:rFonts w:ascii="Arial" w:hAnsi="Arial" w:cs="Arial"/>
          <w:lang w:val="en-US"/>
        </w:rPr>
        <w:t xml:space="preserve"> requires further experimental support.</w:t>
      </w:r>
    </w:p>
    <w:p w14:paraId="631E81C6" w14:textId="055D91F5" w:rsidR="004F0AEE" w:rsidRDefault="009252A3" w:rsidP="00A07281">
      <w:pPr>
        <w:spacing w:line="480" w:lineRule="auto"/>
        <w:jc w:val="both"/>
        <w:rPr>
          <w:rFonts w:ascii="Arial" w:hAnsi="Arial" w:cs="Arial"/>
          <w:lang w:val="en-US"/>
        </w:rPr>
      </w:pPr>
      <w:r>
        <w:rPr>
          <w:rFonts w:ascii="Arial" w:hAnsi="Arial" w:cs="Arial"/>
          <w:lang w:val="en-US"/>
        </w:rPr>
        <w:t xml:space="preserve">DC fate choice </w:t>
      </w:r>
      <w:r w:rsidR="00C145C5">
        <w:rPr>
          <w:rFonts w:ascii="Arial" w:hAnsi="Arial" w:cs="Arial"/>
          <w:lang w:val="en-US"/>
        </w:rPr>
        <w:t xml:space="preserve">is initiated </w:t>
      </w:r>
      <w:r>
        <w:rPr>
          <w:rFonts w:ascii="Arial" w:hAnsi="Arial" w:cs="Arial"/>
          <w:lang w:val="en-US"/>
        </w:rPr>
        <w:t>early in hematopoiesis</w:t>
      </w:r>
      <w:r w:rsidR="00A268C5">
        <w:rPr>
          <w:rFonts w:ascii="Arial" w:hAnsi="Arial" w:cs="Arial"/>
          <w:lang w:val="en-US"/>
        </w:rPr>
        <w:t xml:space="preserve"> and coincide</w:t>
      </w:r>
      <w:r w:rsidR="00057ED7">
        <w:rPr>
          <w:rFonts w:ascii="Arial" w:hAnsi="Arial" w:cs="Arial"/>
          <w:lang w:val="en-US"/>
        </w:rPr>
        <w:t>s</w:t>
      </w:r>
      <w:r w:rsidR="00A268C5">
        <w:rPr>
          <w:rFonts w:ascii="Arial" w:hAnsi="Arial" w:cs="Arial"/>
          <w:lang w:val="en-US"/>
        </w:rPr>
        <w:t xml:space="preserve"> with the upregulation of Flt3 expression </w:t>
      </w:r>
      <w:sdt>
        <w:sdtPr>
          <w:rPr>
            <w:rFonts w:ascii="Arial" w:hAnsi="Arial" w:cs="Arial"/>
            <w:lang w:val="en-US"/>
          </w:rPr>
          <w:alias w:val="To edit, see citavi.com/edit"/>
          <w:tag w:val="CitaviPlaceholder#181f72ce-cf22-4bf1-966e-6a3f09eac3eb"/>
          <w:id w:val="265581056"/>
          <w:placeholder>
            <w:docPart w:val="119585C8D23F4BC3932E98B70EBC2966"/>
          </w:placeholder>
        </w:sdtPr>
        <w:sdtContent>
          <w:r w:rsidR="00AE3356">
            <w:rPr>
              <w:rFonts w:ascii="Arial" w:hAnsi="Arial" w:cs="Arial"/>
              <w:noProof/>
              <w:lang w:val="en-US"/>
            </w:rPr>
            <w:fldChar w:fldCharType="begin"/>
          </w:r>
          <w:r w:rsidR="00A268C5">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YTYyYmE2LTZiNzYtNDE0MC05OWM4LTJlNmY3ZTEyYjdkZiIsIlJhbmdlTGVuZ3RoIjoxNywiUmVmZXJlbmNlSWQiOiI2Y2UzMjE3NS1kOTY3LTQyOTEtYjg0Mi1jZGNhN2ExNjhh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4L25hdHVyZTEyMDEzIiwiVXJpU3RyaW5nIjoiaHR0cHM6Ly9kb2kub3JnLzEwLjEwMzgvbmF0dXJlMTIw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4VDA4OjM4OjU4IiwiTW9kaWZpZWRCeSI6Il9GcmFuayBSb3NlbmJhdWVyIiwiSWQiOiJiNmY4Mzk0My1kNGE0LTQ1YzUtOTg0My02N2M1YmM1MDc0MTkiLCJNb2RpZmllZE9uIjoiMjAyMC0wOC0yOFQwODozODo1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zNTUyODk2IiwiVXJpU3RyaW5nIjoiaHR0cDovL3d3dy5uY2JpLm5sbS5uaWguZ292L3B1Ym1lZC8yMzU1Mjg5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I4NjUwNDgwIiwiVXJpU3RyaW5nIjoiaHR0cDovL3d3dy5uY2JpLm5sbS5uaWguZ292L3B1Ym1lZC8yODY1MDQ4MC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TEtMjdUMTU6Mzc6MTYiLCJNb2RpZmllZEJ5IjoiX0ZyYW5rIFJvc2VuYmF1ZXIiLCJJZCI6IjQzYjc4YWE2LWYxOGMtNDYzNi05MGYwLWFmYjI5MzY0NmVhNiIsIk1vZGlmaWVkT24iOiIyMDIwLTExLTI3VDE1OjM3OjE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zOC9uaS4zNzg5IiwiVXJpU3RyaW5nIjoiaHR0cHM6Ly9kb2kub3JnLzEwLjEwMzgvbmkuMzc4O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TEtMjdUMTU6Mzc6MTYiLCJNb2RpZmllZEJ5IjoiX0ZyYW5rIFJvc2VuYmF1ZXIiLCJJZCI6IjhjYTkwYWZhLWM5ODMtNGZhMi04ZDMxLTcwOTRiN2RmNDlhNCIsIk1vZGlmaWVkT24iOiIyMDIwLTExLTI3VDE1OjM3OjE2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UE1DNTc0MzIyMyIsIlVyaVN0cmluZyI6Imh0dHBzOi8vd3d3Lm5jYmkubmxtLm5paC5nb3YvcG1jL2FydGljbGVzL1BNQzU3NDMyMjM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A2MTE2MTIiLCJVcmlTdHJpbmciOiJodHRwOi8vd3d3Lm5jYmkubmxtLm5paC5nb3YvcHVibWVkLzMwNjExNjEy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cHZrMHlsM3cwM2NkM3cxa3lmd2w1bG5rdHltYnM3NGRsZzFwOG9wZTd0ZGUiLCJDcmVhdGVkT24iOiIyMDIwLTEyLTA3VDA4OjI0OjUyWiIsIk1vZGlmaWVkQnkiOiJwdmsweWwzdzAzY2QzdzFreWZ3bDVsbmt0eW1iczc0ZGxnMXA4b3BlN3RkZSIsIklkIjoiZTJhNWYyMDEtYjVkNC00NDk0LWI1YzUtMzY0Y2UzODAyMjNkIiwiTW9kaWZpZWRPbiI6IjIwMjAtMTItMDdUMDg6MjQ6NTJa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MTAuMTA4NC9qZW0uMjAwMzAzMjMiLCJVcmlTdHJpbmciOiJodHRwczovL2RvaS5vcmcvMTAuMTA4NC9qZW0uMjAwMzAzMjMiLCJMaW5rZWRSZXNvdXJjZVN0YXR1cyI6OCwiUHJvcGVydGllcyI6eyIkaWQiOiI4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}</w:instrText>
          </w:r>
          <w:r w:rsidR="00AE3356">
            <w:rPr>
              <w:rFonts w:ascii="Arial" w:hAnsi="Arial" w:cs="Arial"/>
              <w:noProof/>
              <w:lang w:val="en-US"/>
            </w:rPr>
            <w:fldChar w:fldCharType="separate"/>
          </w:r>
          <w:r w:rsidR="00A268C5">
            <w:rPr>
              <w:rFonts w:ascii="Arial" w:hAnsi="Arial" w:cs="Arial"/>
              <w:noProof/>
              <w:lang w:val="en-US"/>
            </w:rPr>
            <w:t>(Naik et al. 2013; Karsunky et al. 2003)</w:t>
          </w:r>
          <w:r w:rsidR="00AE3356">
            <w:rPr>
              <w:rFonts w:ascii="Arial" w:hAnsi="Arial" w:cs="Arial"/>
              <w:noProof/>
              <w:lang w:val="en-US"/>
            </w:rPr>
            <w:fldChar w:fldCharType="end"/>
          </w:r>
        </w:sdtContent>
      </w:sdt>
      <w:r w:rsidR="00AE3356">
        <w:rPr>
          <w:rFonts w:ascii="Arial" w:hAnsi="Arial" w:cs="Arial"/>
          <w:lang w:val="en-US"/>
        </w:rPr>
        <w:t xml:space="preserve">. </w:t>
      </w:r>
      <w:r w:rsidR="00A268C5">
        <w:rPr>
          <w:rFonts w:ascii="Arial" w:hAnsi="Arial" w:cs="Arial"/>
          <w:lang w:val="en-US"/>
        </w:rPr>
        <w:t>In accordance</w:t>
      </w:r>
      <w:r w:rsidR="00057ED7">
        <w:rPr>
          <w:rFonts w:ascii="Arial" w:hAnsi="Arial" w:cs="Arial"/>
          <w:lang w:val="en-US"/>
        </w:rPr>
        <w:t xml:space="preserve"> with this notion</w:t>
      </w:r>
      <w:r w:rsidR="00A268C5">
        <w:rPr>
          <w:rFonts w:ascii="Arial" w:hAnsi="Arial" w:cs="Arial"/>
          <w:lang w:val="en-US"/>
        </w:rPr>
        <w:t>, our data confirmed</w:t>
      </w:r>
      <w:r w:rsidR="00AE3356">
        <w:rPr>
          <w:rFonts w:ascii="Arial" w:hAnsi="Arial" w:cs="Arial"/>
          <w:lang w:val="en-US"/>
        </w:rPr>
        <w:t xml:space="preserve"> </w:t>
      </w:r>
      <w:r w:rsidR="00CD6A87">
        <w:rPr>
          <w:rFonts w:ascii="Arial" w:hAnsi="Arial" w:cs="Arial"/>
          <w:lang w:val="en-US"/>
        </w:rPr>
        <w:t xml:space="preserve">that </w:t>
      </w:r>
      <w:r w:rsidR="0085132D" w:rsidRPr="00CD6A87">
        <w:rPr>
          <w:rFonts w:ascii="Arial" w:hAnsi="Arial" w:cs="Arial"/>
          <w:lang w:val="en-US"/>
        </w:rPr>
        <w:t xml:space="preserve">DC potential </w:t>
      </w:r>
      <w:r>
        <w:rPr>
          <w:rFonts w:ascii="Arial" w:hAnsi="Arial" w:cs="Arial"/>
          <w:lang w:val="en-US"/>
        </w:rPr>
        <w:t xml:space="preserve">increases stepwise </w:t>
      </w:r>
      <w:r w:rsidR="00C939F0">
        <w:rPr>
          <w:rFonts w:ascii="Arial" w:hAnsi="Arial" w:cs="Arial"/>
          <w:lang w:val="en-US"/>
        </w:rPr>
        <w:t xml:space="preserve">from HSCs </w:t>
      </w:r>
      <w:r>
        <w:rPr>
          <w:rFonts w:ascii="Arial" w:hAnsi="Arial" w:cs="Arial"/>
          <w:lang w:val="en-US"/>
        </w:rPr>
        <w:t>and is</w:t>
      </w:r>
      <w:r w:rsidR="00CD6A87">
        <w:rPr>
          <w:rFonts w:ascii="Arial" w:hAnsi="Arial" w:cs="Arial"/>
          <w:lang w:val="en-US"/>
        </w:rPr>
        <w:t xml:space="preserve"> concentrated in </w:t>
      </w:r>
      <w:r w:rsidR="0085132D" w:rsidRPr="00CD6A87">
        <w:rPr>
          <w:rFonts w:ascii="Arial" w:hAnsi="Arial" w:cs="Arial"/>
          <w:lang w:val="en-US"/>
        </w:rPr>
        <w:t>MPP3/4 cells</w:t>
      </w:r>
      <w:r>
        <w:rPr>
          <w:rFonts w:ascii="Arial" w:hAnsi="Arial" w:cs="Arial"/>
          <w:lang w:val="en-US"/>
        </w:rPr>
        <w:t>, which</w:t>
      </w:r>
      <w:r w:rsidR="00526667">
        <w:rPr>
          <w:rFonts w:ascii="Arial" w:hAnsi="Arial" w:cs="Arial"/>
          <w:lang w:val="en-US"/>
        </w:rPr>
        <w:t xml:space="preserve"> </w:t>
      </w:r>
      <w:r w:rsidR="00041904">
        <w:rPr>
          <w:rFonts w:ascii="Arial" w:hAnsi="Arial" w:cs="Arial"/>
          <w:lang w:val="en-US"/>
        </w:rPr>
        <w:t>we</w:t>
      </w:r>
      <w:r w:rsidR="00057ED7">
        <w:rPr>
          <w:rFonts w:ascii="Arial" w:hAnsi="Arial" w:cs="Arial"/>
          <w:lang w:val="en-US"/>
        </w:rPr>
        <w:t>re</w:t>
      </w:r>
      <w:r w:rsidR="00113BC6">
        <w:rPr>
          <w:rFonts w:ascii="Arial" w:hAnsi="Arial" w:cs="Arial"/>
          <w:lang w:val="en-US"/>
        </w:rPr>
        <w:t xml:space="preserve"> </w:t>
      </w:r>
      <w:r w:rsidR="00C939F0">
        <w:rPr>
          <w:rFonts w:ascii="Arial" w:hAnsi="Arial" w:cs="Arial"/>
          <w:lang w:val="en-US"/>
        </w:rPr>
        <w:t>greatly</w:t>
      </w:r>
      <w:r w:rsidR="000B0CFA">
        <w:rPr>
          <w:rFonts w:ascii="Arial" w:hAnsi="Arial" w:cs="Arial"/>
          <w:lang w:val="en-US"/>
        </w:rPr>
        <w:t xml:space="preserve"> </w:t>
      </w:r>
      <w:r w:rsidR="00830C56" w:rsidRPr="00E23A22">
        <w:rPr>
          <w:rFonts w:ascii="Arial" w:hAnsi="Arial" w:cs="Arial"/>
          <w:lang w:val="en-US"/>
        </w:rPr>
        <w:t>diminished</w:t>
      </w:r>
      <w:r w:rsidR="00830C56">
        <w:rPr>
          <w:rFonts w:ascii="Arial" w:hAnsi="Arial" w:cs="Arial"/>
          <w:lang w:val="en-US"/>
        </w:rPr>
        <w:t xml:space="preserve"> </w:t>
      </w:r>
      <w:r w:rsidR="0037695D">
        <w:rPr>
          <w:rFonts w:ascii="Arial" w:hAnsi="Arial" w:cs="Arial"/>
          <w:color w:val="000000"/>
          <w:lang w:val="en-US"/>
        </w:rPr>
        <w:t xml:space="preserve">in </w:t>
      </w:r>
      <w:r w:rsidR="0037695D" w:rsidRPr="005367A6">
        <w:rPr>
          <w:rFonts w:ascii="Arial" w:hAnsi="Arial" w:cs="Arial"/>
          <w:i/>
          <w:color w:val="000000"/>
          <w:lang w:val="en-US"/>
        </w:rPr>
        <w:t>Dnmt1</w:t>
      </w:r>
      <w:r w:rsidR="0037695D" w:rsidRPr="005367A6">
        <w:rPr>
          <w:rFonts w:ascii="Arial" w:hAnsi="Arial" w:cs="Arial"/>
          <w:color w:val="000000"/>
          <w:vertAlign w:val="superscript"/>
          <w:lang w:val="en-US"/>
        </w:rPr>
        <w:t>c/chip</w:t>
      </w:r>
      <w:r w:rsidR="0037695D" w:rsidRPr="005367A6">
        <w:rPr>
          <w:rFonts w:ascii="Arial" w:hAnsi="Arial" w:cs="Arial"/>
          <w:color w:val="000000"/>
          <w:lang w:val="en-US"/>
        </w:rPr>
        <w:t xml:space="preserve"> </w:t>
      </w:r>
      <w:r w:rsidR="0037695D">
        <w:rPr>
          <w:rFonts w:ascii="Arial" w:hAnsi="Arial" w:cs="Arial"/>
          <w:color w:val="000000"/>
          <w:lang w:val="en-US"/>
        </w:rPr>
        <w:t>mice</w:t>
      </w:r>
      <w:r>
        <w:rPr>
          <w:rFonts w:ascii="Arial" w:hAnsi="Arial" w:cs="Arial"/>
          <w:color w:val="000000"/>
          <w:lang w:val="en-US"/>
        </w:rPr>
        <w:t xml:space="preserve">. </w:t>
      </w:r>
      <w:r w:rsidR="008C350D">
        <w:rPr>
          <w:rFonts w:ascii="Arial" w:hAnsi="Arial" w:cs="Arial"/>
          <w:color w:val="000000"/>
          <w:lang w:val="en-US"/>
        </w:rPr>
        <w:t xml:space="preserve">Data from </w:t>
      </w:r>
      <w:r w:rsidR="008C350D">
        <w:rPr>
          <w:rFonts w:ascii="Arial" w:hAnsi="Arial" w:cs="Arial"/>
          <w:noProof/>
          <w:color w:val="000000"/>
          <w:lang w:val="en-US"/>
        </w:rPr>
        <w:t xml:space="preserve">Cabezas-Wallscheid et al. </w:t>
      </w:r>
      <w:sdt>
        <w:sdtPr>
          <w:rPr>
            <w:rFonts w:ascii="Arial" w:hAnsi="Arial" w:cs="Arial"/>
            <w:noProof/>
            <w:color w:val="000000"/>
            <w:lang w:val="en-US"/>
          </w:rPr>
          <w:alias w:val="To edit, see citavi.com/edit"/>
          <w:tag w:val="CitaviPlaceholder#7a923b6d-cb4f-457e-af49-6f297e40f579"/>
          <w:id w:val="2009174924"/>
          <w:placeholder>
            <w:docPart w:val="DefaultPlaceholder_-1854013440"/>
          </w:placeholder>
        </w:sdtPr>
        <w:sdtContent>
          <w:r w:rsidR="008C350D">
            <w:rPr>
              <w:rFonts w:ascii="Arial" w:hAnsi="Arial" w:cs="Arial"/>
              <w:noProof/>
              <w:color w:val="000000"/>
              <w:lang w:val="en-US"/>
            </w:rPr>
            <w:fldChar w:fldCharType="begin"/>
          </w:r>
          <w:r w:rsidR="008C350D">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ODU4NDNmLWZhNTItNDk2My04MWI3LTVmOGMzZDE0MzIzOSIsIlJhbmdlTGVuZ3RoIjozMiwiUmVmZXJlbmNlSWQiOiI5NTIyNmY1OC04YTY1LTRmM2EtYjNkYS0zZWIwZjE1ZmZh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5IiwiJHR5cGUiOiJTd2lzc0FjYWRlbWljLkNpdGF2aS5QZXJzb24sIFN3aXNzQWNhZGVtaWMuQ2l0YXZpIiwiRmlyc3ROYW1lIjoiQWxlamFuZHJvIiwiTGFzdE5hbWUiOiJSZXllcyIsIlByb3RlY3RlZCI6ZmFsc2UsIlNleCI6MiwiQ3JlYXRlZEJ5IjoiX0ZyYW5rIFJvc2VuYmF1ZXIiLCJDcmVhdGVkT24iOiIyMDIwLTA3LTMwVDA4OjQzOjEyIiwiTW9kaWZpZWRCeSI6Il9GcmFuayBSb3NlbmJhdWVyIiwiSWQiOiI5NTU5MjcyNS1lZGEzLTRkNjItYmM3OS0yZTdmMzgzMWM1ODIiLCJNb2RpZmllZE9uIjoiMjAyMC0wNy0zMFQwODo0MzoxMiIsIlByb2plY3QiOnsiJHJlZiI6IjUifX0seyIkaWQiOiIx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Ex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y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RhdmlkIiwiTGFzdE5hbWUiOiJCcm9ja3MiLCJQcm90ZWN0ZWQiOmZhbHNlLCJTZXgiOjIsIkNyZWF0ZWRCeSI6Il9GcmFuayBSb3NlbmJhdWVyIiwiQ3JlYXRlZE9uIjoiMjAyMC0wNy0zMFQwODo0MzoxMiIsIk1vZGlmaWVkQnkiOiJfRnJhbmsgUm9zZW5iYXVlciIsIklkIjoiZDJmMjYxZDItODEwMi00YWFiLWFmZjEtNzg1MjJjODVjMDU0IiwiTW9kaWZpZWRPbiI6IjIwMjAtMDctMzBUMDg6NDM6MTIiLCJQcm9qZWN0Ijp7IiRyZWYiOiI1In19LHsiJGlkIjoiMTg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E5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jA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yMSIsIiR0eXBlIjoiU3dpc3NBY2FkZW1pYy5DaXRhdmkuUGVyc29uLCBTd2lzc0FjYWRlbWljLkNpdGF2aSIsIkZpcnN0TmFtZSI6Ik1hcmlla2UiLCJMYXN0TmFtZSI6IkVzc2VycyIsIk1pZGRsZU5hbWUiOiJBLiBHLiIsIlByb3RlY3RlZCI6ZmFsc2UsIlNleCI6MSwiQ3JlYXRlZEJ5IjoiX0ZyYW5rIFJvc2VuYmF1ZXIiLCJDcmVhdGVkT24iOiIyMDIwLTA3LTMwVDA4OjQzOjEyIiwiTW9kaWZpZWRCeSI6Il9GcmFuayBSb3NlbmJhdWVyIiwiSWQiOiJmODZmNDg1ZC01MWIxLTQwZGItYjkwMC04YmQ3M2MzNzdhNmMiLCJNb2RpZmllZE9uIjoiMjAyMC0wNy0zMFQwODo0MzoxMiIsIlByb2plY3QiOnsiJHJlZiI6IjUifX0seyIkaWQiOiIyMi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y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NCIsIiR0eXBlIjoiU3dpc3NBY2FkZW1pYy5DaXRhdmkuUGVyc29uLCBTd2lzc0FjYWRlbWljLkNpdGF2aSIsIkZpcnN0TmFtZSI6IldvbGZnYW5nIiwiTGFzdE5hbWUiOiJIdWJlciIsIlByb3RlY3RlZCI6ZmFsc2UsIlNleCI6MiwiQ3JlYXRlZEJ5IjoiX0ZyYW5rIFJvc2VuYmF1ZXIiLCJDcmVhdGVkT24iOiIyMDIwLTA3LTMwVDA4OjQzOjEyIiwiTW9kaWZpZWRCeSI6Il9GcmFuayBSb3NlbmJhdWVyIiwiSWQiOiJlM2E0NzVmOC00OGQ4LTRiMTctOGNlYy1mZTRmZThhOTU1MjEiLCJNb2RpZmllZE9uIjoiMjAyMC0wNy0zMFQwODo0MzoxMiIsIlByb2plY3QiOnsiJHJlZiI6IjUifX0seyIkaWQiOiIyNS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i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LHsiJGlkIjoiMjciLCIkdHlwZSI6IlN3aXNzQWNhZGVtaWMuQ2l0YXZpLlBlcnNvbiwgU3dpc3NBY2FkZW1pYy5DaXRhdmkiLCJGaXJzdE5hbWUiOiJKZXJvZW4iLCJMYXN0TmFtZSI6IktyaWpnc3ZlbGQiLCJQcm90ZWN0ZWQiOmZhbHNlLCJTZXgiOjIsIkNyZWF0ZWRCeSI6Il9GcmFuayBSb3NlbmJhdWVyIiwiQ3JlYXRlZE9uIjoiMjAyMC0wNy0zMFQwODo0MzoxMiIsIk1vZGlmaWVkQnkiOiJfRnJhbmsgUm9zZW5iYXVlciIsIklkIjoiZjYxOWUwZGUtOGE5NC00YjAxLTk5NjQtNzkwYjQwNjA5MTQ2IiwiTW9kaWZpZWRPbiI6IjIwMjAtMDctMzBUMDg6NDM6MTIiLCJQcm9qZWN0Ijp7IiRyZWYiOiI1In19LHsiJGlkIjoiMjg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XSwiQ2l0YXRpb25LZXlVcGRhdGVUeXBlIjowLCJDb2xsYWJvcmF0b3JzIjpbXSwiRG9pIjoiMTAuMTAxNi9qLnN0ZW0uMjAxNC4wNy4wMDUiLCJFZGl0b3JzIjpbXSwiRXZhbHVhdGlvbkNvbXBsZXhpdHkiOjAsIkV2YWx1YXRpb25Tb3VyY2VUZXh0Rm9ybWF0IjowLCJHcm91cHMiOltdLCJIYXNMYWJlbDEiOmZhbHNlLCJIYXNMYWJlbDIiOmZhbHNlLCJLZXl3b3JkcyI6W10sIkxhbmd1YWdlIjoiZW5n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N0ZW0uMjAxNC4wNy4wMDUiLCJVcmlTdHJpbmciOiJodHRwczovL2RvaS5vcmcvMTAuMTAxNi9qLnN0ZW0uMjAxNC4wNy4wMD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zOjEyIiwiTW9kaWZpZWRCeSI6Il9GcmFuayBSb3NlbmJhdWVyIiwiSWQiOiI2ZTUzM2NkNy03ZDU3LTRlYmYtODg0My0wMDJkMGM3ZDFlMDciLCJNb2RpZmllZE9uIjoiMjAyMC0wNy0zMFQwODo0Mzox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I1MTU4OTM1IiwiVXJpU3RyaW5nIjoiaHR0cDovL3d3dy5uY2JpLm5sbS5uaWguZ292L3B1Ym1lZC8yNTE1ODkz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}</w:instrText>
          </w:r>
          <w:r w:rsidR="008C350D">
            <w:rPr>
              <w:rFonts w:ascii="Arial" w:hAnsi="Arial" w:cs="Arial"/>
              <w:noProof/>
              <w:color w:val="000000"/>
              <w:lang w:val="en-US"/>
            </w:rPr>
            <w:fldChar w:fldCharType="separate"/>
          </w:r>
          <w:r w:rsidR="008C350D">
            <w:rPr>
              <w:rFonts w:ascii="Arial" w:hAnsi="Arial" w:cs="Arial"/>
              <w:noProof/>
              <w:color w:val="000000"/>
              <w:lang w:val="en-US"/>
            </w:rPr>
            <w:t>(Cabezas-Wallscheid et al. 2014)</w:t>
          </w:r>
          <w:r w:rsidR="008C350D">
            <w:rPr>
              <w:rFonts w:ascii="Arial" w:hAnsi="Arial" w:cs="Arial"/>
              <w:noProof/>
              <w:color w:val="000000"/>
              <w:lang w:val="en-US"/>
            </w:rPr>
            <w:fldChar w:fldCharType="end"/>
          </w:r>
        </w:sdtContent>
      </w:sdt>
      <w:r w:rsidR="008C350D">
        <w:rPr>
          <w:rFonts w:ascii="Arial" w:hAnsi="Arial" w:cs="Arial"/>
          <w:noProof/>
          <w:color w:val="000000"/>
          <w:lang w:val="en-US"/>
        </w:rPr>
        <w:t xml:space="preserve"> revealed that </w:t>
      </w:r>
      <w:r w:rsidR="008C350D">
        <w:rPr>
          <w:rFonts w:ascii="Arial" w:hAnsi="Arial" w:cs="Arial"/>
          <w:color w:val="000000"/>
          <w:lang w:val="en-US"/>
        </w:rPr>
        <w:t>DNA m</w:t>
      </w:r>
      <w:r w:rsidR="000D3613">
        <w:rPr>
          <w:rFonts w:ascii="Arial" w:hAnsi="Arial" w:cs="Arial"/>
          <w:color w:val="000000"/>
          <w:lang w:val="en-US"/>
        </w:rPr>
        <w:t>ethylation</w:t>
      </w:r>
      <w:r w:rsidR="00E23A22" w:rsidRPr="00E23A22">
        <w:rPr>
          <w:rFonts w:ascii="Arial" w:hAnsi="Arial" w:cs="Arial"/>
          <w:color w:val="000000"/>
          <w:lang w:val="en-US"/>
        </w:rPr>
        <w:t xml:space="preserve"> differences </w:t>
      </w:r>
      <w:r w:rsidR="00113BC6" w:rsidRPr="00E23A22">
        <w:rPr>
          <w:rFonts w:ascii="Arial" w:hAnsi="Arial" w:cs="Arial"/>
          <w:color w:val="000000"/>
          <w:lang w:val="en-US"/>
        </w:rPr>
        <w:t>between MPP3/4 and MPP2</w:t>
      </w:r>
      <w:r w:rsidR="00113BC6">
        <w:rPr>
          <w:rFonts w:ascii="Arial" w:hAnsi="Arial" w:cs="Arial"/>
          <w:color w:val="000000"/>
          <w:lang w:val="en-US"/>
        </w:rPr>
        <w:t xml:space="preserve"> </w:t>
      </w:r>
      <w:r w:rsidR="00A268C5">
        <w:rPr>
          <w:rFonts w:ascii="Arial" w:hAnsi="Arial" w:cs="Arial"/>
          <w:color w:val="000000"/>
          <w:lang w:val="en-US"/>
        </w:rPr>
        <w:t>are</w:t>
      </w:r>
      <w:r w:rsidR="0037695D">
        <w:rPr>
          <w:rFonts w:ascii="Arial" w:hAnsi="Arial" w:cs="Arial"/>
          <w:color w:val="000000"/>
          <w:lang w:val="en-US"/>
        </w:rPr>
        <w:t xml:space="preserve"> greater than </w:t>
      </w:r>
      <w:r w:rsidR="003249F7">
        <w:rPr>
          <w:rFonts w:ascii="Arial" w:hAnsi="Arial" w:cs="Arial"/>
          <w:color w:val="000000"/>
          <w:lang w:val="en-US"/>
        </w:rPr>
        <w:t xml:space="preserve">those </w:t>
      </w:r>
      <w:r w:rsidR="0037695D">
        <w:rPr>
          <w:rFonts w:ascii="Arial" w:hAnsi="Arial" w:cs="Arial"/>
          <w:color w:val="000000"/>
          <w:lang w:val="en-US"/>
        </w:rPr>
        <w:t>between MPP2 and MPP1/HSC</w:t>
      </w:r>
      <w:r w:rsidR="00B81CDE">
        <w:rPr>
          <w:rFonts w:ascii="Arial" w:hAnsi="Arial" w:cs="Arial"/>
          <w:color w:val="000000"/>
          <w:lang w:val="en-US"/>
        </w:rPr>
        <w:t xml:space="preserve">, indicating that methylation changes increase </w:t>
      </w:r>
      <w:r w:rsidR="004331D0">
        <w:rPr>
          <w:rFonts w:ascii="Arial" w:hAnsi="Arial" w:cs="Arial"/>
          <w:color w:val="000000"/>
          <w:lang w:val="en-US"/>
        </w:rPr>
        <w:t xml:space="preserve">steadily </w:t>
      </w:r>
      <w:r w:rsidR="00B81CDE">
        <w:rPr>
          <w:rFonts w:ascii="Arial" w:hAnsi="Arial" w:cs="Arial"/>
          <w:color w:val="000000"/>
          <w:lang w:val="en-US"/>
        </w:rPr>
        <w:t>during early hematopoies</w:t>
      </w:r>
      <w:r w:rsidR="008C350D">
        <w:rPr>
          <w:rFonts w:ascii="Arial" w:hAnsi="Arial" w:cs="Arial"/>
          <w:color w:val="000000"/>
          <w:lang w:val="en-US"/>
        </w:rPr>
        <w:t>is. Moreover, these authors showed</w:t>
      </w:r>
      <w:r w:rsidR="008C350D" w:rsidRPr="008C350D">
        <w:rPr>
          <w:rFonts w:ascii="Arial" w:hAnsi="Arial" w:cs="Arial"/>
          <w:color w:val="000000"/>
          <w:lang w:val="en-US"/>
        </w:rPr>
        <w:t xml:space="preserve"> that 71% of DMRs between HSC and MPP1 </w:t>
      </w:r>
      <w:r w:rsidR="008C350D">
        <w:rPr>
          <w:rFonts w:ascii="Arial" w:hAnsi="Arial" w:cs="Arial"/>
          <w:color w:val="000000"/>
          <w:lang w:val="en-US"/>
        </w:rPr>
        <w:t>we</w:t>
      </w:r>
      <w:r w:rsidR="008C350D" w:rsidRPr="008C350D">
        <w:rPr>
          <w:rFonts w:ascii="Arial" w:hAnsi="Arial" w:cs="Arial"/>
          <w:color w:val="000000"/>
          <w:lang w:val="en-US"/>
        </w:rPr>
        <w:t xml:space="preserve">re characterized by DNA methylation loss, while DMRs identified between MPP2 and MPP3/4 </w:t>
      </w:r>
      <w:r w:rsidR="008C350D">
        <w:rPr>
          <w:rFonts w:ascii="Arial" w:hAnsi="Arial" w:cs="Arial"/>
          <w:color w:val="000000"/>
          <w:lang w:val="en-US"/>
        </w:rPr>
        <w:t>we</w:t>
      </w:r>
      <w:r w:rsidR="008C350D" w:rsidRPr="008C350D">
        <w:rPr>
          <w:rFonts w:ascii="Arial" w:hAnsi="Arial" w:cs="Arial"/>
          <w:color w:val="000000"/>
          <w:lang w:val="en-US"/>
        </w:rPr>
        <w:t xml:space="preserve">re 75% gain of methylation and these DMRs </w:t>
      </w:r>
      <w:r w:rsidR="008C350D">
        <w:rPr>
          <w:rFonts w:ascii="Arial" w:hAnsi="Arial" w:cs="Arial"/>
          <w:color w:val="000000"/>
          <w:lang w:val="en-US"/>
        </w:rPr>
        <w:t>we</w:t>
      </w:r>
      <w:r w:rsidR="008C350D" w:rsidRPr="008C350D">
        <w:rPr>
          <w:rFonts w:ascii="Arial" w:hAnsi="Arial" w:cs="Arial"/>
          <w:color w:val="000000"/>
          <w:lang w:val="en-US"/>
        </w:rPr>
        <w:t xml:space="preserve">re strongly associated with silencing of the </w:t>
      </w:r>
      <w:commentRangeStart w:id="161"/>
      <w:commentRangeStart w:id="162"/>
      <w:r w:rsidR="008C350D">
        <w:rPr>
          <w:rFonts w:ascii="Arial" w:hAnsi="Arial" w:cs="Arial"/>
          <w:color w:val="000000"/>
          <w:lang w:val="en-US"/>
        </w:rPr>
        <w:t>corresponding</w:t>
      </w:r>
      <w:r w:rsidR="008C350D" w:rsidRPr="008C350D">
        <w:rPr>
          <w:rFonts w:ascii="Arial" w:hAnsi="Arial" w:cs="Arial"/>
          <w:color w:val="000000"/>
          <w:lang w:val="en-US"/>
        </w:rPr>
        <w:t xml:space="preserve"> genes</w:t>
      </w:r>
      <w:r w:rsidR="008C350D">
        <w:rPr>
          <w:rFonts w:ascii="Arial" w:hAnsi="Arial" w:cs="Arial"/>
          <w:color w:val="000000"/>
          <w:lang w:val="en-US"/>
        </w:rPr>
        <w:t xml:space="preserve"> </w:t>
      </w:r>
      <w:commentRangeEnd w:id="161"/>
      <w:r w:rsidR="009A281C">
        <w:rPr>
          <w:rStyle w:val="CommentReference"/>
        </w:rPr>
        <w:commentReference w:id="161"/>
      </w:r>
      <w:commentRangeEnd w:id="162"/>
      <w:r w:rsidR="004448A2">
        <w:rPr>
          <w:rStyle w:val="CommentReference"/>
        </w:rPr>
        <w:commentReference w:id="162"/>
      </w:r>
      <w:sdt>
        <w:sdtPr>
          <w:rPr>
            <w:rFonts w:ascii="Arial" w:hAnsi="Arial" w:cs="Arial"/>
            <w:color w:val="000000"/>
            <w:lang w:val="en-US"/>
          </w:rPr>
          <w:alias w:val="To edit, see citavi.com/edit"/>
          <w:tag w:val="CitaviPlaceholder#bd320e9d-bd66-4fd7-ae82-5007023ef684"/>
          <w:id w:val="-1913618201"/>
          <w:placeholder>
            <w:docPart w:val="DefaultPlaceholder_-1854013440"/>
          </w:placeholder>
        </w:sdtPr>
        <w:sdtContent>
          <w:r w:rsidR="008C350D">
            <w:rPr>
              <w:rFonts w:ascii="Arial" w:hAnsi="Arial" w:cs="Arial"/>
              <w:noProof/>
              <w:color w:val="000000"/>
              <w:lang w:val="en-US"/>
            </w:rPr>
            <w:fldChar w:fldCharType="begin"/>
          </w:r>
          <w:r w:rsidR="008C350D">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MTI3MmY4LTdlMDEtNDMzYS05YjNkLTMwYjU4ODIyZDk0ZCIsIlJhbmdlTGVuZ3RoIjoxOSwiUmVmZXJlbmNlSWQiOiJlMTJhMGM4NS1iNjY1LTRmZTktYmY2YS02OTQ2OTU5MWQ4O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w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xlaSIsIkxhc3ROYW1lIjoiR3UiLCJQcm90ZWN0ZWQiOmZhbHNlLCJTZXgiOjAsIkNyZWF0ZWRCeSI6Il9GcmFuayBSb3NlbmJhdWVyIiwiQ3JlYXRlZE9uIjoiMjAyMC0wNy0zMFQwODo0MzoxMiIsIk1vZGlmaWVkQnkiOiJfRnJhbmsgUm9zZW5iYXVlciIsIklkIjoiZDEwOTBjZDgtYmI2NC00MDQwLTg0YzctODkwMjkyZDAyZDJlIiwiTW9kaWZpZWRPbiI6IjIwMjAtMDctMzBUMDg6NDM6MTIiLCJQcm9qZWN0Ijp7IiRyZWYiOiI1In19LHsiJGlkIjoiMTg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xOSIsIiR0eXBlIjoiU3dpc3NBY2FkZW1pYy5DaXRhdmkuUGVyc29uLCBTd2lzc0FjYWRlbWljLkNpdGF2aSIsIkZpcnN0TmFtZSI6Ik1hcmlla2UiLCJMYXN0TmFtZSI6IkVzc2VycyIsIk1pZGRsZU5hbWUiOiJBZyIsIlByb3RlY3RlZCI6ZmFsc2UsIlNleCI6MSwiQ3JlYXRlZEJ5IjoiX0ZyYW5rIFJvc2VuYmF1ZXIiLCJDcmVhdGVkT24iOiIyMDIwLTA4LTA3VDA4OjM5OjI2IiwiTW9kaWZpZWRCeSI6Il9GcmFuayBSb3NlbmJhdWVyIiwiSWQiOiI4YjI1MmZiNC0zYTJlLTRmZDQtYjY4NC03YjVlZmE3NWZmMDkiLCJNb2RpZmllZE9uIjoiMjAyMC0wOC0wN1QwODozOToyNiIsIlByb2plY3QiOnsiJHJlZiI6IjUifX0seyIkaWQiOiIyMC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S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MiIsIiR0eXBlIjoiU3dpc3NBY2FkZW1pYy5DaXRhdmkuUGVyc29uLCBTd2lzc0FjYWRlbWljLkNpdGF2aSIsIkZpcnN0TmFtZSI6IkFuZHJlYXMiLCJMYXN0TmFtZSI6IlRydW1wcCIsIlByb3RlY3RlZCI6ZmFsc2UsIlNleCI6MiwiQ3JlYXRlZEJ5IjoiX0ZyYW5rIFJvc2VuYmF1ZXIiLCJDcmVhdGVkT24iOiIyMDIwLTA3LTMwVDA4OjQzOjEyIiwiTW9kaWZpZWRCeSI6Il9GcmFuayBSb3NlbmJhdWVyIiwiSWQiOiJlYTZmN2EwNy0xODhjLTRhMDctOWYxNC05MWYzYjcyZWI5MjIiLCJNb2RpZmllZE9uIjoiMjAyMC0wNy0zMFQwODo0MzoxMiIsIlByb2plY3QiOnsiJHJlZiI6IjUifX0seyIkaWQiOiIyMy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C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XSwiQ2l0YXRpb25LZXlVcGRhdGVUeXBlIjowLCJDb2xsYWJvcmF0b3JzIjpbXSwiRG9pIjoiMTAuNDE2MS8xNTM4NDEwMS4yMDE0Ljk3MzMz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yNTQ4MzA2OSIsIlVyaVN0cmluZyI6Imh0dHA6Ly93d3cubmNiaS5ubG0ubmloLmdvdi9wdWJtZWQvMjU0ODMwNjk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A3VDA4OjM5OjI2IiwiTW9kaWZpZWRCeSI6Il9GcmFuayBSb3NlbmJhdWVyIiwiSWQiOiI1MmZlNGE5Yy02ZjE0LTRiMzYtYjNlNS0xYzRiM2RhZWQyZjgiLCJNb2RpZmllZE9uIjoiMjAyMC0wOC0wN1QwODozOToyNi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Q2MTMxODAiLCJVcmlTdHJpbmciOiJodHRwczovL3d3dy5uY2JpLm5sbS5uaWguZ292L3BtYy9hcnRpY2xlcy9QTUM0NjEzMTg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wN1QwODozOToyNiIsIk1vZGlmaWVkQnkiOiJfRnJhbmsgUm9zZW5iYXVlciIsIklkIjoiMDAyZTQwN2EtMjg5ZC00YjRjLTlmMmEtNDBmZTc2ZTBkYmI5IiwiTW9kaWZpZWRPbiI6IjIwMjAtMDgtMDdUMDg6Mzk6MjY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40MTYxLzE1Mzg0MTAxLjIwMTQuOTczMzM0IiwiVXJpU3RyaW5nIjoiaHR0cHM6Ly9kb2kub3JnLzEwLjQxNjEvMTUzODQxMDEuMjAxNC45NzMzMz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}</w:instrText>
          </w:r>
          <w:r w:rsidR="008C350D">
            <w:rPr>
              <w:rFonts w:ascii="Arial" w:hAnsi="Arial" w:cs="Arial"/>
              <w:noProof/>
              <w:color w:val="000000"/>
              <w:lang w:val="en-US"/>
            </w:rPr>
            <w:fldChar w:fldCharType="separate"/>
          </w:r>
          <w:r w:rsidR="008C350D">
            <w:rPr>
              <w:rFonts w:ascii="Arial" w:hAnsi="Arial" w:cs="Arial"/>
              <w:noProof/>
              <w:color w:val="000000"/>
              <w:lang w:val="en-US"/>
            </w:rPr>
            <w:t>(Lipka et al. 2014)</w:t>
          </w:r>
          <w:r w:rsidR="008C350D">
            <w:rPr>
              <w:rFonts w:ascii="Arial" w:hAnsi="Arial" w:cs="Arial"/>
              <w:noProof/>
              <w:color w:val="000000"/>
              <w:lang w:val="en-US"/>
            </w:rPr>
            <w:fldChar w:fldCharType="end"/>
          </w:r>
        </w:sdtContent>
      </w:sdt>
      <w:r w:rsidR="008C350D" w:rsidRPr="008C350D">
        <w:rPr>
          <w:rFonts w:ascii="Arial" w:hAnsi="Arial" w:cs="Arial"/>
          <w:color w:val="000000"/>
          <w:lang w:val="en-US"/>
        </w:rPr>
        <w:t xml:space="preserve">. </w:t>
      </w:r>
      <w:r w:rsidR="00113BC6" w:rsidRPr="00682BE7">
        <w:rPr>
          <w:rFonts w:ascii="Arial" w:hAnsi="Arial" w:cs="Arial"/>
          <w:color w:val="000000"/>
          <w:lang w:val="en-US"/>
        </w:rPr>
        <w:t>O</w:t>
      </w:r>
      <w:r w:rsidR="000B0CFA" w:rsidRPr="00682BE7">
        <w:rPr>
          <w:rFonts w:ascii="Arial" w:hAnsi="Arial" w:cs="Arial"/>
          <w:color w:val="000000"/>
          <w:lang w:val="en-US"/>
        </w:rPr>
        <w:t>ur</w:t>
      </w:r>
      <w:r w:rsidR="00E23A22" w:rsidRPr="00682BE7">
        <w:rPr>
          <w:rFonts w:ascii="Arial" w:hAnsi="Arial" w:cs="Arial"/>
          <w:lang w:val="en-US"/>
        </w:rPr>
        <w:t xml:space="preserve"> </w:t>
      </w:r>
      <w:r w:rsidR="000B0CFA" w:rsidRPr="00682BE7">
        <w:rPr>
          <w:rFonts w:ascii="Arial" w:hAnsi="Arial" w:cs="Arial"/>
          <w:lang w:val="en-US"/>
        </w:rPr>
        <w:t xml:space="preserve">data </w:t>
      </w:r>
      <w:r w:rsidR="00036C91" w:rsidRPr="00682BE7">
        <w:rPr>
          <w:rFonts w:ascii="Arial" w:hAnsi="Arial" w:cs="Arial"/>
          <w:lang w:val="en-US"/>
        </w:rPr>
        <w:t>show</w:t>
      </w:r>
      <w:r w:rsidR="008C350D">
        <w:rPr>
          <w:rFonts w:ascii="Arial" w:hAnsi="Arial" w:cs="Arial"/>
          <w:lang w:val="en-US"/>
        </w:rPr>
        <w:t xml:space="preserve"> </w:t>
      </w:r>
      <w:r w:rsidR="00B81CDE" w:rsidRPr="00682BE7">
        <w:rPr>
          <w:rFonts w:ascii="Arial" w:hAnsi="Arial" w:cs="Arial"/>
          <w:lang w:val="en-US"/>
        </w:rPr>
        <w:t xml:space="preserve">that this </w:t>
      </w:r>
      <w:r w:rsidR="008C350D">
        <w:rPr>
          <w:rFonts w:ascii="Arial" w:hAnsi="Arial" w:cs="Arial"/>
          <w:lang w:val="en-US"/>
        </w:rPr>
        <w:t>methylation gain</w:t>
      </w:r>
      <w:r w:rsidR="004E21E8" w:rsidRPr="00682BE7">
        <w:rPr>
          <w:rFonts w:ascii="Arial" w:hAnsi="Arial" w:cs="Arial"/>
          <w:lang w:val="en-US"/>
        </w:rPr>
        <w:t xml:space="preserve"> is</w:t>
      </w:r>
      <w:r w:rsidR="00036C91" w:rsidRPr="00682BE7">
        <w:rPr>
          <w:rFonts w:ascii="Arial" w:hAnsi="Arial" w:cs="Arial"/>
          <w:lang w:val="en-US"/>
        </w:rPr>
        <w:t xml:space="preserve"> </w:t>
      </w:r>
      <w:r w:rsidR="004E21E8" w:rsidRPr="00682BE7">
        <w:rPr>
          <w:rFonts w:ascii="Arial" w:hAnsi="Arial" w:cs="Arial"/>
          <w:lang w:val="en-US"/>
        </w:rPr>
        <w:t xml:space="preserve">dependent on DNMT1 and is </w:t>
      </w:r>
      <w:r w:rsidR="00036C91" w:rsidRPr="00682BE7">
        <w:rPr>
          <w:rFonts w:ascii="Arial" w:hAnsi="Arial" w:cs="Arial"/>
          <w:lang w:val="en-US"/>
        </w:rPr>
        <w:t xml:space="preserve">essential for DC </w:t>
      </w:r>
      <w:r w:rsidR="00CE4FF7" w:rsidRPr="00682BE7">
        <w:rPr>
          <w:rFonts w:ascii="Arial" w:hAnsi="Arial" w:cs="Arial"/>
          <w:lang w:val="en-US"/>
        </w:rPr>
        <w:t xml:space="preserve">fate. </w:t>
      </w:r>
      <w:r w:rsidR="00CE4FF7" w:rsidRPr="005059AF">
        <w:rPr>
          <w:rFonts w:ascii="Arial" w:hAnsi="Arial" w:cs="Arial"/>
          <w:lang w:val="en-US"/>
        </w:rPr>
        <w:t xml:space="preserve">Mechanistically, </w:t>
      </w:r>
      <w:r w:rsidR="00DC1767">
        <w:rPr>
          <w:rFonts w:ascii="Arial" w:hAnsi="Arial" w:cs="Arial"/>
          <w:lang w:val="en-US"/>
        </w:rPr>
        <w:t xml:space="preserve">DNMT1 hypomorphic cells failed to </w:t>
      </w:r>
      <w:r w:rsidR="00D95DE7">
        <w:rPr>
          <w:rFonts w:ascii="Arial" w:hAnsi="Arial" w:cs="Arial"/>
          <w:lang w:val="en-US"/>
        </w:rPr>
        <w:t>gain</w:t>
      </w:r>
      <w:r w:rsidR="00DC1767">
        <w:rPr>
          <w:rFonts w:ascii="Arial" w:hAnsi="Arial" w:cs="Arial"/>
          <w:lang w:val="en-US"/>
        </w:rPr>
        <w:t xml:space="preserve"> sufficient methylation to </w:t>
      </w:r>
      <w:r w:rsidR="008B726F">
        <w:rPr>
          <w:rFonts w:ascii="Arial" w:hAnsi="Arial" w:cs="Arial"/>
          <w:lang w:val="en-US"/>
        </w:rPr>
        <w:t>both</w:t>
      </w:r>
      <w:r w:rsidR="00DC1767">
        <w:rPr>
          <w:rFonts w:ascii="Arial" w:hAnsi="Arial" w:cs="Arial"/>
          <w:lang w:val="en-US"/>
        </w:rPr>
        <w:t xml:space="preserve"> facilitate the expression of DC genes </w:t>
      </w:r>
      <w:r w:rsidR="00057ED7">
        <w:rPr>
          <w:rFonts w:ascii="Arial" w:hAnsi="Arial" w:cs="Arial"/>
          <w:lang w:val="en-US"/>
        </w:rPr>
        <w:t xml:space="preserve">(mainly </w:t>
      </w:r>
      <w:r w:rsidR="00057ED7" w:rsidRPr="00057ED7">
        <w:rPr>
          <w:rFonts w:ascii="Arial" w:hAnsi="Arial" w:cs="Arial"/>
          <w:i/>
          <w:lang w:val="en-US"/>
        </w:rPr>
        <w:t>Flt3</w:t>
      </w:r>
      <w:r w:rsidR="00057ED7">
        <w:rPr>
          <w:rFonts w:ascii="Arial" w:hAnsi="Arial" w:cs="Arial"/>
          <w:lang w:val="en-US"/>
        </w:rPr>
        <w:t xml:space="preserve"> and others) </w:t>
      </w:r>
      <w:r w:rsidR="00DC1767">
        <w:rPr>
          <w:rFonts w:ascii="Arial" w:hAnsi="Arial" w:cs="Arial"/>
          <w:lang w:val="en-US"/>
        </w:rPr>
        <w:t xml:space="preserve">and inhibit </w:t>
      </w:r>
      <w:r w:rsidR="00427250">
        <w:rPr>
          <w:rFonts w:ascii="Arial" w:hAnsi="Arial" w:cs="Arial"/>
          <w:lang w:val="en-US"/>
        </w:rPr>
        <w:t xml:space="preserve">genes of </w:t>
      </w:r>
      <w:r w:rsidR="008958E5">
        <w:rPr>
          <w:rFonts w:ascii="Arial" w:hAnsi="Arial" w:cs="Arial"/>
          <w:lang w:val="en-US"/>
        </w:rPr>
        <w:t>alternative lineage</w:t>
      </w:r>
      <w:r w:rsidR="00427250">
        <w:rPr>
          <w:rFonts w:ascii="Arial" w:hAnsi="Arial" w:cs="Arial"/>
          <w:lang w:val="en-US"/>
        </w:rPr>
        <w:t>s</w:t>
      </w:r>
      <w:r w:rsidR="00682BE7">
        <w:rPr>
          <w:rFonts w:ascii="Arial" w:hAnsi="Arial" w:cs="Arial"/>
          <w:lang w:val="en-US"/>
        </w:rPr>
        <w:t xml:space="preserve">. </w:t>
      </w:r>
      <w:r w:rsidR="00D95DE7">
        <w:rPr>
          <w:rFonts w:ascii="Arial" w:hAnsi="Arial" w:cs="Arial"/>
          <w:lang w:val="en-US"/>
        </w:rPr>
        <w:t>This suggest</w:t>
      </w:r>
      <w:r w:rsidR="001A2512">
        <w:rPr>
          <w:rFonts w:ascii="Arial" w:hAnsi="Arial" w:cs="Arial"/>
          <w:lang w:val="en-US"/>
        </w:rPr>
        <w:t>s</w:t>
      </w:r>
      <w:r w:rsidR="00D95DE7">
        <w:rPr>
          <w:rFonts w:ascii="Arial" w:hAnsi="Arial" w:cs="Arial"/>
          <w:lang w:val="en-US"/>
        </w:rPr>
        <w:t xml:space="preserve"> that the genom</w:t>
      </w:r>
      <w:r w:rsidR="008B726F">
        <w:rPr>
          <w:rFonts w:ascii="Arial" w:hAnsi="Arial" w:cs="Arial"/>
          <w:lang w:val="en-US"/>
        </w:rPr>
        <w:t>ic</w:t>
      </w:r>
      <w:r w:rsidR="00D95DE7">
        <w:rPr>
          <w:rFonts w:ascii="Arial" w:hAnsi="Arial" w:cs="Arial"/>
          <w:lang w:val="en-US"/>
        </w:rPr>
        <w:t xml:space="preserve"> methylation </w:t>
      </w:r>
      <w:r w:rsidR="008B726F">
        <w:rPr>
          <w:rFonts w:ascii="Arial" w:hAnsi="Arial" w:cs="Arial"/>
          <w:lang w:val="en-US"/>
        </w:rPr>
        <w:t xml:space="preserve">level </w:t>
      </w:r>
      <w:r w:rsidR="00D95DE7">
        <w:rPr>
          <w:rFonts w:ascii="Arial" w:hAnsi="Arial" w:cs="Arial"/>
          <w:lang w:val="en-US"/>
        </w:rPr>
        <w:t xml:space="preserve">is a decisive factor if </w:t>
      </w:r>
      <w:r w:rsidR="008B726F">
        <w:rPr>
          <w:rFonts w:ascii="Arial" w:hAnsi="Arial" w:cs="Arial"/>
          <w:lang w:val="en-US"/>
        </w:rPr>
        <w:t>uncommitted precursor cells</w:t>
      </w:r>
      <w:r w:rsidR="00D95DE7">
        <w:rPr>
          <w:rFonts w:ascii="Arial" w:hAnsi="Arial" w:cs="Arial"/>
          <w:lang w:val="en-US"/>
        </w:rPr>
        <w:t xml:space="preserve"> can undergo DC versus alternative lineage fate. </w:t>
      </w:r>
    </w:p>
    <w:p w14:paraId="413BABB1" w14:textId="1645858A" w:rsidR="00FF1739" w:rsidRDefault="004F0AEE" w:rsidP="00FF1739">
      <w:pPr>
        <w:spacing w:line="480" w:lineRule="auto"/>
        <w:jc w:val="both"/>
        <w:rPr>
          <w:rFonts w:ascii="Arial" w:hAnsi="Arial" w:cs="Arial"/>
          <w:lang w:val="en-US"/>
        </w:rPr>
      </w:pPr>
      <w:r>
        <w:rPr>
          <w:rFonts w:ascii="Arial" w:hAnsi="Arial" w:cs="Arial"/>
          <w:lang w:val="en-US"/>
        </w:rPr>
        <w:lastRenderedPageBreak/>
        <w:t>T</w:t>
      </w:r>
      <w:r w:rsidR="0018678A">
        <w:rPr>
          <w:rFonts w:ascii="Arial" w:hAnsi="Arial" w:cs="Arial"/>
          <w:lang w:val="en-US"/>
        </w:rPr>
        <w:t>here is overwhelming evidence for a pivotal role of pDCs in autoimmune diseases, in</w:t>
      </w:r>
      <w:r w:rsidR="004A298F">
        <w:rPr>
          <w:rFonts w:ascii="Arial" w:hAnsi="Arial" w:cs="Arial"/>
          <w:lang w:val="en-US"/>
        </w:rPr>
        <w:t xml:space="preserve"> particular in SLE</w:t>
      </w:r>
      <w:r w:rsidR="007C4735">
        <w:rPr>
          <w:rFonts w:ascii="Arial" w:hAnsi="Arial" w:cs="Arial"/>
          <w:lang w:val="en-US"/>
        </w:rPr>
        <w:t>, proposing</w:t>
      </w:r>
      <w:r w:rsidR="0018678A">
        <w:rPr>
          <w:rFonts w:ascii="Arial" w:hAnsi="Arial" w:cs="Arial"/>
          <w:lang w:val="en-US"/>
        </w:rPr>
        <w:t xml:space="preserve"> DCs </w:t>
      </w:r>
      <w:r w:rsidR="007C4735">
        <w:rPr>
          <w:rFonts w:ascii="Arial" w:hAnsi="Arial" w:cs="Arial"/>
          <w:lang w:val="en-US"/>
        </w:rPr>
        <w:t>as</w:t>
      </w:r>
      <w:r w:rsidR="0018678A">
        <w:rPr>
          <w:rFonts w:ascii="Arial" w:hAnsi="Arial" w:cs="Arial"/>
          <w:lang w:val="en-US"/>
        </w:rPr>
        <w:t xml:space="preserve"> a </w:t>
      </w:r>
      <w:r w:rsidR="00502429">
        <w:rPr>
          <w:rFonts w:ascii="Arial" w:hAnsi="Arial" w:cs="Arial"/>
          <w:lang w:val="en-US"/>
        </w:rPr>
        <w:t>promising</w:t>
      </w:r>
      <w:r w:rsidR="0018678A">
        <w:rPr>
          <w:rFonts w:ascii="Arial" w:hAnsi="Arial" w:cs="Arial"/>
          <w:lang w:val="en-US"/>
        </w:rPr>
        <w:t xml:space="preserve"> target for treatment</w:t>
      </w:r>
      <w:r w:rsidR="007C4735">
        <w:rPr>
          <w:rFonts w:ascii="Arial" w:hAnsi="Arial" w:cs="Arial"/>
          <w:lang w:val="en-US"/>
        </w:rPr>
        <w:t xml:space="preserve"> (reviewed in </w:t>
      </w:r>
      <w:sdt>
        <w:sdtPr>
          <w:rPr>
            <w:rFonts w:ascii="Arial" w:hAnsi="Arial" w:cs="Arial"/>
            <w:lang w:val="en-US"/>
          </w:rPr>
          <w:alias w:val="To edit, see citavi.com/edit"/>
          <w:tag w:val="CitaviPlaceholder#64de6e8d-aabd-4d77-9bf6-a8e9ee58a99e"/>
          <w:id w:val="1818291663"/>
          <w:placeholder>
            <w:docPart w:val="32A9D87102D841FBA3C9071FBC7FC3A1"/>
          </w:placeholder>
        </w:sdtPr>
        <w:sdtContent>
          <w:r w:rsidR="007C4735">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GJiNDg4LTY1MDQtNDFjZi05OGFkLTJjNGY1YzcwZGFlOCIsIlJhbmdlTGVuZ3RoIjoyMywiUmVmZXJlbmNlSWQiOiIxN2Q5ZDEzNS03ZDQxLTRjN2YtYThmYy0wNThlMGViODRiM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0ODI5NzIwIiwiVXJpU3RyaW5nIjoiaHR0cHM6Ly93d3cubmNiaS5ubG0ubmloLmdvdi9wbWMvYXJ0aWNsZXMvUE1DNDgyOTcy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ktMDNUMDc6MDE6NDYiLCJNb2RpZmllZEJ5IjoiX0ZyYW5rIFJvc2VuYmF1ZXIiLCJJZCI6IjU5MjNhMDMzLTBkN2MtNGJiOC1iZjdhLTE4OTE1YTNkZDAyMSIsIk1vZGlmaWVkT24iOiIyMDIwLTA5LTAzVDA3OjAxOjQ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1NS8yMDE2LzUwNDUyNDgiLCJVcmlTdHJpbmciOiJodHRwczovL2RvaS5vcmcvMTAuMTE1NS8yMDE2LzUwNDUyND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5LTAzVDA3OjAxOjQ2IiwiTW9kaWZpZWRCeSI6Il9GcmFuayBSb3NlbmJhdWVyIiwiSWQiOiIxMjRhMmExMy04YTgwLTQzNDgtOThkOC03NDNmMTM5YjZjZmQiLCJNb2RpZmllZE9uIjoiMjAyMC0wOS0wM1QwNzowMTo0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3MTIyNjU2IiwiVXJpU3RyaW5nIjoiaHR0cDovL3d3dy5uY2JpLm5sbS5uaWguZ292L3B1Ym1lZC8yNzEyMjY1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}</w:instrText>
          </w:r>
          <w:r w:rsidR="007C4735">
            <w:rPr>
              <w:rFonts w:ascii="Arial" w:hAnsi="Arial" w:cs="Arial"/>
              <w:noProof/>
              <w:lang w:val="en-US"/>
            </w:rPr>
            <w:fldChar w:fldCharType="separate"/>
          </w:r>
          <w:r w:rsidR="007C4735">
            <w:rPr>
              <w:rFonts w:ascii="Arial" w:hAnsi="Arial" w:cs="Arial"/>
              <w:noProof/>
              <w:lang w:val="en-US"/>
            </w:rPr>
            <w:t>(Klarquist et al. 2016)</w:t>
          </w:r>
          <w:r w:rsidR="007C4735">
            <w:rPr>
              <w:rFonts w:ascii="Arial" w:hAnsi="Arial" w:cs="Arial"/>
              <w:noProof/>
              <w:lang w:val="en-US"/>
            </w:rPr>
            <w:fldChar w:fldCharType="end"/>
          </w:r>
        </w:sdtContent>
      </w:sdt>
      <w:r w:rsidR="007C4735">
        <w:rPr>
          <w:rFonts w:ascii="Arial" w:hAnsi="Arial" w:cs="Arial"/>
          <w:lang w:val="en-US"/>
        </w:rPr>
        <w:t>)</w:t>
      </w:r>
      <w:r w:rsidR="0057675C">
        <w:rPr>
          <w:rFonts w:ascii="Arial" w:hAnsi="Arial" w:cs="Arial"/>
          <w:lang w:val="en-US"/>
        </w:rPr>
        <w:t xml:space="preserve">. </w:t>
      </w:r>
      <w:r w:rsidR="0018678A">
        <w:rPr>
          <w:rFonts w:ascii="Arial" w:hAnsi="Arial" w:cs="Arial"/>
          <w:lang w:val="en-US"/>
        </w:rPr>
        <w:t>Epigenetic modifications are ge</w:t>
      </w:r>
      <w:r w:rsidR="007C4735">
        <w:rPr>
          <w:rFonts w:ascii="Arial" w:hAnsi="Arial" w:cs="Arial"/>
          <w:lang w:val="en-US"/>
        </w:rPr>
        <w:t xml:space="preserve">nerally dynamic and as such can </w:t>
      </w:r>
      <w:r w:rsidR="0018678A">
        <w:rPr>
          <w:rFonts w:ascii="Arial" w:hAnsi="Arial" w:cs="Arial"/>
          <w:lang w:val="en-US"/>
        </w:rPr>
        <w:t xml:space="preserve">potentially be </w:t>
      </w:r>
      <w:r w:rsidR="00514619">
        <w:rPr>
          <w:rFonts w:ascii="Arial" w:hAnsi="Arial" w:cs="Arial"/>
          <w:lang w:val="en-US"/>
        </w:rPr>
        <w:t>modulated for</w:t>
      </w:r>
      <w:r w:rsidR="0018678A">
        <w:rPr>
          <w:rFonts w:ascii="Arial" w:hAnsi="Arial" w:cs="Arial"/>
          <w:lang w:val="en-US"/>
        </w:rPr>
        <w:t xml:space="preserve"> disease </w:t>
      </w:r>
      <w:r w:rsidR="008958E5">
        <w:rPr>
          <w:rFonts w:ascii="Arial" w:hAnsi="Arial" w:cs="Arial"/>
          <w:lang w:val="en-US"/>
        </w:rPr>
        <w:t>treatment</w:t>
      </w:r>
      <w:r w:rsidR="0018678A">
        <w:rPr>
          <w:rFonts w:ascii="Arial" w:hAnsi="Arial" w:cs="Arial"/>
          <w:lang w:val="en-US"/>
        </w:rPr>
        <w:t xml:space="preserve">. Indeed, DNA hypomethylating agents such as </w:t>
      </w:r>
      <w:proofErr w:type="spellStart"/>
      <w:r w:rsidR="0018678A">
        <w:rPr>
          <w:rFonts w:ascii="Arial" w:hAnsi="Arial" w:cs="Arial"/>
          <w:lang w:val="en-US"/>
        </w:rPr>
        <w:t>azacitidine</w:t>
      </w:r>
      <w:proofErr w:type="spellEnd"/>
      <w:r w:rsidR="0018678A">
        <w:rPr>
          <w:rFonts w:ascii="Arial" w:hAnsi="Arial" w:cs="Arial"/>
          <w:lang w:val="en-US"/>
        </w:rPr>
        <w:t xml:space="preserve"> and decitabine (both acting as DNMT inhibitors) are currently applied </w:t>
      </w:r>
      <w:r w:rsidR="00CB6087">
        <w:rPr>
          <w:rFonts w:ascii="Arial" w:hAnsi="Arial" w:cs="Arial"/>
          <w:lang w:val="en-US"/>
        </w:rPr>
        <w:t xml:space="preserve">clinically </w:t>
      </w:r>
      <w:r w:rsidR="0018678A">
        <w:rPr>
          <w:rFonts w:ascii="Arial" w:hAnsi="Arial" w:cs="Arial"/>
          <w:lang w:val="en-US"/>
        </w:rPr>
        <w:t xml:space="preserve">in cancer therapy </w:t>
      </w:r>
      <w:sdt>
        <w:sdtPr>
          <w:rPr>
            <w:rFonts w:ascii="Arial" w:hAnsi="Arial" w:cs="Arial"/>
            <w:lang w:val="en-US"/>
          </w:rPr>
          <w:alias w:val="To edit, see citavi.com/edit"/>
          <w:tag w:val="CitaviPlaceholder#ee20f591-de14-4b4c-b87f-ab61b8dd2d22"/>
          <w:id w:val="50044597"/>
          <w:placeholder>
            <w:docPart w:val="6215B22A7BEF4D05A834F008BE3CCEF7"/>
          </w:placeholder>
        </w:sdtPr>
        <w:sdtContent>
          <w:r w:rsidR="0018678A">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NmRlODg4LTZjOWItNDU3OC1hNWQyLWVmMjhmYzUxMGM0OCIsIlJhbmdlTGVuZ3RoIjoyMCwiUmVmZXJlbmNlSWQiOiJmMGI0MjJkYi1hYmNjLTQyMDctYjIwOC1jMzhjM2VkNmU0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Mi9KQ0k2OTczOSIsIlVyaVN0cmluZyI6Imh0dHBzOi8vZG9pLm9yZy8xMC4xMTcyL0pDSTY5Nz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1QwOTowNjozMiIsIk1vZGlmaWVkQnkiOiJfRnJhbmsgUm9zZW5iYXVlciIsIklkIjoiNTM3NDI2OWQtZThmMy00NzMyLWFiY2UtMmM1NTJmMjc5NzEwIiwiTW9kaWZpZWRPbiI6IjIwMjAtMDgtMDdUMDk6MDY6Mz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NDM4MjM4OCIsIlVyaVN0cmluZyI6Imh0dHA6Ly93d3cubmNiaS5ubG0ubmloLmdvdi9wdWJtZWQvMjQzODIzOD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A3VDA5OjA2OjMyIiwiTW9kaWZpZWRCeSI6Il9GcmFuayBSb3NlbmJhdWVyIiwiSWQiOiI1MzA1ZWFkMy0wYWY5LTRlNTAtYmU3OS03MzJkNzlhYTcwNjUiLCJNb2RpZmllZE9uIjoiMjAyMC0wOC0wN1QwOTowNjoz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M4NzEyMzIiLCJVcmlTdHJpbmciOiJodHRwczovL3d3dy5uY2JpLm5sbS5uaWguZ292L3BtYy9hcnRpY2xlcy9QTUMzODcxMjM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}</w:instrText>
          </w:r>
          <w:r w:rsidR="0018678A">
            <w:rPr>
              <w:rFonts w:ascii="Arial" w:hAnsi="Arial" w:cs="Arial"/>
              <w:noProof/>
              <w:lang w:val="en-US"/>
            </w:rPr>
            <w:fldChar w:fldCharType="separate"/>
          </w:r>
          <w:r w:rsidR="00C506E1">
            <w:rPr>
              <w:rFonts w:ascii="Arial" w:hAnsi="Arial" w:cs="Arial"/>
              <w:noProof/>
              <w:lang w:val="en-US"/>
            </w:rPr>
            <w:t>(Navada et al. 2014)</w:t>
          </w:r>
          <w:r w:rsidR="0018678A">
            <w:rPr>
              <w:rFonts w:ascii="Arial" w:hAnsi="Arial" w:cs="Arial"/>
              <w:noProof/>
              <w:lang w:val="en-US"/>
            </w:rPr>
            <w:fldChar w:fldCharType="end"/>
          </w:r>
        </w:sdtContent>
      </w:sdt>
      <w:r w:rsidR="0018678A">
        <w:rPr>
          <w:rFonts w:ascii="Arial" w:hAnsi="Arial" w:cs="Arial"/>
          <w:lang w:val="en-US"/>
        </w:rPr>
        <w:t xml:space="preserve">. </w:t>
      </w:r>
      <w:r w:rsidR="00FF1739">
        <w:rPr>
          <w:rFonts w:ascii="Arial" w:hAnsi="Arial" w:cs="Arial"/>
          <w:lang w:val="en-US"/>
        </w:rPr>
        <w:t xml:space="preserve">Changes in DNA methylation have also been described in SLE patients (reviewed in </w:t>
      </w:r>
      <w:sdt>
        <w:sdtPr>
          <w:rPr>
            <w:rFonts w:ascii="Arial" w:hAnsi="Arial" w:cs="Arial"/>
            <w:lang w:val="en-US"/>
          </w:rPr>
          <w:alias w:val="To edit, see citavi.com/edit"/>
          <w:tag w:val="CitaviPlaceholder#6f297108-08b1-4ac3-b765-184403486f5a"/>
          <w:id w:val="-1367903155"/>
          <w:placeholder>
            <w:docPart w:val="E0C6855FE6B64348AEB32DFD652872C2"/>
          </w:placeholder>
        </w:sdtPr>
        <w:sdtContent>
          <w:r w:rsidR="00FF1739">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ZmE0NmMxLTg3NzctNGUyNS1iMDE5LTVkZTAyNTBlOGFkMSIsIlJhbmdlTGVuZ3RoIjoyMSwiUmVmZXJlbmNlSWQiOiIyYzY0MTk2Zi02ZmVhLTRiOWMtOTJiZS01NThjNDU3NGMzZ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3ODg1ODQ1IiwiVXJpU3RyaW5nIjoiaHR0cDovL3d3dy5uY2JpLm5sbS5uaWguZ292L3B1Ym1lZC8yNzg4NTg0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dUMTM6MDE6MjAiLCJNb2RpZmllZEJ5IjoiX0ZyYW5rIFJvc2VuYmF1ZXIiLCJJZCI6ImYzZWUxNjI3LWYyNzgtNGUwZC05MGM1LTJkNjMzODk3YWYwNiIsIk1vZGlmaWVkT24iOiIyMDIwLTA4LTA3VDEzOjAxOjI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IxNy9lcGktMjAxNi0wMDk2IiwiVXJpU3RyaW5nIjoiaHR0cHM6Ly9kb2kub3JnLzEwLjIyMTcvZXBpLTIwMTYtMDA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DdUMTM6MDE6MjAiLCJNb2RpZmllZEJ5IjoiX0ZyYW5rIFJvc2VuYmF1ZXIiLCJJZCI6ImM2YjcyMWI2LTAwN2UtNGNkYS05NzBjLTRmNjFlMmJlMTlkOCIsIk1vZGlmaWVkT24iOiIyMDIwLTA4LTA3VDEzOjAxOjIw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NjA0MDA0OSIsIlVyaVN0cmluZyI6Imh0dHBzOi8vd3d3Lm5jYmkubmxtLm5paC5nb3YvcG1jL2FydGljbGVzL1BNQzYwNDAwN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}</w:instrText>
          </w:r>
          <w:r w:rsidR="00FF1739">
            <w:rPr>
              <w:rFonts w:ascii="Arial" w:hAnsi="Arial" w:cs="Arial"/>
              <w:noProof/>
              <w:lang w:val="en-US"/>
            </w:rPr>
            <w:fldChar w:fldCharType="separate"/>
          </w:r>
          <w:r w:rsidR="00FF1739">
            <w:rPr>
              <w:rFonts w:ascii="Arial" w:hAnsi="Arial" w:cs="Arial"/>
              <w:noProof/>
              <w:lang w:val="en-US"/>
            </w:rPr>
            <w:t>(Hedrich et al. 2017)</w:t>
          </w:r>
          <w:r w:rsidR="00FF1739">
            <w:rPr>
              <w:rFonts w:ascii="Arial" w:hAnsi="Arial" w:cs="Arial"/>
              <w:noProof/>
              <w:lang w:val="en-US"/>
            </w:rPr>
            <w:fldChar w:fldCharType="end"/>
          </w:r>
        </w:sdtContent>
      </w:sdt>
      <w:r w:rsidR="00FF1739">
        <w:rPr>
          <w:rFonts w:ascii="Arial" w:hAnsi="Arial" w:cs="Arial"/>
          <w:lang w:val="en-US"/>
        </w:rPr>
        <w:t>). However, these changes mainly comprise methylation</w:t>
      </w:r>
      <w:r w:rsidR="00057ED7">
        <w:rPr>
          <w:rFonts w:ascii="Arial" w:hAnsi="Arial" w:cs="Arial"/>
          <w:lang w:val="en-US"/>
        </w:rPr>
        <w:t xml:space="preserve"> loss</w:t>
      </w:r>
      <w:r w:rsidR="00FF1739">
        <w:rPr>
          <w:rFonts w:ascii="Arial" w:hAnsi="Arial" w:cs="Arial"/>
          <w:lang w:val="en-US"/>
        </w:rPr>
        <w:t xml:space="preserve">, in particular </w:t>
      </w:r>
      <w:r w:rsidR="00057ED7">
        <w:rPr>
          <w:rFonts w:ascii="Arial" w:hAnsi="Arial" w:cs="Arial"/>
          <w:lang w:val="en-US"/>
        </w:rPr>
        <w:t>at</w:t>
      </w:r>
      <w:r w:rsidR="00FF1739">
        <w:rPr>
          <w:rFonts w:ascii="Arial" w:hAnsi="Arial" w:cs="Arial"/>
          <w:lang w:val="en-US"/>
        </w:rPr>
        <w:t xml:space="preserve"> genes encoding cytokines and </w:t>
      </w:r>
      <w:r w:rsidR="0025513B">
        <w:rPr>
          <w:rFonts w:ascii="Arial" w:hAnsi="Arial" w:cs="Arial"/>
          <w:lang w:val="en-US"/>
        </w:rPr>
        <w:t xml:space="preserve">interleukins which enhanced expression is thought to contribute to SLE pathophysiology </w:t>
      </w:r>
      <w:sdt>
        <w:sdtPr>
          <w:rPr>
            <w:rFonts w:ascii="Arial" w:hAnsi="Arial" w:cs="Arial"/>
            <w:lang w:val="en-US"/>
          </w:rPr>
          <w:alias w:val="To edit, see citavi.com/edit"/>
          <w:tag w:val="CitaviPlaceholder#eaea1229-20aa-4562-8a8b-03e35207058b"/>
          <w:id w:val="382836237"/>
          <w:placeholder>
            <w:docPart w:val="3A3C858BCADD486DBAB46A52B44BFF02"/>
          </w:placeholder>
        </w:sdtPr>
        <w:sdtContent>
          <w:r w:rsidR="00FF1739">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OGIwZjA3LTE3YTYtNDZlYy1iMTZiLTAxYjkxYjRkYzk5NSIsIlJhbmdlTGVuZ3RoIjoxOSwiUmVmZXJlbmNlSWQiOiI5NDQxODJmMi1iM2Q5LTQ1MDQtYTNiMi03NWY0ZDg5ZTQ0Y2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MwMTU3OSIsIlVyaVN0cmluZyI6Imh0dHA6Ly93d3cubmNiaS5ubG0ubmloLmdvdi9wdWJtZWQvMzAzMDE1Nz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4LTIxVDEzOjE2OjU2IiwiTW9kaWZpZWRCeSI6Il9GcmFuayBSb3NlbmJhdWVyIiwiSWQiOiI3YWI5YTViMS0xZmRkLTRiZmMtYTQyMi0yZjYzNjE1MDFjYzQiLCJNb2RpZmllZE9uIjoiMjAyMC0wOC0yMVQxMzoxNjo1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YXV0LjIwMTguMDkuMDA3IiwiVXJpU3RyaW5nIjoiaHR0cHM6Ly9kb2kub3JnLzEwLjEwMTYvai5qYXV0LjIwMTguMDkuMDA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MxMzMzNjU5IiwiVXJpU3RyaW5nIjoiaHR0cDovL3d3dy5uY2JpLm5sbS5uaWguZ292L3B1Ym1lZC8zMTMzMzY1O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FUMTM6MTc6MzQiLCJNb2RpZmllZEJ5IjoiX0ZyYW5rIFJvc2VuYmF1ZXIiLCJJZCI6ImNiNTJjOWQ2LTY0NzktNDk1ZS05N2FkLTE4YzkwOTcwM2I4NSIsIk1vZGlmaWVkT24iOiIyMDIwLTA4LTIxVDEzOjE3OjM0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TAuMzM4OS9maW1tdS4yMDE5LjAxNTI1IiwiVXJpU3RyaW5nIjoiaHR0cHM6Ly9kb2kub3JnLzEwLjMzODkvZmltbXUuMjAxOS4wMTUyN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jFUMTM6MTc6MzQiLCJNb2RpZmllZEJ5IjoiX0ZyYW5rIFJvc2VuYmF1ZXIiLCJJZCI6IjZmY2JmZTQ1LTBmYjUtNGI0Mi05NzY4LTdkZmE3NzliMjc1OSIsIk1vZGlmaWVkT24iOiIyMDIwLTA4LTIxVDEzOjE3OjM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NjYyMDc5MCIsIlVyaVN0cmluZyI6Imh0dHBzOi8vd3d3Lm5jYmkubmxtLm5paC5nb3YvcG1jL2FydGljbGVzL1BNQzY2MjA3OTA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</w:instrText>
          </w:r>
          <w:r w:rsidR="00294437" w:rsidRPr="00421884">
            <w:rPr>
              <w:rFonts w:ascii="Arial" w:hAnsi="Arial" w:cs="Arial"/>
              <w:noProof/>
            </w:rPr>
            <w:instrText>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}</w:instrText>
          </w:r>
          <w:r w:rsidR="00FF1739">
            <w:rPr>
              <w:rFonts w:ascii="Arial" w:hAnsi="Arial" w:cs="Arial"/>
              <w:noProof/>
              <w:lang w:val="en-US"/>
            </w:rPr>
            <w:fldChar w:fldCharType="separate"/>
          </w:r>
          <w:r w:rsidR="00FF1739" w:rsidRPr="0025513B">
            <w:rPr>
              <w:rFonts w:ascii="Arial" w:hAnsi="Arial" w:cs="Arial"/>
              <w:noProof/>
            </w:rPr>
            <w:t>(Joseph et al. 2019; Surace und Hedrich 2019; Ulff-Møller et al. 2018; Javierre et al. 2010)</w:t>
          </w:r>
          <w:r w:rsidR="00FF1739">
            <w:rPr>
              <w:rFonts w:ascii="Arial" w:hAnsi="Arial" w:cs="Arial"/>
              <w:noProof/>
              <w:lang w:val="en-US"/>
            </w:rPr>
            <w:fldChar w:fldCharType="end"/>
          </w:r>
        </w:sdtContent>
      </w:sdt>
      <w:r w:rsidR="00FF1739" w:rsidRPr="0025513B">
        <w:rPr>
          <w:rFonts w:ascii="Arial" w:hAnsi="Arial" w:cs="Arial"/>
        </w:rPr>
        <w:t>.</w:t>
      </w:r>
      <w:r w:rsidR="0025513B" w:rsidRPr="0025513B">
        <w:rPr>
          <w:rFonts w:ascii="Arial" w:hAnsi="Arial" w:cs="Arial"/>
        </w:rPr>
        <w:t xml:space="preserve"> </w:t>
      </w:r>
      <w:r w:rsidR="0025513B" w:rsidRPr="0025513B">
        <w:rPr>
          <w:rFonts w:ascii="Arial" w:hAnsi="Arial" w:cs="Arial"/>
          <w:lang w:val="en-US"/>
        </w:rPr>
        <w:t>H</w:t>
      </w:r>
      <w:r w:rsidR="0025513B">
        <w:rPr>
          <w:rFonts w:ascii="Arial" w:hAnsi="Arial" w:cs="Arial"/>
          <w:lang w:val="en-US"/>
        </w:rPr>
        <w:t xml:space="preserve">ence, </w:t>
      </w:r>
      <w:r w:rsidR="00FF1739">
        <w:rPr>
          <w:rFonts w:ascii="Arial" w:hAnsi="Arial" w:cs="Arial"/>
          <w:lang w:val="en-US"/>
        </w:rPr>
        <w:t>hypomethylation-based therapy</w:t>
      </w:r>
      <w:r w:rsidR="0025513B">
        <w:rPr>
          <w:rFonts w:ascii="Arial" w:hAnsi="Arial" w:cs="Arial"/>
          <w:lang w:val="en-US"/>
        </w:rPr>
        <w:t xml:space="preserve"> might even </w:t>
      </w:r>
      <w:r w:rsidR="007E2015">
        <w:rPr>
          <w:rFonts w:ascii="Arial" w:hAnsi="Arial" w:cs="Arial"/>
          <w:lang w:val="en-US"/>
        </w:rPr>
        <w:t xml:space="preserve">further enhance </w:t>
      </w:r>
      <w:r w:rsidR="0025513B">
        <w:rPr>
          <w:rFonts w:ascii="Arial" w:hAnsi="Arial" w:cs="Arial"/>
          <w:lang w:val="en-US"/>
        </w:rPr>
        <w:t>expression of these genes</w:t>
      </w:r>
      <w:r w:rsidR="006770F2">
        <w:rPr>
          <w:rFonts w:ascii="Arial" w:hAnsi="Arial" w:cs="Arial"/>
          <w:lang w:val="en-US"/>
        </w:rPr>
        <w:t>, raising concern on such an approach</w:t>
      </w:r>
      <w:r w:rsidR="0025513B">
        <w:rPr>
          <w:rFonts w:ascii="Arial" w:hAnsi="Arial" w:cs="Arial"/>
          <w:lang w:val="en-US"/>
        </w:rPr>
        <w:t xml:space="preserve">. </w:t>
      </w:r>
      <w:r w:rsidR="00FF1739">
        <w:rPr>
          <w:rFonts w:ascii="Arial" w:hAnsi="Arial" w:cs="Arial"/>
          <w:lang w:val="en-US"/>
        </w:rPr>
        <w:t xml:space="preserve">Another obvious hurdle for targeting DNA methylation in SLE is that currently available reagents are not cell-type-specific, so that pleiotropic effects can be assumed. However, </w:t>
      </w:r>
      <w:r w:rsidR="00CE4BA8">
        <w:rPr>
          <w:rFonts w:ascii="Arial" w:hAnsi="Arial" w:cs="Arial"/>
          <w:lang w:val="en-US"/>
        </w:rPr>
        <w:t>our</w:t>
      </w:r>
      <w:r w:rsidR="00FF1739">
        <w:rPr>
          <w:rFonts w:ascii="Arial" w:hAnsi="Arial" w:cs="Arial"/>
          <w:lang w:val="en-US"/>
        </w:rPr>
        <w:t xml:space="preserve"> data </w:t>
      </w:r>
      <w:r w:rsidR="007E2015">
        <w:rPr>
          <w:rFonts w:ascii="Arial" w:hAnsi="Arial" w:cs="Arial"/>
          <w:lang w:val="en-US"/>
        </w:rPr>
        <w:t>argue for</w:t>
      </w:r>
      <w:r w:rsidR="00FF1739">
        <w:rPr>
          <w:rFonts w:ascii="Arial" w:hAnsi="Arial" w:cs="Arial"/>
          <w:lang w:val="en-US"/>
        </w:rPr>
        <w:t xml:space="preserve"> a</w:t>
      </w:r>
      <w:r w:rsidR="00E4679F">
        <w:rPr>
          <w:rFonts w:ascii="Arial" w:hAnsi="Arial" w:cs="Arial"/>
          <w:lang w:val="en-US"/>
        </w:rPr>
        <w:t>n</w:t>
      </w:r>
      <w:r w:rsidR="00CE4BA8">
        <w:rPr>
          <w:rFonts w:ascii="Arial" w:hAnsi="Arial" w:cs="Arial"/>
          <w:lang w:val="en-US"/>
        </w:rPr>
        <w:t xml:space="preserve"> </w:t>
      </w:r>
      <w:r w:rsidR="007E2015">
        <w:rPr>
          <w:rFonts w:ascii="Arial" w:hAnsi="Arial" w:cs="Arial"/>
          <w:lang w:val="en-US"/>
        </w:rPr>
        <w:t xml:space="preserve">opposite </w:t>
      </w:r>
      <w:r w:rsidR="006770F2">
        <w:rPr>
          <w:rFonts w:ascii="Arial" w:hAnsi="Arial" w:cs="Arial"/>
          <w:lang w:val="en-US"/>
        </w:rPr>
        <w:t>view</w:t>
      </w:r>
      <w:r w:rsidR="00736AE6">
        <w:rPr>
          <w:rFonts w:ascii="Arial" w:hAnsi="Arial" w:cs="Arial"/>
          <w:lang w:val="en-US"/>
        </w:rPr>
        <w:t>, proposing</w:t>
      </w:r>
      <w:r w:rsidR="007E2015">
        <w:rPr>
          <w:rFonts w:ascii="Arial" w:hAnsi="Arial" w:cs="Arial"/>
          <w:lang w:val="en-US"/>
        </w:rPr>
        <w:t xml:space="preserve"> </w:t>
      </w:r>
      <w:r w:rsidR="008958E5">
        <w:rPr>
          <w:rFonts w:ascii="Arial" w:hAnsi="Arial" w:cs="Arial"/>
          <w:lang w:val="en-US"/>
        </w:rPr>
        <w:t xml:space="preserve">potential </w:t>
      </w:r>
      <w:r w:rsidR="00071CD2">
        <w:rPr>
          <w:rFonts w:ascii="Arial" w:hAnsi="Arial" w:cs="Arial"/>
          <w:lang w:val="en-US"/>
        </w:rPr>
        <w:t xml:space="preserve">suitability of </w:t>
      </w:r>
      <w:r w:rsidR="00556FBF">
        <w:rPr>
          <w:rFonts w:ascii="Arial" w:hAnsi="Arial" w:cs="Arial"/>
          <w:lang w:val="en-US"/>
        </w:rPr>
        <w:t xml:space="preserve">methylation </w:t>
      </w:r>
      <w:r w:rsidR="00071CD2">
        <w:rPr>
          <w:rFonts w:ascii="Arial" w:hAnsi="Arial" w:cs="Arial"/>
          <w:lang w:val="en-US"/>
        </w:rPr>
        <w:t>targeting in SLE</w:t>
      </w:r>
      <w:r w:rsidR="0025513B">
        <w:rPr>
          <w:rFonts w:ascii="Arial" w:hAnsi="Arial" w:cs="Arial"/>
          <w:lang w:val="en-US"/>
        </w:rPr>
        <w:t xml:space="preserve">. </w:t>
      </w:r>
      <w:r w:rsidR="00057ED7">
        <w:rPr>
          <w:rFonts w:ascii="Arial" w:hAnsi="Arial" w:cs="Arial"/>
          <w:lang w:val="en-US"/>
        </w:rPr>
        <w:t>W</w:t>
      </w:r>
      <w:r w:rsidR="00E860D4">
        <w:rPr>
          <w:rFonts w:ascii="Arial" w:hAnsi="Arial" w:cs="Arial"/>
          <w:lang w:val="en-US"/>
        </w:rPr>
        <w:t>e</w:t>
      </w:r>
      <w:r w:rsidR="00071CD2">
        <w:rPr>
          <w:rFonts w:ascii="Arial" w:hAnsi="Arial" w:cs="Arial"/>
          <w:lang w:val="en-US"/>
        </w:rPr>
        <w:t xml:space="preserve"> show</w:t>
      </w:r>
      <w:r w:rsidR="00CE4BA8">
        <w:rPr>
          <w:rFonts w:ascii="Arial" w:hAnsi="Arial" w:cs="Arial"/>
          <w:lang w:val="en-US"/>
        </w:rPr>
        <w:t>ed</w:t>
      </w:r>
      <w:r w:rsidR="00FF1739">
        <w:rPr>
          <w:rFonts w:ascii="Arial" w:hAnsi="Arial" w:cs="Arial"/>
          <w:lang w:val="en-US"/>
        </w:rPr>
        <w:t xml:space="preserve"> that pDCs </w:t>
      </w:r>
      <w:r w:rsidR="00CE4BA8">
        <w:rPr>
          <w:rFonts w:ascii="Arial" w:hAnsi="Arial" w:cs="Arial"/>
          <w:lang w:val="en-US"/>
        </w:rPr>
        <w:t>are hypersensitive to</w:t>
      </w:r>
      <w:r w:rsidR="00FF1739">
        <w:rPr>
          <w:rFonts w:ascii="Arial" w:hAnsi="Arial" w:cs="Arial"/>
          <w:lang w:val="en-US"/>
        </w:rPr>
        <w:t xml:space="preserve"> global</w:t>
      </w:r>
      <w:r w:rsidR="00CF6675">
        <w:rPr>
          <w:rFonts w:ascii="Arial" w:hAnsi="Arial" w:cs="Arial"/>
          <w:lang w:val="en-US"/>
        </w:rPr>
        <w:t xml:space="preserve"> reduction of </w:t>
      </w:r>
      <w:r w:rsidR="00FF1739">
        <w:rPr>
          <w:rFonts w:ascii="Arial" w:hAnsi="Arial" w:cs="Arial"/>
          <w:lang w:val="en-US"/>
        </w:rPr>
        <w:t xml:space="preserve">methylation and that </w:t>
      </w:r>
      <w:proofErr w:type="spellStart"/>
      <w:r w:rsidR="00FF1739">
        <w:rPr>
          <w:rFonts w:ascii="Arial" w:hAnsi="Arial" w:cs="Arial"/>
          <w:lang w:val="en-US"/>
        </w:rPr>
        <w:t>pDC</w:t>
      </w:r>
      <w:proofErr w:type="spellEnd"/>
      <w:r w:rsidR="00FF1739">
        <w:rPr>
          <w:rFonts w:ascii="Arial" w:hAnsi="Arial" w:cs="Arial"/>
          <w:lang w:val="en-US"/>
        </w:rPr>
        <w:t xml:space="preserve"> ablation by </w:t>
      </w:r>
      <w:r w:rsidR="00CF6675">
        <w:rPr>
          <w:rFonts w:ascii="Arial" w:hAnsi="Arial" w:cs="Arial"/>
          <w:lang w:val="en-US"/>
        </w:rPr>
        <w:t xml:space="preserve">induction of </w:t>
      </w:r>
      <w:r w:rsidR="00FF1739">
        <w:rPr>
          <w:rFonts w:ascii="Arial" w:hAnsi="Arial" w:cs="Arial"/>
          <w:lang w:val="en-US"/>
        </w:rPr>
        <w:t>hypomethylation attenuated SLE in mice</w:t>
      </w:r>
      <w:r w:rsidR="0025513B">
        <w:rPr>
          <w:rFonts w:ascii="Arial" w:hAnsi="Arial" w:cs="Arial"/>
          <w:lang w:val="en-US"/>
        </w:rPr>
        <w:t xml:space="preserve">, </w:t>
      </w:r>
      <w:r w:rsidR="00FF1739">
        <w:rPr>
          <w:rFonts w:ascii="Arial" w:hAnsi="Arial" w:cs="Arial"/>
          <w:lang w:val="en-US"/>
        </w:rPr>
        <w:t xml:space="preserve">hypomethylating drugs may </w:t>
      </w:r>
      <w:r w:rsidR="006770F2">
        <w:rPr>
          <w:rFonts w:ascii="Arial" w:hAnsi="Arial" w:cs="Arial"/>
          <w:lang w:val="en-US"/>
        </w:rPr>
        <w:t>predominantly</w:t>
      </w:r>
      <w:r w:rsidR="00FF1739">
        <w:rPr>
          <w:rFonts w:ascii="Arial" w:hAnsi="Arial" w:cs="Arial"/>
          <w:lang w:val="en-US"/>
        </w:rPr>
        <w:t xml:space="preserve"> </w:t>
      </w:r>
      <w:r w:rsidR="008958E5">
        <w:rPr>
          <w:rFonts w:ascii="Arial" w:hAnsi="Arial" w:cs="Arial"/>
          <w:lang w:val="en-US"/>
        </w:rPr>
        <w:t xml:space="preserve">ablate </w:t>
      </w:r>
      <w:r w:rsidR="00FF1739">
        <w:rPr>
          <w:rFonts w:ascii="Arial" w:hAnsi="Arial" w:cs="Arial"/>
          <w:lang w:val="en-US"/>
        </w:rPr>
        <w:t>pDC</w:t>
      </w:r>
      <w:r w:rsidR="008958E5">
        <w:rPr>
          <w:rFonts w:ascii="Arial" w:hAnsi="Arial" w:cs="Arial"/>
          <w:lang w:val="en-US"/>
        </w:rPr>
        <w:t>s</w:t>
      </w:r>
      <w:r w:rsidR="008B0CE4">
        <w:rPr>
          <w:rFonts w:ascii="Arial" w:hAnsi="Arial" w:cs="Arial"/>
          <w:lang w:val="en-US"/>
        </w:rPr>
        <w:t xml:space="preserve"> </w:t>
      </w:r>
      <w:r w:rsidR="0016574B">
        <w:rPr>
          <w:rFonts w:ascii="Arial" w:hAnsi="Arial" w:cs="Arial"/>
          <w:lang w:val="en-US"/>
        </w:rPr>
        <w:t xml:space="preserve">also </w:t>
      </w:r>
      <w:r w:rsidR="0025513B">
        <w:rPr>
          <w:rFonts w:ascii="Arial" w:hAnsi="Arial" w:cs="Arial"/>
          <w:lang w:val="en-US"/>
        </w:rPr>
        <w:t xml:space="preserve">in patients </w:t>
      </w:r>
      <w:r w:rsidR="008958E5">
        <w:rPr>
          <w:rFonts w:ascii="Arial" w:hAnsi="Arial" w:cs="Arial"/>
          <w:lang w:val="en-US"/>
        </w:rPr>
        <w:t xml:space="preserve">as well </w:t>
      </w:r>
      <w:r w:rsidR="00FF1739">
        <w:rPr>
          <w:rFonts w:ascii="Arial" w:hAnsi="Arial" w:cs="Arial"/>
          <w:lang w:val="en-US"/>
        </w:rPr>
        <w:t xml:space="preserve">and </w:t>
      </w:r>
      <w:r w:rsidR="008958E5">
        <w:rPr>
          <w:rFonts w:ascii="Arial" w:hAnsi="Arial" w:cs="Arial"/>
          <w:lang w:val="en-US"/>
        </w:rPr>
        <w:t>as such</w:t>
      </w:r>
      <w:r w:rsidR="00FF1739">
        <w:rPr>
          <w:rFonts w:ascii="Arial" w:hAnsi="Arial" w:cs="Arial"/>
          <w:lang w:val="en-US"/>
        </w:rPr>
        <w:t xml:space="preserve"> </w:t>
      </w:r>
      <w:r w:rsidR="008301CA">
        <w:rPr>
          <w:rFonts w:ascii="Arial" w:hAnsi="Arial" w:cs="Arial"/>
          <w:lang w:val="en-US"/>
        </w:rPr>
        <w:t>could</w:t>
      </w:r>
      <w:r w:rsidR="00FF1739">
        <w:rPr>
          <w:rFonts w:ascii="Arial" w:hAnsi="Arial" w:cs="Arial"/>
          <w:lang w:val="en-US"/>
        </w:rPr>
        <w:t xml:space="preserve"> </w:t>
      </w:r>
      <w:r w:rsidR="0025513B">
        <w:rPr>
          <w:rFonts w:ascii="Arial" w:hAnsi="Arial" w:cs="Arial"/>
          <w:lang w:val="en-US"/>
        </w:rPr>
        <w:t xml:space="preserve">be </w:t>
      </w:r>
      <w:r w:rsidR="00FF1739">
        <w:rPr>
          <w:rFonts w:ascii="Arial" w:hAnsi="Arial" w:cs="Arial"/>
          <w:lang w:val="en-US"/>
        </w:rPr>
        <w:t>benefi</w:t>
      </w:r>
      <w:r w:rsidR="0025513B">
        <w:rPr>
          <w:rFonts w:ascii="Arial" w:hAnsi="Arial" w:cs="Arial"/>
          <w:lang w:val="en-US"/>
        </w:rPr>
        <w:t xml:space="preserve">cial in SLE therapy. </w:t>
      </w:r>
      <w:r w:rsidR="00FF1739">
        <w:rPr>
          <w:rFonts w:ascii="Arial" w:hAnsi="Arial" w:cs="Arial"/>
          <w:lang w:val="en-US"/>
        </w:rPr>
        <w:t xml:space="preserve">It is important to note in this context that although we cannot formally rule </w:t>
      </w:r>
      <w:r w:rsidR="00556FBF">
        <w:rPr>
          <w:rFonts w:ascii="Arial" w:hAnsi="Arial" w:cs="Arial"/>
          <w:lang w:val="en-US"/>
        </w:rPr>
        <w:t xml:space="preserve">out </w:t>
      </w:r>
      <w:r w:rsidR="00FF1739">
        <w:rPr>
          <w:rFonts w:ascii="Arial" w:hAnsi="Arial" w:cs="Arial"/>
          <w:lang w:val="en-US"/>
        </w:rPr>
        <w:t xml:space="preserve">possible B cell defects in </w:t>
      </w:r>
      <w:r w:rsidR="00FF1739" w:rsidRPr="00E1231D">
        <w:rPr>
          <w:rFonts w:ascii="Arial" w:hAnsi="Arial" w:cs="Arial"/>
          <w:i/>
          <w:lang w:val="en-US"/>
        </w:rPr>
        <w:t>Vav</w:t>
      </w:r>
      <w:r w:rsidR="00FF1739" w:rsidRPr="003A6F61">
        <w:rPr>
          <w:rFonts w:ascii="Arial" w:hAnsi="Arial" w:cs="Arial"/>
          <w:vertAlign w:val="superscript"/>
          <w:lang w:val="en-US"/>
        </w:rPr>
        <w:t>Cre</w:t>
      </w:r>
      <w:r w:rsidR="00FF1739">
        <w:rPr>
          <w:rFonts w:ascii="Arial" w:hAnsi="Arial" w:cs="Arial"/>
          <w:vertAlign w:val="superscript"/>
          <w:lang w:val="en-US"/>
        </w:rPr>
        <w:t>+</w:t>
      </w:r>
      <w:r w:rsidR="00FF1739" w:rsidRPr="00E1231D">
        <w:rPr>
          <w:rFonts w:ascii="Arial" w:hAnsi="Arial" w:cs="Arial"/>
          <w:i/>
          <w:lang w:val="en-US"/>
        </w:rPr>
        <w:t>Dnmt1</w:t>
      </w:r>
      <w:r w:rsidR="00FF1739">
        <w:rPr>
          <w:rFonts w:ascii="Arial" w:hAnsi="Arial" w:cs="Arial"/>
          <w:vertAlign w:val="superscript"/>
          <w:lang w:val="en-US"/>
        </w:rPr>
        <w:t>lox/chip</w:t>
      </w:r>
      <w:r w:rsidR="00FF1739" w:rsidRPr="00E1231D">
        <w:rPr>
          <w:rFonts w:ascii="Arial" w:hAnsi="Arial" w:cs="Arial"/>
          <w:lang w:val="en-US"/>
        </w:rPr>
        <w:t xml:space="preserve"> </w:t>
      </w:r>
      <w:r w:rsidR="00FF1739">
        <w:rPr>
          <w:rFonts w:ascii="Arial" w:hAnsi="Arial" w:cs="Arial"/>
          <w:lang w:val="en-US"/>
        </w:rPr>
        <w:t xml:space="preserve">mice, our data confirmed that the B cells </w:t>
      </w:r>
      <w:r w:rsidR="008958E5">
        <w:rPr>
          <w:rFonts w:ascii="Arial" w:hAnsi="Arial" w:cs="Arial"/>
          <w:lang w:val="en-US"/>
        </w:rPr>
        <w:t xml:space="preserve">in these animals </w:t>
      </w:r>
      <w:r w:rsidR="00FF1739">
        <w:rPr>
          <w:rFonts w:ascii="Arial" w:hAnsi="Arial" w:cs="Arial"/>
          <w:lang w:val="en-US"/>
        </w:rPr>
        <w:t xml:space="preserve">were unchanged in number and were capable of antibody production and class switching. Nevertheless, even if </w:t>
      </w:r>
      <w:r w:rsidR="00FF1739" w:rsidRPr="00E1231D">
        <w:rPr>
          <w:rFonts w:ascii="Arial" w:hAnsi="Arial" w:cs="Arial"/>
          <w:i/>
          <w:lang w:val="en-US"/>
        </w:rPr>
        <w:t>Vav</w:t>
      </w:r>
      <w:r w:rsidR="00FF1739" w:rsidRPr="003A6F61">
        <w:rPr>
          <w:rFonts w:ascii="Arial" w:hAnsi="Arial" w:cs="Arial"/>
          <w:vertAlign w:val="superscript"/>
          <w:lang w:val="en-US"/>
        </w:rPr>
        <w:t>Cre</w:t>
      </w:r>
      <w:r w:rsidR="00FF1739">
        <w:rPr>
          <w:rFonts w:ascii="Arial" w:hAnsi="Arial" w:cs="Arial"/>
          <w:vertAlign w:val="superscript"/>
          <w:lang w:val="en-US"/>
        </w:rPr>
        <w:t>+</w:t>
      </w:r>
      <w:r w:rsidR="00FF1739" w:rsidRPr="00E1231D">
        <w:rPr>
          <w:rFonts w:ascii="Arial" w:hAnsi="Arial" w:cs="Arial"/>
          <w:i/>
          <w:lang w:val="en-US"/>
        </w:rPr>
        <w:t>Dnmt1</w:t>
      </w:r>
      <w:r w:rsidR="00FF1739">
        <w:rPr>
          <w:rFonts w:ascii="Arial" w:hAnsi="Arial" w:cs="Arial"/>
          <w:vertAlign w:val="superscript"/>
          <w:lang w:val="en-US"/>
        </w:rPr>
        <w:t>lox/chip</w:t>
      </w:r>
      <w:r w:rsidR="00FF1739" w:rsidRPr="00E1231D">
        <w:rPr>
          <w:rFonts w:ascii="Arial" w:hAnsi="Arial" w:cs="Arial"/>
          <w:lang w:val="en-US"/>
        </w:rPr>
        <w:t xml:space="preserve"> </w:t>
      </w:r>
      <w:r w:rsidR="00FF1739">
        <w:rPr>
          <w:rFonts w:ascii="Arial" w:hAnsi="Arial" w:cs="Arial"/>
          <w:lang w:val="en-US"/>
        </w:rPr>
        <w:t xml:space="preserve">mice had a </w:t>
      </w:r>
      <w:r w:rsidR="00736AE6">
        <w:rPr>
          <w:rFonts w:ascii="Arial" w:hAnsi="Arial" w:cs="Arial"/>
          <w:lang w:val="en-US"/>
        </w:rPr>
        <w:t xml:space="preserve">yet unappreciated </w:t>
      </w:r>
      <w:r w:rsidR="00FF1739">
        <w:rPr>
          <w:rFonts w:ascii="Arial" w:hAnsi="Arial" w:cs="Arial"/>
          <w:lang w:val="en-US"/>
        </w:rPr>
        <w:t xml:space="preserve">B cell phenotype, </w:t>
      </w:r>
      <w:r w:rsidR="00736AE6">
        <w:rPr>
          <w:rFonts w:ascii="Arial" w:hAnsi="Arial" w:cs="Arial"/>
          <w:lang w:val="en-US"/>
        </w:rPr>
        <w:t>this</w:t>
      </w:r>
      <w:r w:rsidR="00FF1739">
        <w:rPr>
          <w:rFonts w:ascii="Arial" w:hAnsi="Arial" w:cs="Arial"/>
          <w:lang w:val="en-US"/>
        </w:rPr>
        <w:t xml:space="preserve"> would </w:t>
      </w:r>
      <w:r w:rsidR="006770F2">
        <w:rPr>
          <w:rFonts w:ascii="Arial" w:hAnsi="Arial" w:cs="Arial"/>
          <w:lang w:val="en-US"/>
        </w:rPr>
        <w:t xml:space="preserve">even further </w:t>
      </w:r>
      <w:r w:rsidR="00FF1739">
        <w:rPr>
          <w:rFonts w:ascii="Arial" w:hAnsi="Arial" w:cs="Arial"/>
          <w:lang w:val="en-US"/>
        </w:rPr>
        <w:t xml:space="preserve">support </w:t>
      </w:r>
      <w:r w:rsidR="006C469F">
        <w:rPr>
          <w:rFonts w:ascii="Arial" w:hAnsi="Arial" w:cs="Arial"/>
          <w:lang w:val="en-US"/>
        </w:rPr>
        <w:t>suitability of</w:t>
      </w:r>
      <w:r w:rsidR="00736AE6">
        <w:rPr>
          <w:rFonts w:ascii="Arial" w:hAnsi="Arial" w:cs="Arial"/>
          <w:lang w:val="en-US"/>
        </w:rPr>
        <w:t xml:space="preserve"> </w:t>
      </w:r>
      <w:r w:rsidR="006C469F">
        <w:rPr>
          <w:rFonts w:ascii="Arial" w:hAnsi="Arial" w:cs="Arial"/>
          <w:lang w:val="en-US"/>
        </w:rPr>
        <w:t>global</w:t>
      </w:r>
      <w:r w:rsidR="00736AE6">
        <w:rPr>
          <w:rFonts w:ascii="Arial" w:hAnsi="Arial" w:cs="Arial"/>
          <w:lang w:val="en-US"/>
        </w:rPr>
        <w:t xml:space="preserve"> </w:t>
      </w:r>
      <w:r w:rsidR="00FF1739">
        <w:rPr>
          <w:rFonts w:ascii="Arial" w:hAnsi="Arial" w:cs="Arial"/>
          <w:lang w:val="en-US"/>
        </w:rPr>
        <w:t xml:space="preserve">hypomethylation </w:t>
      </w:r>
      <w:r w:rsidR="006C469F">
        <w:rPr>
          <w:rFonts w:ascii="Arial" w:hAnsi="Arial" w:cs="Arial"/>
          <w:lang w:val="en-US"/>
        </w:rPr>
        <w:t>to</w:t>
      </w:r>
      <w:r w:rsidR="00CE4BA8">
        <w:rPr>
          <w:rFonts w:ascii="Arial" w:hAnsi="Arial" w:cs="Arial"/>
          <w:lang w:val="en-US"/>
        </w:rPr>
        <w:t xml:space="preserve"> ameliorate</w:t>
      </w:r>
      <w:r w:rsidR="00FF1739">
        <w:rPr>
          <w:rFonts w:ascii="Arial" w:hAnsi="Arial" w:cs="Arial"/>
          <w:lang w:val="en-US"/>
        </w:rPr>
        <w:t xml:space="preserve"> SLE.   </w:t>
      </w:r>
    </w:p>
    <w:p w14:paraId="4FCAC150" w14:textId="140781FF" w:rsidR="00706876" w:rsidRDefault="00706876" w:rsidP="00FF1739">
      <w:pPr>
        <w:spacing w:line="480" w:lineRule="auto"/>
        <w:jc w:val="both"/>
        <w:rPr>
          <w:rFonts w:ascii="Arial" w:hAnsi="Arial" w:cs="Arial"/>
          <w:lang w:val="en-US"/>
        </w:rPr>
      </w:pPr>
      <w:r w:rsidRPr="00706876">
        <w:rPr>
          <w:rFonts w:ascii="Arial" w:hAnsi="Arial" w:cs="Arial"/>
          <w:lang w:val="en-US"/>
        </w:rPr>
        <w:t xml:space="preserve">In summary, </w:t>
      </w:r>
      <w:r w:rsidR="008958E5">
        <w:rPr>
          <w:rFonts w:ascii="Arial" w:hAnsi="Arial" w:cs="Arial"/>
          <w:lang w:val="en-US"/>
        </w:rPr>
        <w:t>constitutive</w:t>
      </w:r>
      <w:r w:rsidR="00556FBF">
        <w:rPr>
          <w:rFonts w:ascii="Arial" w:hAnsi="Arial" w:cs="Arial"/>
          <w:lang w:val="en-US"/>
        </w:rPr>
        <w:t xml:space="preserve"> </w:t>
      </w:r>
      <w:r w:rsidRPr="00706876">
        <w:rPr>
          <w:rFonts w:ascii="Arial" w:hAnsi="Arial" w:cs="Arial"/>
          <w:lang w:val="en-US"/>
        </w:rPr>
        <w:t>DNA methylation is a</w:t>
      </w:r>
      <w:r w:rsidR="00736AE6">
        <w:rPr>
          <w:rFonts w:ascii="Arial" w:hAnsi="Arial" w:cs="Arial"/>
          <w:lang w:val="en-US"/>
        </w:rPr>
        <w:t>n</w:t>
      </w:r>
      <w:r w:rsidR="0096562A">
        <w:rPr>
          <w:rFonts w:ascii="Arial" w:hAnsi="Arial" w:cs="Arial"/>
          <w:lang w:val="en-US"/>
        </w:rPr>
        <w:t xml:space="preserve"> </w:t>
      </w:r>
      <w:r w:rsidRPr="00706876">
        <w:rPr>
          <w:rFonts w:ascii="Arial" w:hAnsi="Arial" w:cs="Arial"/>
          <w:lang w:val="en-US"/>
        </w:rPr>
        <w:t>epig</w:t>
      </w:r>
      <w:r w:rsidR="0096562A">
        <w:rPr>
          <w:rFonts w:ascii="Arial" w:hAnsi="Arial" w:cs="Arial"/>
          <w:lang w:val="en-US"/>
        </w:rPr>
        <w:t>enomic</w:t>
      </w:r>
      <w:r w:rsidRPr="00706876">
        <w:rPr>
          <w:rFonts w:ascii="Arial" w:hAnsi="Arial" w:cs="Arial"/>
          <w:lang w:val="en-US"/>
        </w:rPr>
        <w:t xml:space="preserve"> </w:t>
      </w:r>
      <w:r w:rsidR="00736AE6">
        <w:rPr>
          <w:rFonts w:ascii="Arial" w:hAnsi="Arial" w:cs="Arial"/>
          <w:lang w:val="en-US"/>
        </w:rPr>
        <w:t>hallmark</w:t>
      </w:r>
      <w:r w:rsidR="00534137">
        <w:rPr>
          <w:rFonts w:ascii="Arial" w:hAnsi="Arial" w:cs="Arial"/>
          <w:lang w:val="en-US"/>
        </w:rPr>
        <w:t xml:space="preserve"> of</w:t>
      </w:r>
      <w:r w:rsidR="00556FBF">
        <w:rPr>
          <w:rFonts w:ascii="Arial" w:hAnsi="Arial" w:cs="Arial"/>
          <w:lang w:val="en-US"/>
        </w:rPr>
        <w:t xml:space="preserve"> </w:t>
      </w:r>
      <w:r w:rsidR="00CE4BA8">
        <w:rPr>
          <w:rFonts w:ascii="Arial" w:hAnsi="Arial" w:cs="Arial"/>
          <w:lang w:val="en-US"/>
        </w:rPr>
        <w:t xml:space="preserve">DC </w:t>
      </w:r>
      <w:r w:rsidR="000C7F2A">
        <w:rPr>
          <w:rFonts w:ascii="Arial" w:hAnsi="Arial" w:cs="Arial"/>
          <w:lang w:val="en-US"/>
        </w:rPr>
        <w:t>differentiation</w:t>
      </w:r>
      <w:r w:rsidR="0096562A">
        <w:rPr>
          <w:rFonts w:ascii="Arial" w:hAnsi="Arial" w:cs="Arial"/>
          <w:lang w:val="en-US"/>
        </w:rPr>
        <w:t xml:space="preserve">, </w:t>
      </w:r>
      <w:r w:rsidR="007135DB">
        <w:rPr>
          <w:rFonts w:ascii="Arial" w:hAnsi="Arial" w:cs="Arial"/>
          <w:lang w:val="en-US"/>
        </w:rPr>
        <w:t>providing</w:t>
      </w:r>
      <w:r w:rsidR="0096562A">
        <w:rPr>
          <w:rFonts w:ascii="Arial" w:hAnsi="Arial" w:cs="Arial"/>
          <w:lang w:val="en-US"/>
        </w:rPr>
        <w:t xml:space="preserve"> novel </w:t>
      </w:r>
      <w:r w:rsidR="005632A0">
        <w:rPr>
          <w:rFonts w:ascii="Arial" w:hAnsi="Arial" w:cs="Arial"/>
          <w:lang w:val="en-US"/>
        </w:rPr>
        <w:t>option</w:t>
      </w:r>
      <w:r w:rsidR="00534137">
        <w:rPr>
          <w:rFonts w:ascii="Arial" w:hAnsi="Arial" w:cs="Arial"/>
          <w:lang w:val="en-US"/>
        </w:rPr>
        <w:t>s</w:t>
      </w:r>
      <w:r w:rsidR="005632A0">
        <w:rPr>
          <w:rFonts w:ascii="Arial" w:hAnsi="Arial" w:cs="Arial"/>
          <w:lang w:val="en-US"/>
        </w:rPr>
        <w:t xml:space="preserve"> for </w:t>
      </w:r>
      <w:r w:rsidR="007135DB">
        <w:rPr>
          <w:rFonts w:ascii="Arial" w:hAnsi="Arial" w:cs="Arial"/>
          <w:lang w:val="en-US"/>
        </w:rPr>
        <w:t xml:space="preserve">targeting </w:t>
      </w:r>
      <w:r w:rsidR="00783CAB">
        <w:rPr>
          <w:rFonts w:ascii="Arial" w:hAnsi="Arial" w:cs="Arial"/>
          <w:lang w:val="en-US"/>
        </w:rPr>
        <w:t>DC</w:t>
      </w:r>
      <w:r w:rsidR="007135DB">
        <w:rPr>
          <w:rFonts w:ascii="Arial" w:hAnsi="Arial" w:cs="Arial"/>
          <w:lang w:val="en-US"/>
        </w:rPr>
        <w:t>s in clinical settings</w:t>
      </w:r>
      <w:r w:rsidR="000C7F2A">
        <w:rPr>
          <w:rFonts w:ascii="Arial" w:hAnsi="Arial" w:cs="Arial"/>
          <w:lang w:val="en-US"/>
        </w:rPr>
        <w:t>.</w:t>
      </w:r>
    </w:p>
    <w:p w14:paraId="52A25E47" w14:textId="51D8688F" w:rsidR="00F47656" w:rsidRPr="00741241" w:rsidRDefault="00F47656" w:rsidP="00A07281">
      <w:pPr>
        <w:spacing w:line="480" w:lineRule="auto"/>
        <w:jc w:val="both"/>
        <w:rPr>
          <w:rFonts w:ascii="Arial" w:hAnsi="Arial" w:cs="Arial"/>
          <w:b/>
          <w:lang w:val="en-US"/>
        </w:rPr>
      </w:pPr>
      <w:r w:rsidRPr="00741241">
        <w:rPr>
          <w:rFonts w:ascii="Arial" w:hAnsi="Arial" w:cs="Arial"/>
          <w:b/>
          <w:lang w:val="en-US"/>
        </w:rPr>
        <w:t>Acknowledgement</w:t>
      </w:r>
    </w:p>
    <w:p w14:paraId="2E5E5057" w14:textId="714E8DA0" w:rsidR="00AB6850" w:rsidRDefault="00AB6850" w:rsidP="00223323">
      <w:pPr>
        <w:widowControl w:val="0"/>
        <w:adjustRightInd w:val="0"/>
        <w:snapToGrid w:val="0"/>
        <w:spacing w:after="0" w:line="480" w:lineRule="auto"/>
        <w:jc w:val="both"/>
        <w:rPr>
          <w:rFonts w:ascii="Arial" w:eastAsia="Calibri" w:hAnsi="Arial" w:cs="Arial"/>
          <w:lang w:val="en-US"/>
        </w:rPr>
      </w:pPr>
      <w:r w:rsidRPr="00AB6850">
        <w:rPr>
          <w:rFonts w:ascii="Arial" w:eastAsia="Calibri" w:hAnsi="Arial" w:cs="Arial"/>
          <w:color w:val="222222"/>
          <w:szCs w:val="21"/>
          <w:lang w:val="en"/>
        </w:rPr>
        <w:t xml:space="preserve">We thank V. </w:t>
      </w:r>
      <w:proofErr w:type="spellStart"/>
      <w:r w:rsidRPr="00AB6850">
        <w:rPr>
          <w:rFonts w:ascii="Arial" w:eastAsia="Calibri" w:hAnsi="Arial" w:cs="Arial"/>
          <w:color w:val="222222"/>
          <w:szCs w:val="21"/>
          <w:lang w:val="en"/>
        </w:rPr>
        <w:t>Gröning</w:t>
      </w:r>
      <w:proofErr w:type="spellEnd"/>
      <w:r w:rsidRPr="00AB6850">
        <w:rPr>
          <w:rFonts w:ascii="Arial" w:eastAsia="Calibri" w:hAnsi="Arial" w:cs="Arial"/>
          <w:color w:val="222222"/>
          <w:szCs w:val="21"/>
          <w:lang w:val="en"/>
        </w:rPr>
        <w:t xml:space="preserve"> for assistance with experiments, T. König for FACS sorting, J. Brands for </w:t>
      </w:r>
      <w:r w:rsidRPr="00AB6850">
        <w:rPr>
          <w:rFonts w:ascii="Arial" w:eastAsia="Calibri" w:hAnsi="Arial" w:cs="Arial"/>
          <w:color w:val="222222"/>
          <w:szCs w:val="21"/>
          <w:lang w:val="en"/>
        </w:rPr>
        <w:lastRenderedPageBreak/>
        <w:t xml:space="preserve">help with figure preparations, C. </w:t>
      </w:r>
      <w:proofErr w:type="spellStart"/>
      <w:r w:rsidRPr="00AB6850">
        <w:rPr>
          <w:rFonts w:ascii="Arial" w:eastAsia="Calibri" w:hAnsi="Arial" w:cs="Arial"/>
          <w:color w:val="222222"/>
          <w:szCs w:val="21"/>
          <w:lang w:val="en"/>
        </w:rPr>
        <w:t>Brennecka</w:t>
      </w:r>
      <w:proofErr w:type="spellEnd"/>
      <w:r w:rsidRPr="00AB6850">
        <w:rPr>
          <w:rFonts w:ascii="Arial" w:eastAsia="Calibri" w:hAnsi="Arial" w:cs="Arial"/>
          <w:color w:val="222222"/>
          <w:szCs w:val="21"/>
          <w:lang w:val="en"/>
        </w:rPr>
        <w:t xml:space="preserve"> for linguistic support and S. Nutt for the Flt3 retroviral construct. This work was supported by a fellowship from Cancer Research UK (A24872) </w:t>
      </w:r>
      <w:r w:rsidR="00A31CEC">
        <w:rPr>
          <w:rFonts w:ascii="Arial" w:eastAsia="Calibri" w:hAnsi="Arial" w:cs="Arial"/>
          <w:color w:val="222222"/>
          <w:szCs w:val="21"/>
          <w:lang w:val="en"/>
        </w:rPr>
        <w:t>and an institutional grant from the University of Münster medical faculty (IMF</w:t>
      </w:r>
      <w:r w:rsidR="002535DC">
        <w:rPr>
          <w:rFonts w:ascii="Arial" w:eastAsia="Calibri" w:hAnsi="Arial" w:cs="Arial"/>
          <w:color w:val="222222"/>
          <w:szCs w:val="21"/>
          <w:lang w:val="en"/>
        </w:rPr>
        <w:t xml:space="preserve">, </w:t>
      </w:r>
      <w:r w:rsidR="002535DC" w:rsidRPr="002535DC">
        <w:rPr>
          <w:rFonts w:ascii="Arial" w:eastAsia="Calibri" w:hAnsi="Arial" w:cs="Arial"/>
          <w:color w:val="222222"/>
          <w:szCs w:val="21"/>
          <w:lang w:val="en"/>
        </w:rPr>
        <w:t>CZ</w:t>
      </w:r>
      <w:r w:rsidR="002535DC">
        <w:rPr>
          <w:rFonts w:ascii="Arial" w:eastAsia="Calibri" w:hAnsi="Arial" w:cs="Arial"/>
          <w:color w:val="222222"/>
          <w:szCs w:val="21"/>
          <w:lang w:val="en"/>
        </w:rPr>
        <w:t>1</w:t>
      </w:r>
      <w:r w:rsidR="002535DC" w:rsidRPr="002535DC">
        <w:rPr>
          <w:rFonts w:ascii="Arial" w:eastAsia="Calibri" w:hAnsi="Arial" w:cs="Arial"/>
          <w:color w:val="222222"/>
          <w:szCs w:val="21"/>
          <w:lang w:val="en"/>
        </w:rPr>
        <w:t>2</w:t>
      </w:r>
      <w:r w:rsidR="002535DC">
        <w:rPr>
          <w:rFonts w:ascii="Arial" w:eastAsia="Calibri" w:hAnsi="Arial" w:cs="Arial"/>
          <w:color w:val="222222"/>
          <w:szCs w:val="21"/>
          <w:lang w:val="en"/>
        </w:rPr>
        <w:t>15</w:t>
      </w:r>
      <w:r w:rsidR="002535DC" w:rsidRPr="002535DC">
        <w:rPr>
          <w:rFonts w:ascii="Arial" w:eastAsia="Calibri" w:hAnsi="Arial" w:cs="Arial"/>
          <w:color w:val="222222"/>
          <w:szCs w:val="21"/>
          <w:lang w:val="en"/>
        </w:rPr>
        <w:t>23</w:t>
      </w:r>
      <w:r w:rsidR="002535DC">
        <w:rPr>
          <w:rFonts w:ascii="Arial" w:eastAsia="Calibri" w:hAnsi="Arial" w:cs="Arial"/>
          <w:color w:val="222222"/>
          <w:szCs w:val="21"/>
          <w:lang w:val="en"/>
        </w:rPr>
        <w:t>)</w:t>
      </w:r>
      <w:r w:rsidR="00A31CEC">
        <w:rPr>
          <w:rFonts w:ascii="Arial" w:eastAsia="Calibri" w:hAnsi="Arial" w:cs="Arial"/>
          <w:color w:val="222222"/>
          <w:szCs w:val="21"/>
          <w:lang w:val="en"/>
        </w:rPr>
        <w:t xml:space="preserve"> </w:t>
      </w:r>
      <w:r w:rsidRPr="00AB6850">
        <w:rPr>
          <w:rFonts w:ascii="Arial" w:eastAsia="Calibri" w:hAnsi="Arial" w:cs="Arial"/>
          <w:color w:val="222222"/>
          <w:szCs w:val="21"/>
          <w:lang w:val="en"/>
        </w:rPr>
        <w:t xml:space="preserve">to M.C., by </w:t>
      </w:r>
      <w:r w:rsidRPr="00AB6850">
        <w:rPr>
          <w:rFonts w:ascii="Arial" w:eastAsia="Times New Roman" w:hAnsi="Arial" w:cs="Arial"/>
          <w:kern w:val="24"/>
          <w:lang w:val="en-US" w:eastAsia="sv-SE"/>
        </w:rPr>
        <w:t xml:space="preserve">an </w:t>
      </w:r>
      <w:r w:rsidRPr="00AB6850">
        <w:rPr>
          <w:rFonts w:ascii="Arial" w:eastAsia="Calibri" w:hAnsi="Arial" w:cs="Arial"/>
          <w:lang w:val="en-US"/>
        </w:rPr>
        <w:t>international recruitment grant</w:t>
      </w:r>
      <w:r w:rsidRPr="00AB6850">
        <w:rPr>
          <w:rFonts w:ascii="Arial" w:eastAsia="Times New Roman" w:hAnsi="Arial" w:cs="Arial"/>
          <w:kern w:val="24"/>
          <w:lang w:val="en-US" w:eastAsia="sv-SE"/>
        </w:rPr>
        <w:t xml:space="preserve"> from The Swedish Research Council (538-2013-8995) and The Medical Research Council (MC_UU_12009/5) to S.E.W.J.</w:t>
      </w:r>
      <w:r w:rsidR="00F45213">
        <w:rPr>
          <w:rFonts w:ascii="Arial" w:eastAsia="Times New Roman" w:hAnsi="Arial" w:cs="Arial"/>
          <w:kern w:val="24"/>
          <w:lang w:val="en-US" w:eastAsia="sv-SE"/>
        </w:rPr>
        <w:t xml:space="preserve">, </w:t>
      </w:r>
      <w:r w:rsidR="00F45213" w:rsidRPr="00F45213">
        <w:rPr>
          <w:rFonts w:ascii="Arial" w:eastAsia="Times New Roman" w:hAnsi="Arial" w:cs="Arial"/>
          <w:kern w:val="24"/>
          <w:lang w:val="en-US" w:eastAsia="sv-SE"/>
        </w:rPr>
        <w:t xml:space="preserve">by a </w:t>
      </w:r>
      <w:proofErr w:type="spellStart"/>
      <w:r w:rsidR="00F45213" w:rsidRPr="00F45213">
        <w:rPr>
          <w:rFonts w:ascii="Arial" w:eastAsia="Times New Roman" w:hAnsi="Arial" w:cs="Arial"/>
          <w:kern w:val="24"/>
          <w:lang w:val="en-US" w:eastAsia="sv-SE"/>
        </w:rPr>
        <w:t>CancerTRAX</w:t>
      </w:r>
      <w:proofErr w:type="spellEnd"/>
      <w:r w:rsidR="00F45213" w:rsidRPr="00F45213">
        <w:rPr>
          <w:rFonts w:ascii="Arial" w:eastAsia="Times New Roman" w:hAnsi="Arial" w:cs="Arial"/>
          <w:kern w:val="24"/>
          <w:lang w:val="en-US" w:eastAsia="sv-SE"/>
        </w:rPr>
        <w:t xml:space="preserve"> PhD-to-postdoc fellowship to S.S., by institutional funds and grants from the Stiftung Deutsche </w:t>
      </w:r>
      <w:proofErr w:type="spellStart"/>
      <w:r w:rsidR="00F45213" w:rsidRPr="00F45213">
        <w:rPr>
          <w:rFonts w:ascii="Arial" w:eastAsia="Times New Roman" w:hAnsi="Arial" w:cs="Arial"/>
          <w:kern w:val="24"/>
          <w:lang w:val="en-US" w:eastAsia="sv-SE"/>
        </w:rPr>
        <w:t>Krebshilfe</w:t>
      </w:r>
      <w:proofErr w:type="spellEnd"/>
      <w:r w:rsidR="00F45213" w:rsidRPr="00F45213">
        <w:rPr>
          <w:rFonts w:ascii="Arial" w:eastAsia="Times New Roman" w:hAnsi="Arial" w:cs="Arial"/>
          <w:kern w:val="24"/>
          <w:lang w:val="en-US" w:eastAsia="sv-SE"/>
        </w:rPr>
        <w:t xml:space="preserve"> (DKH 70112574</w:t>
      </w:r>
      <w:r w:rsidR="00981C5A">
        <w:rPr>
          <w:rFonts w:ascii="Arial" w:eastAsia="Times New Roman" w:hAnsi="Arial" w:cs="Arial"/>
          <w:kern w:val="24"/>
          <w:lang w:val="en-US" w:eastAsia="sv-SE"/>
        </w:rPr>
        <w:t>)</w:t>
      </w:r>
      <w:r w:rsidR="00F45213" w:rsidRPr="00F45213">
        <w:rPr>
          <w:rFonts w:ascii="Arial" w:eastAsia="Times New Roman" w:hAnsi="Arial" w:cs="Arial"/>
          <w:kern w:val="24"/>
          <w:lang w:val="en-US" w:eastAsia="sv-SE"/>
        </w:rPr>
        <w:t xml:space="preserve"> to D.B.L.</w:t>
      </w:r>
      <w:r w:rsidR="00F45213">
        <w:rPr>
          <w:rFonts w:ascii="Arial" w:eastAsia="Times New Roman" w:hAnsi="Arial" w:cs="Arial"/>
          <w:kern w:val="24"/>
          <w:lang w:val="en-US" w:eastAsia="sv-SE"/>
        </w:rPr>
        <w:t>,</w:t>
      </w:r>
      <w:r w:rsidR="00F45213" w:rsidRPr="00F45213">
        <w:rPr>
          <w:rFonts w:ascii="Arial" w:eastAsia="Times New Roman" w:hAnsi="Arial" w:cs="Arial"/>
          <w:kern w:val="24"/>
          <w:lang w:val="en-US" w:eastAsia="sv-SE"/>
        </w:rPr>
        <w:t xml:space="preserve"> </w:t>
      </w:r>
      <w:r>
        <w:rPr>
          <w:rFonts w:ascii="Arial" w:eastAsia="Times New Roman" w:hAnsi="Arial" w:cs="Arial"/>
          <w:kern w:val="24"/>
          <w:lang w:val="en-US" w:eastAsia="sv-SE"/>
        </w:rPr>
        <w:t xml:space="preserve">and by </w:t>
      </w:r>
      <w:r w:rsidRPr="00AB6850">
        <w:rPr>
          <w:rFonts w:ascii="Arial" w:eastAsia="Calibri" w:hAnsi="Arial" w:cs="Arial"/>
          <w:color w:val="222222"/>
          <w:szCs w:val="21"/>
          <w:lang w:val="en"/>
        </w:rPr>
        <w:t xml:space="preserve">institutional </w:t>
      </w:r>
      <w:r w:rsidRPr="00AB6850">
        <w:rPr>
          <w:rFonts w:ascii="Arial" w:eastAsia="Calibri" w:hAnsi="Arial" w:cs="Arial"/>
          <w:color w:val="222222"/>
          <w:lang w:val="en"/>
        </w:rPr>
        <w:t>funds and grant</w:t>
      </w:r>
      <w:r w:rsidR="00AE66F2">
        <w:rPr>
          <w:rFonts w:ascii="Arial" w:eastAsia="Calibri" w:hAnsi="Arial" w:cs="Arial"/>
          <w:color w:val="222222"/>
          <w:lang w:val="en"/>
        </w:rPr>
        <w:t>s</w:t>
      </w:r>
      <w:r w:rsidRPr="00AB6850">
        <w:rPr>
          <w:rFonts w:ascii="Arial" w:eastAsia="Calibri" w:hAnsi="Arial" w:cs="Arial"/>
          <w:color w:val="222222"/>
          <w:lang w:val="en"/>
        </w:rPr>
        <w:t xml:space="preserve"> from the Deutsche </w:t>
      </w:r>
      <w:proofErr w:type="spellStart"/>
      <w:r w:rsidRPr="00AB6850">
        <w:rPr>
          <w:rFonts w:ascii="Arial" w:eastAsia="Calibri" w:hAnsi="Arial" w:cs="Arial"/>
          <w:color w:val="222222"/>
          <w:lang w:val="en"/>
        </w:rPr>
        <w:t>Forschungsgemeinschaft</w:t>
      </w:r>
      <w:proofErr w:type="spellEnd"/>
      <w:r w:rsidRPr="00AB6850">
        <w:rPr>
          <w:rFonts w:ascii="Arial" w:eastAsia="Calibri" w:hAnsi="Arial" w:cs="Arial"/>
          <w:color w:val="222222"/>
          <w:lang w:val="en"/>
        </w:rPr>
        <w:t xml:space="preserve"> (DFG; </w:t>
      </w:r>
      <w:r w:rsidR="00223323" w:rsidRPr="00223323">
        <w:rPr>
          <w:rFonts w:ascii="Arial" w:eastAsia="Calibri" w:hAnsi="Arial" w:cs="Arial"/>
          <w:color w:val="222222"/>
          <w:lang w:val="en"/>
        </w:rPr>
        <w:t>RO 2295/5-1</w:t>
      </w:r>
      <w:r w:rsidR="00223323">
        <w:rPr>
          <w:rFonts w:ascii="Arial" w:eastAsia="Calibri" w:hAnsi="Arial" w:cs="Arial"/>
          <w:color w:val="222222"/>
          <w:lang w:val="en"/>
        </w:rPr>
        <w:t xml:space="preserve">, </w:t>
      </w:r>
      <w:r w:rsidR="00223323" w:rsidRPr="00223323">
        <w:rPr>
          <w:rFonts w:ascii="Arial" w:eastAsia="Calibri" w:hAnsi="Arial" w:cs="Arial"/>
          <w:color w:val="222222"/>
          <w:lang w:val="en"/>
        </w:rPr>
        <w:t>RO 2295/5-2</w:t>
      </w:r>
      <w:r w:rsidRPr="00AB6850">
        <w:rPr>
          <w:rFonts w:ascii="Arial" w:eastAsia="Calibri" w:hAnsi="Arial" w:cs="Arial"/>
          <w:color w:val="222222"/>
          <w:lang w:val="en"/>
        </w:rPr>
        <w:t>) to F.R.</w:t>
      </w:r>
      <w:r>
        <w:rPr>
          <w:rFonts w:ascii="Arial" w:eastAsia="Calibri" w:hAnsi="Arial" w:cs="Arial"/>
          <w:color w:val="222222"/>
          <w:lang w:val="en"/>
        </w:rPr>
        <w:t>.</w:t>
      </w:r>
      <w:r w:rsidRPr="00AB6850">
        <w:rPr>
          <w:rFonts w:ascii="Arial" w:eastAsia="Calibri" w:hAnsi="Arial" w:cs="Arial"/>
          <w:color w:val="222222"/>
          <w:lang w:val="en"/>
        </w:rPr>
        <w:t xml:space="preserve"> </w:t>
      </w:r>
    </w:p>
    <w:p w14:paraId="772C1295" w14:textId="77777777" w:rsidR="00772294" w:rsidRPr="00772294" w:rsidRDefault="00772294" w:rsidP="00772294">
      <w:pPr>
        <w:widowControl w:val="0"/>
        <w:adjustRightInd w:val="0"/>
        <w:snapToGrid w:val="0"/>
        <w:spacing w:after="0" w:line="480" w:lineRule="auto"/>
        <w:jc w:val="both"/>
        <w:rPr>
          <w:rFonts w:ascii="Arial" w:eastAsia="Calibri" w:hAnsi="Arial" w:cs="Arial"/>
          <w:lang w:val="en-US"/>
        </w:rPr>
      </w:pPr>
    </w:p>
    <w:p w14:paraId="6AB04236" w14:textId="6E7234BE" w:rsidR="00BB1499" w:rsidRDefault="00BB1499" w:rsidP="00A07281">
      <w:pPr>
        <w:spacing w:line="480" w:lineRule="auto"/>
        <w:jc w:val="both"/>
        <w:rPr>
          <w:rFonts w:ascii="Arial" w:eastAsia="Times New Roman" w:hAnsi="Arial" w:cs="Arial"/>
          <w:b/>
          <w:bCs/>
          <w:iCs/>
          <w:lang w:val="en-US"/>
        </w:rPr>
      </w:pPr>
      <w:r w:rsidRPr="00BB1499">
        <w:rPr>
          <w:rFonts w:ascii="Arial" w:eastAsia="Times New Roman" w:hAnsi="Arial" w:cs="Arial"/>
          <w:b/>
          <w:bCs/>
          <w:iCs/>
          <w:lang w:val="en-US"/>
        </w:rPr>
        <w:t>Author Contributions</w:t>
      </w:r>
    </w:p>
    <w:p w14:paraId="554F5CD2" w14:textId="53E2A974" w:rsidR="0090449A" w:rsidRPr="0090449A" w:rsidRDefault="0090449A" w:rsidP="00A07281">
      <w:pPr>
        <w:spacing w:line="480" w:lineRule="auto"/>
        <w:jc w:val="both"/>
        <w:rPr>
          <w:rFonts w:ascii="Arial" w:eastAsia="Times New Roman" w:hAnsi="Arial" w:cs="Arial"/>
          <w:bCs/>
          <w:iCs/>
          <w:lang w:val="en-US"/>
        </w:rPr>
      </w:pPr>
      <w:r w:rsidRPr="0090449A">
        <w:rPr>
          <w:rFonts w:ascii="Arial" w:eastAsia="Times New Roman" w:hAnsi="Arial" w:cs="Arial"/>
          <w:bCs/>
          <w:iCs/>
          <w:lang w:val="en-US"/>
        </w:rPr>
        <w:t xml:space="preserve">M.C., </w:t>
      </w:r>
      <w:r>
        <w:rPr>
          <w:rFonts w:ascii="Arial" w:eastAsia="Times New Roman" w:hAnsi="Arial" w:cs="Arial"/>
          <w:bCs/>
          <w:iCs/>
          <w:lang w:val="en-US"/>
        </w:rPr>
        <w:t>S.S</w:t>
      </w:r>
      <w:r w:rsidRPr="0090449A">
        <w:rPr>
          <w:rFonts w:ascii="Arial" w:eastAsia="Times New Roman" w:hAnsi="Arial" w:cs="Arial"/>
          <w:bCs/>
          <w:iCs/>
          <w:lang w:val="en-US"/>
        </w:rPr>
        <w:t xml:space="preserve">., </w:t>
      </w:r>
      <w:r>
        <w:rPr>
          <w:rFonts w:ascii="Arial" w:eastAsia="Times New Roman" w:hAnsi="Arial" w:cs="Arial"/>
          <w:bCs/>
          <w:iCs/>
          <w:lang w:val="en-US"/>
        </w:rPr>
        <w:t>J</w:t>
      </w:r>
      <w:r w:rsidRPr="0090449A">
        <w:rPr>
          <w:rFonts w:ascii="Arial" w:eastAsia="Times New Roman" w:hAnsi="Arial" w:cs="Arial"/>
          <w:bCs/>
          <w:iCs/>
          <w:lang w:val="en-US"/>
        </w:rPr>
        <w:t>.</w:t>
      </w:r>
      <w:r>
        <w:rPr>
          <w:rFonts w:ascii="Arial" w:eastAsia="Times New Roman" w:hAnsi="Arial" w:cs="Arial"/>
          <w:bCs/>
          <w:iCs/>
          <w:lang w:val="en-US"/>
        </w:rPr>
        <w:t>C</w:t>
      </w:r>
      <w:r w:rsidRPr="0090449A">
        <w:rPr>
          <w:rFonts w:ascii="Arial" w:eastAsia="Times New Roman" w:hAnsi="Arial" w:cs="Arial"/>
          <w:bCs/>
          <w:iCs/>
          <w:lang w:val="en-US"/>
        </w:rPr>
        <w:t xml:space="preserve">., </w:t>
      </w:r>
      <w:r w:rsidR="00772294">
        <w:rPr>
          <w:rFonts w:ascii="Arial" w:eastAsia="Times New Roman" w:hAnsi="Arial" w:cs="Arial"/>
          <w:bCs/>
          <w:iCs/>
          <w:lang w:val="en-US"/>
        </w:rPr>
        <w:t>Y</w:t>
      </w:r>
      <w:r w:rsidRPr="0090449A">
        <w:rPr>
          <w:rFonts w:ascii="Arial" w:eastAsia="Times New Roman" w:hAnsi="Arial" w:cs="Arial"/>
          <w:bCs/>
          <w:iCs/>
          <w:lang w:val="en-US"/>
        </w:rPr>
        <w:t>.</w:t>
      </w:r>
      <w:r>
        <w:rPr>
          <w:rFonts w:ascii="Arial" w:eastAsia="Times New Roman" w:hAnsi="Arial" w:cs="Arial"/>
          <w:bCs/>
          <w:iCs/>
          <w:lang w:val="en-US"/>
        </w:rPr>
        <w:t>M. and L</w:t>
      </w:r>
      <w:r w:rsidRPr="0090449A">
        <w:rPr>
          <w:rFonts w:ascii="Arial" w:eastAsia="Times New Roman" w:hAnsi="Arial" w:cs="Arial"/>
          <w:bCs/>
          <w:iCs/>
          <w:lang w:val="en-US"/>
        </w:rPr>
        <w:t>.</w:t>
      </w:r>
      <w:r>
        <w:rPr>
          <w:rFonts w:ascii="Arial" w:eastAsia="Times New Roman" w:hAnsi="Arial" w:cs="Arial"/>
          <w:bCs/>
          <w:iCs/>
          <w:lang w:val="en-US"/>
        </w:rPr>
        <w:t>T</w:t>
      </w:r>
      <w:r w:rsidRPr="0090449A">
        <w:rPr>
          <w:rFonts w:ascii="Arial" w:eastAsia="Times New Roman" w:hAnsi="Arial" w:cs="Arial"/>
          <w:bCs/>
          <w:iCs/>
          <w:lang w:val="en-US"/>
        </w:rPr>
        <w:t xml:space="preserve">. conducted experiments. </w:t>
      </w:r>
      <w:r>
        <w:rPr>
          <w:rFonts w:ascii="Arial" w:eastAsia="Times New Roman" w:hAnsi="Arial" w:cs="Arial"/>
          <w:bCs/>
          <w:iCs/>
          <w:lang w:val="en-US"/>
        </w:rPr>
        <w:t>S</w:t>
      </w:r>
      <w:r w:rsidRPr="0090449A">
        <w:rPr>
          <w:rFonts w:ascii="Arial" w:eastAsia="Times New Roman" w:hAnsi="Arial" w:cs="Arial"/>
          <w:bCs/>
          <w:iCs/>
          <w:lang w:val="en-US"/>
        </w:rPr>
        <w:t>.</w:t>
      </w:r>
      <w:r>
        <w:rPr>
          <w:rFonts w:ascii="Arial" w:eastAsia="Times New Roman" w:hAnsi="Arial" w:cs="Arial"/>
          <w:bCs/>
          <w:iCs/>
          <w:lang w:val="en-US"/>
        </w:rPr>
        <w:t>T</w:t>
      </w:r>
      <w:r w:rsidRPr="0090449A">
        <w:rPr>
          <w:rFonts w:ascii="Arial" w:eastAsia="Times New Roman" w:hAnsi="Arial" w:cs="Arial"/>
          <w:bCs/>
          <w:iCs/>
          <w:lang w:val="en-US"/>
        </w:rPr>
        <w:t xml:space="preserve">., </w:t>
      </w:r>
      <w:r>
        <w:rPr>
          <w:rFonts w:ascii="Arial" w:eastAsia="Times New Roman" w:hAnsi="Arial" w:cs="Arial"/>
          <w:bCs/>
          <w:iCs/>
          <w:lang w:val="en-US"/>
        </w:rPr>
        <w:t>S</w:t>
      </w:r>
      <w:r w:rsidR="004A1AFF">
        <w:rPr>
          <w:rFonts w:ascii="Arial" w:eastAsia="Times New Roman" w:hAnsi="Arial" w:cs="Arial"/>
          <w:bCs/>
          <w:iCs/>
          <w:lang w:val="en-US"/>
        </w:rPr>
        <w:t>.K.</w:t>
      </w:r>
      <w:r w:rsidRPr="0090449A">
        <w:rPr>
          <w:rFonts w:ascii="Arial" w:eastAsia="Times New Roman" w:hAnsi="Arial" w:cs="Arial"/>
          <w:bCs/>
          <w:iCs/>
          <w:lang w:val="en-US"/>
        </w:rPr>
        <w:t xml:space="preserve">, </w:t>
      </w:r>
      <w:r w:rsidR="00F45213" w:rsidRPr="00F45213">
        <w:rPr>
          <w:rFonts w:ascii="Arial" w:eastAsia="Times New Roman" w:hAnsi="Arial" w:cs="Arial"/>
          <w:bCs/>
          <w:iCs/>
          <w:lang w:val="en-US"/>
        </w:rPr>
        <w:t xml:space="preserve">S.S., D.B.L., </w:t>
      </w:r>
      <w:r>
        <w:rPr>
          <w:rFonts w:ascii="Arial" w:eastAsia="Times New Roman" w:hAnsi="Arial" w:cs="Arial"/>
          <w:bCs/>
          <w:iCs/>
          <w:lang w:val="en-US"/>
        </w:rPr>
        <w:t>B</w:t>
      </w:r>
      <w:r w:rsidRPr="0090449A">
        <w:rPr>
          <w:rFonts w:ascii="Arial" w:eastAsia="Times New Roman" w:hAnsi="Arial" w:cs="Arial"/>
          <w:bCs/>
          <w:iCs/>
          <w:lang w:val="en-US"/>
        </w:rPr>
        <w:t>.</w:t>
      </w:r>
      <w:r>
        <w:rPr>
          <w:rFonts w:ascii="Arial" w:eastAsia="Times New Roman" w:hAnsi="Arial" w:cs="Arial"/>
          <w:bCs/>
          <w:iCs/>
          <w:lang w:val="en-US"/>
        </w:rPr>
        <w:t>H</w:t>
      </w:r>
      <w:r w:rsidRPr="0090449A">
        <w:rPr>
          <w:rFonts w:ascii="Arial" w:eastAsia="Times New Roman" w:hAnsi="Arial" w:cs="Arial"/>
          <w:bCs/>
          <w:iCs/>
          <w:lang w:val="en-US"/>
        </w:rPr>
        <w:t xml:space="preserve">., </w:t>
      </w:r>
      <w:r>
        <w:rPr>
          <w:rFonts w:ascii="Arial" w:eastAsia="Times New Roman" w:hAnsi="Arial" w:cs="Arial"/>
          <w:bCs/>
          <w:iCs/>
          <w:lang w:val="en-US"/>
        </w:rPr>
        <w:t>M</w:t>
      </w:r>
      <w:r w:rsidRPr="0090449A">
        <w:rPr>
          <w:rFonts w:ascii="Arial" w:eastAsia="Times New Roman" w:hAnsi="Arial" w:cs="Arial"/>
          <w:bCs/>
          <w:iCs/>
          <w:lang w:val="en-US"/>
        </w:rPr>
        <w:t>.</w:t>
      </w:r>
      <w:r>
        <w:rPr>
          <w:rFonts w:ascii="Arial" w:eastAsia="Times New Roman" w:hAnsi="Arial" w:cs="Arial"/>
          <w:bCs/>
          <w:iCs/>
          <w:lang w:val="en-US"/>
        </w:rPr>
        <w:t>S</w:t>
      </w:r>
      <w:r w:rsidR="000010BA">
        <w:rPr>
          <w:rFonts w:ascii="Arial" w:eastAsia="Times New Roman" w:hAnsi="Arial" w:cs="Arial"/>
          <w:bCs/>
          <w:iCs/>
          <w:lang w:val="en-US"/>
        </w:rPr>
        <w:t xml:space="preserve">. and M.G. analyzed data. </w:t>
      </w:r>
      <w:r>
        <w:rPr>
          <w:rFonts w:ascii="Arial" w:eastAsia="Times New Roman" w:hAnsi="Arial" w:cs="Arial"/>
          <w:bCs/>
          <w:iCs/>
          <w:lang w:val="en-US"/>
        </w:rPr>
        <w:t>M</w:t>
      </w:r>
      <w:r w:rsidRPr="0090449A">
        <w:rPr>
          <w:rFonts w:ascii="Arial" w:eastAsia="Times New Roman" w:hAnsi="Arial" w:cs="Arial"/>
          <w:bCs/>
          <w:iCs/>
          <w:lang w:val="en-US"/>
        </w:rPr>
        <w:t>.</w:t>
      </w:r>
      <w:r>
        <w:rPr>
          <w:rFonts w:ascii="Arial" w:eastAsia="Times New Roman" w:hAnsi="Arial" w:cs="Arial"/>
          <w:bCs/>
          <w:iCs/>
          <w:lang w:val="en-US"/>
        </w:rPr>
        <w:t>C</w:t>
      </w:r>
      <w:r w:rsidRPr="0090449A">
        <w:rPr>
          <w:rFonts w:ascii="Arial" w:eastAsia="Times New Roman" w:hAnsi="Arial" w:cs="Arial"/>
          <w:bCs/>
          <w:iCs/>
          <w:lang w:val="en-US"/>
        </w:rPr>
        <w:t xml:space="preserve">. and F.R. designed the study and wrote the </w:t>
      </w:r>
      <w:r>
        <w:rPr>
          <w:rFonts w:ascii="Arial" w:eastAsia="Times New Roman" w:hAnsi="Arial" w:cs="Arial"/>
          <w:bCs/>
          <w:iCs/>
          <w:lang w:val="en-US"/>
        </w:rPr>
        <w:t xml:space="preserve">main parts of the </w:t>
      </w:r>
      <w:r w:rsidRPr="0090449A">
        <w:rPr>
          <w:rFonts w:ascii="Arial" w:eastAsia="Times New Roman" w:hAnsi="Arial" w:cs="Arial"/>
          <w:bCs/>
          <w:iCs/>
          <w:lang w:val="en-US"/>
        </w:rPr>
        <w:t>manuscript.</w:t>
      </w:r>
      <w:r>
        <w:rPr>
          <w:rFonts w:ascii="Arial" w:eastAsia="Times New Roman" w:hAnsi="Arial" w:cs="Arial"/>
          <w:bCs/>
          <w:iCs/>
          <w:lang w:val="en-US"/>
        </w:rPr>
        <w:t xml:space="preserve"> All authors contributed to manuscript writing.</w:t>
      </w:r>
      <w:r w:rsidRPr="0090449A">
        <w:rPr>
          <w:rFonts w:ascii="Arial" w:eastAsia="Times New Roman" w:hAnsi="Arial" w:cs="Arial"/>
          <w:bCs/>
          <w:iCs/>
          <w:lang w:val="en-US"/>
        </w:rPr>
        <w:t xml:space="preserve"> </w:t>
      </w:r>
      <w:r w:rsidR="00772294">
        <w:rPr>
          <w:rFonts w:ascii="Arial" w:eastAsia="Times New Roman" w:hAnsi="Arial" w:cs="Arial"/>
          <w:bCs/>
          <w:iCs/>
          <w:lang w:val="en-US"/>
        </w:rPr>
        <w:t xml:space="preserve">M.C., M.M., C.P., </w:t>
      </w:r>
      <w:r>
        <w:rPr>
          <w:rFonts w:ascii="Arial" w:eastAsia="Times New Roman" w:hAnsi="Arial" w:cs="Arial"/>
          <w:bCs/>
          <w:iCs/>
          <w:lang w:val="en-US"/>
        </w:rPr>
        <w:t xml:space="preserve">M.P., </w:t>
      </w:r>
      <w:r w:rsidR="00772294">
        <w:rPr>
          <w:rFonts w:ascii="Arial" w:eastAsia="Times New Roman" w:hAnsi="Arial" w:cs="Arial"/>
          <w:bCs/>
          <w:iCs/>
          <w:lang w:val="en-US"/>
        </w:rPr>
        <w:t xml:space="preserve">M.S., </w:t>
      </w:r>
      <w:r>
        <w:rPr>
          <w:rFonts w:ascii="Arial" w:eastAsia="Times New Roman" w:hAnsi="Arial" w:cs="Arial"/>
          <w:bCs/>
          <w:iCs/>
          <w:lang w:val="en-US"/>
        </w:rPr>
        <w:t>S.J.</w:t>
      </w:r>
      <w:r w:rsidR="000010BA">
        <w:rPr>
          <w:rFonts w:ascii="Arial" w:eastAsia="Times New Roman" w:hAnsi="Arial" w:cs="Arial"/>
          <w:bCs/>
          <w:iCs/>
          <w:lang w:val="en-US"/>
        </w:rPr>
        <w:t>, C.N., D.</w:t>
      </w:r>
      <w:r w:rsidR="00F45213">
        <w:rPr>
          <w:rFonts w:ascii="Arial" w:eastAsia="Times New Roman" w:hAnsi="Arial" w:cs="Arial"/>
          <w:bCs/>
          <w:iCs/>
          <w:lang w:val="en-US"/>
        </w:rPr>
        <w:t>B.</w:t>
      </w:r>
      <w:r w:rsidR="000010BA">
        <w:rPr>
          <w:rFonts w:ascii="Arial" w:eastAsia="Times New Roman" w:hAnsi="Arial" w:cs="Arial"/>
          <w:bCs/>
          <w:iCs/>
          <w:lang w:val="en-US"/>
        </w:rPr>
        <w:t xml:space="preserve">L. and </w:t>
      </w:r>
      <w:r w:rsidRPr="0090449A">
        <w:rPr>
          <w:rFonts w:ascii="Arial" w:eastAsia="Times New Roman" w:hAnsi="Arial" w:cs="Arial"/>
          <w:bCs/>
          <w:iCs/>
          <w:lang w:val="en-US"/>
        </w:rPr>
        <w:t>F.R. supervised the project</w:t>
      </w:r>
      <w:r w:rsidR="00772294">
        <w:rPr>
          <w:rFonts w:ascii="Arial" w:eastAsia="Times New Roman" w:hAnsi="Arial" w:cs="Arial"/>
          <w:bCs/>
          <w:iCs/>
          <w:lang w:val="en-US"/>
        </w:rPr>
        <w:t>, brought in significant intellectual input</w:t>
      </w:r>
      <w:r w:rsidRPr="0090449A">
        <w:rPr>
          <w:rFonts w:ascii="Arial" w:eastAsia="Times New Roman" w:hAnsi="Arial" w:cs="Arial"/>
          <w:bCs/>
          <w:iCs/>
          <w:lang w:val="en-US"/>
        </w:rPr>
        <w:t xml:space="preserve"> and provided financial support.</w:t>
      </w:r>
    </w:p>
    <w:p w14:paraId="4EB6AA01" w14:textId="494562AF" w:rsidR="00BB1499" w:rsidRPr="00BB1499" w:rsidRDefault="00BB1499" w:rsidP="00A07281">
      <w:pPr>
        <w:spacing w:line="480" w:lineRule="auto"/>
        <w:rPr>
          <w:rFonts w:ascii="Arial" w:hAnsi="Arial" w:cs="Arial"/>
          <w:b/>
          <w:lang w:val="en"/>
        </w:rPr>
      </w:pPr>
      <w:r w:rsidRPr="00BB1499">
        <w:rPr>
          <w:rFonts w:ascii="Arial" w:hAnsi="Arial" w:cs="Arial"/>
          <w:b/>
          <w:lang w:val="en"/>
        </w:rPr>
        <w:t>Declaration of Interests</w:t>
      </w:r>
    </w:p>
    <w:p w14:paraId="6A26D8D1" w14:textId="6AB0EF94" w:rsidR="00C71996" w:rsidRPr="00BB1499" w:rsidRDefault="00BB1499" w:rsidP="00A07281">
      <w:pPr>
        <w:spacing w:line="480" w:lineRule="auto"/>
        <w:rPr>
          <w:rFonts w:ascii="Arial" w:hAnsi="Arial" w:cs="Arial"/>
          <w:lang w:val="en"/>
        </w:rPr>
      </w:pPr>
      <w:r w:rsidRPr="00BB1499">
        <w:rPr>
          <w:rFonts w:ascii="Arial" w:hAnsi="Arial" w:cs="Arial"/>
          <w:lang w:val="en"/>
        </w:rPr>
        <w:t>The authors declare no competing interests.</w:t>
      </w:r>
    </w:p>
    <w:p w14:paraId="7B28D71C" w14:textId="77777777" w:rsidR="002F7455" w:rsidRDefault="002F7455" w:rsidP="00A07281">
      <w:pPr>
        <w:spacing w:line="480" w:lineRule="auto"/>
        <w:rPr>
          <w:rFonts w:ascii="Arial" w:hAnsi="Arial" w:cs="Arial"/>
          <w:b/>
          <w:lang w:val="en-US"/>
        </w:rPr>
        <w:sectPr w:rsidR="002F7455" w:rsidSect="00FF398E">
          <w:headerReference w:type="default" r:id="rId15"/>
          <w:footerReference w:type="default" r:id="rId16"/>
          <w:pgSz w:w="11906" w:h="16838"/>
          <w:pgMar w:top="1418" w:right="1418" w:bottom="1134" w:left="1418" w:header="709" w:footer="709" w:gutter="0"/>
          <w:lnNumType w:countBy="1" w:restart="continuous"/>
          <w:cols w:space="708"/>
          <w:docGrid w:linePitch="360"/>
        </w:sectPr>
      </w:pPr>
    </w:p>
    <w:p w14:paraId="5B951ADC" w14:textId="047AEED3" w:rsidR="00F47656" w:rsidRPr="00D845DA" w:rsidRDefault="00F47656" w:rsidP="00A07281">
      <w:pPr>
        <w:spacing w:line="480" w:lineRule="auto"/>
        <w:rPr>
          <w:rFonts w:ascii="Arial" w:hAnsi="Arial" w:cs="Arial"/>
          <w:b/>
          <w:lang w:val="en-US"/>
        </w:rPr>
      </w:pPr>
    </w:p>
    <w:p w14:paraId="64AEE11E" w14:textId="0B6C6C5C" w:rsidR="00D845DA" w:rsidRPr="00211CB8" w:rsidRDefault="00F47656" w:rsidP="00A07281">
      <w:pPr>
        <w:pStyle w:val="NormalWeb"/>
        <w:spacing w:before="0" w:beforeAutospacing="0" w:after="200" w:afterAutospacing="0" w:line="480" w:lineRule="auto"/>
        <w:jc w:val="both"/>
        <w:rPr>
          <w:rFonts w:ascii="Arial" w:hAnsi="Arial" w:cs="Arial"/>
          <w:b/>
          <w:lang w:val="en-US"/>
        </w:rPr>
      </w:pPr>
      <w:r w:rsidRPr="00211CB8">
        <w:rPr>
          <w:rFonts w:ascii="Arial" w:eastAsia="Arial" w:hAnsi="Arial" w:cs="Arial"/>
          <w:b/>
          <w:color w:val="000000"/>
          <w:kern w:val="24"/>
          <w:sz w:val="22"/>
          <w:szCs w:val="22"/>
          <w:lang w:val="en-US"/>
        </w:rPr>
        <w:t xml:space="preserve">Figure legends </w:t>
      </w:r>
    </w:p>
    <w:p w14:paraId="037556C9" w14:textId="17E71131" w:rsidR="00D845DA" w:rsidRDefault="00D845DA" w:rsidP="00A07281">
      <w:pPr>
        <w:pStyle w:val="NormalWeb"/>
        <w:spacing w:before="0" w:beforeAutospacing="0" w:after="200" w:afterAutospacing="0" w:line="480" w:lineRule="auto"/>
        <w:jc w:val="both"/>
        <w:rPr>
          <w:rFonts w:ascii="Arial" w:eastAsia="Arial" w:hAnsi="Arial" w:cs="Arial"/>
          <w:color w:val="000000" w:themeColor="text1"/>
          <w:kern w:val="24"/>
          <w:sz w:val="22"/>
          <w:szCs w:val="22"/>
          <w:lang w:val="en-US"/>
        </w:rPr>
      </w:pPr>
      <w:r w:rsidRPr="002B67AB">
        <w:rPr>
          <w:rFonts w:ascii="Arial" w:eastAsia="Arial" w:hAnsi="Arial" w:cs="Arial"/>
          <w:b/>
          <w:color w:val="000000" w:themeColor="text1"/>
          <w:kern w:val="24"/>
          <w:sz w:val="22"/>
          <w:szCs w:val="22"/>
          <w:lang w:val="en-US"/>
        </w:rPr>
        <w:t xml:space="preserve">Figure 1: DC development in </w:t>
      </w:r>
      <w:r w:rsidRPr="002B67AB">
        <w:rPr>
          <w:rFonts w:ascii="Arial" w:eastAsia="Arial" w:hAnsi="Arial" w:cs="Arial"/>
          <w:b/>
          <w:i/>
          <w:iCs/>
          <w:color w:val="000000" w:themeColor="text1"/>
          <w:kern w:val="24"/>
          <w:sz w:val="22"/>
          <w:szCs w:val="22"/>
          <w:lang w:val="en-US"/>
        </w:rPr>
        <w:t>Dnmt1</w:t>
      </w:r>
      <w:r w:rsidRPr="006258FF">
        <w:rPr>
          <w:rFonts w:ascii="Arial" w:eastAsia="Arial" w:hAnsi="Arial" w:cs="Arial"/>
          <w:b/>
          <w:iCs/>
          <w:color w:val="000000" w:themeColor="text1"/>
          <w:kern w:val="24"/>
          <w:sz w:val="22"/>
          <w:szCs w:val="22"/>
          <w:vertAlign w:val="superscript"/>
          <w:lang w:val="en-US"/>
        </w:rPr>
        <w:t>c/chip</w:t>
      </w:r>
      <w:r w:rsidRPr="002B67AB">
        <w:rPr>
          <w:rFonts w:ascii="Arial" w:eastAsia="Arial" w:hAnsi="Arial" w:cs="Arial"/>
          <w:b/>
          <w:color w:val="000000" w:themeColor="text1"/>
          <w:kern w:val="24"/>
          <w:sz w:val="22"/>
          <w:szCs w:val="22"/>
          <w:lang w:val="en-US"/>
        </w:rPr>
        <w:t xml:space="preserve"> mice.</w:t>
      </w:r>
      <w:r w:rsidRPr="000B4C56">
        <w:rPr>
          <w:rFonts w:ascii="Arial" w:eastAsia="Arial" w:hAnsi="Arial" w:cs="Arial"/>
          <w:color w:val="000000" w:themeColor="text1"/>
          <w:kern w:val="24"/>
          <w:sz w:val="22"/>
          <w:szCs w:val="22"/>
          <w:lang w:val="en-US"/>
        </w:rPr>
        <w:t xml:space="preserve"> </w:t>
      </w:r>
      <w:r>
        <w:rPr>
          <w:rFonts w:ascii="Arial" w:eastAsia="Arial" w:hAnsi="Arial" w:cs="Arial"/>
          <w:b/>
          <w:color w:val="000000" w:themeColor="text1"/>
          <w:kern w:val="24"/>
          <w:sz w:val="22"/>
          <w:szCs w:val="22"/>
          <w:lang w:val="en-US"/>
        </w:rPr>
        <w:t>a-d,</w:t>
      </w:r>
      <w:r>
        <w:rPr>
          <w:rFonts w:ascii="Arial" w:eastAsia="Arial" w:hAnsi="Arial" w:cs="Arial"/>
          <w:color w:val="000000" w:themeColor="text1"/>
          <w:kern w:val="24"/>
          <w:sz w:val="22"/>
          <w:szCs w:val="22"/>
          <w:lang w:val="en-US"/>
        </w:rPr>
        <w:t xml:space="preserve"> </w:t>
      </w:r>
      <w:r w:rsidRPr="002B67AB">
        <w:rPr>
          <w:rFonts w:ascii="Arial" w:eastAsia="Arial" w:hAnsi="Arial" w:cs="Arial"/>
          <w:color w:val="000000" w:themeColor="text1"/>
          <w:kern w:val="24"/>
          <w:sz w:val="22"/>
          <w:szCs w:val="22"/>
          <w:lang w:val="en-US"/>
        </w:rPr>
        <w:t xml:space="preserve">Flow cytometry analysis of </w:t>
      </w:r>
      <w:r>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a</w:t>
      </w:r>
      <w:r w:rsidRPr="000B4C56">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pDCs (</w:t>
      </w:r>
      <w:r w:rsidRPr="000B4C56">
        <w:rPr>
          <w:rFonts w:ascii="Arial" w:eastAsia="Arial" w:hAnsi="Arial" w:cs="Arial"/>
          <w:color w:val="000000" w:themeColor="text1"/>
          <w:kern w:val="24"/>
          <w:sz w:val="22"/>
          <w:szCs w:val="22"/>
          <w:lang w:val="en-US"/>
        </w:rPr>
        <w:t>PDCA</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sidRPr="00503E7A">
        <w:rPr>
          <w:rFonts w:ascii="Arial" w:eastAsia="Arial" w:hAnsi="Arial" w:cs="Arial"/>
          <w:color w:val="000000" w:themeColor="text1"/>
          <w:kern w:val="24"/>
          <w:sz w:val="22"/>
          <w:szCs w:val="22"/>
          <w:vertAlign w:val="superscript"/>
          <w:lang w:val="en-US"/>
        </w:rPr>
        <w:t>int</w:t>
      </w:r>
      <w:r>
        <w:rPr>
          <w:rFonts w:ascii="Arial" w:eastAsia="Arial" w:hAnsi="Arial" w:cs="Arial"/>
          <w:color w:val="000000" w:themeColor="text1"/>
          <w:kern w:val="24"/>
          <w:sz w:val="22"/>
          <w:szCs w:val="22"/>
          <w:lang w:val="en-US"/>
        </w:rPr>
        <w:t xml:space="preserve">) in </w:t>
      </w:r>
      <w:r w:rsidRPr="002B67AB">
        <w:rPr>
          <w:rFonts w:ascii="Arial" w:eastAsia="Arial" w:hAnsi="Arial" w:cs="Arial"/>
          <w:color w:val="000000" w:themeColor="text1"/>
          <w:kern w:val="24"/>
          <w:sz w:val="22"/>
          <w:szCs w:val="22"/>
          <w:lang w:val="en-US"/>
        </w:rPr>
        <w:t>BM</w:t>
      </w:r>
      <w:r>
        <w:rPr>
          <w:rFonts w:ascii="Arial" w:eastAsia="Arial" w:hAnsi="Arial" w:cs="Arial"/>
          <w:color w:val="000000" w:themeColor="text1"/>
          <w:kern w:val="24"/>
          <w:sz w:val="22"/>
          <w:szCs w:val="22"/>
          <w:lang w:val="en-US"/>
        </w:rPr>
        <w:t xml:space="preserve">, of </w:t>
      </w:r>
      <w:r w:rsidRPr="000B4C56">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b</w:t>
      </w:r>
      <w:r>
        <w:rPr>
          <w:rFonts w:ascii="Arial" w:eastAsia="Arial" w:hAnsi="Arial" w:cs="Arial"/>
          <w:color w:val="000000" w:themeColor="text1"/>
          <w:kern w:val="24"/>
          <w:sz w:val="22"/>
          <w:szCs w:val="22"/>
          <w:lang w:val="en-US"/>
        </w:rPr>
        <w:t xml:space="preserve">) </w:t>
      </w:r>
      <w:proofErr w:type="spellStart"/>
      <w:r>
        <w:rPr>
          <w:rFonts w:ascii="Arial" w:eastAsia="Arial" w:hAnsi="Arial" w:cs="Arial"/>
          <w:color w:val="000000" w:themeColor="text1"/>
          <w:kern w:val="24"/>
          <w:sz w:val="22"/>
          <w:szCs w:val="22"/>
          <w:lang w:val="en-US"/>
        </w:rPr>
        <w:t>cDCs</w:t>
      </w:r>
      <w:proofErr w:type="spellEnd"/>
      <w:r>
        <w:rPr>
          <w:rFonts w:ascii="Arial" w:eastAsia="Arial" w:hAnsi="Arial" w:cs="Arial"/>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MHCII</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Pr>
          <w:rFonts w:ascii="Arial" w:eastAsia="Arial" w:hAnsi="Arial" w:cs="Arial"/>
          <w:color w:val="000000" w:themeColor="text1"/>
          <w:kern w:val="24"/>
          <w:sz w:val="22"/>
          <w:szCs w:val="22"/>
          <w:vertAlign w:val="superscript"/>
          <w:lang w:val="en-US"/>
        </w:rPr>
        <w:t>hi</w:t>
      </w:r>
      <w:r>
        <w:rPr>
          <w:rFonts w:ascii="Arial" w:eastAsia="Arial" w:hAnsi="Arial" w:cs="Arial"/>
          <w:color w:val="000000" w:themeColor="text1"/>
          <w:kern w:val="24"/>
          <w:sz w:val="22"/>
          <w:szCs w:val="22"/>
          <w:lang w:val="en-US"/>
        </w:rPr>
        <w:t>) and (</w:t>
      </w:r>
      <w:r w:rsidRPr="00E04783">
        <w:rPr>
          <w:rFonts w:ascii="Arial" w:eastAsia="Arial" w:hAnsi="Arial" w:cs="Arial"/>
          <w:b/>
          <w:color w:val="000000" w:themeColor="text1"/>
          <w:kern w:val="24"/>
          <w:sz w:val="22"/>
          <w:szCs w:val="22"/>
          <w:lang w:val="en-US"/>
        </w:rPr>
        <w:t>c</w:t>
      </w:r>
      <w:r>
        <w:rPr>
          <w:rFonts w:ascii="Arial" w:eastAsia="Arial" w:hAnsi="Arial" w:cs="Arial"/>
          <w:color w:val="000000" w:themeColor="text1"/>
          <w:kern w:val="24"/>
          <w:sz w:val="22"/>
          <w:szCs w:val="22"/>
          <w:lang w:val="en-US"/>
        </w:rPr>
        <w:t xml:space="preserve">) </w:t>
      </w:r>
      <w:proofErr w:type="spellStart"/>
      <w:r>
        <w:rPr>
          <w:rFonts w:ascii="Arial" w:eastAsia="Arial" w:hAnsi="Arial" w:cs="Arial"/>
          <w:color w:val="000000" w:themeColor="text1"/>
          <w:kern w:val="24"/>
          <w:sz w:val="22"/>
          <w:szCs w:val="22"/>
          <w:lang w:val="en-US"/>
        </w:rPr>
        <w:t>cDC</w:t>
      </w:r>
      <w:proofErr w:type="spellEnd"/>
      <w:r>
        <w:rPr>
          <w:rFonts w:ascii="Arial" w:eastAsia="Arial" w:hAnsi="Arial" w:cs="Arial"/>
          <w:color w:val="000000" w:themeColor="text1"/>
          <w:kern w:val="24"/>
          <w:sz w:val="22"/>
          <w:szCs w:val="22"/>
          <w:lang w:val="en-US"/>
        </w:rPr>
        <w:t xml:space="preserve"> subsets (</w:t>
      </w:r>
      <w:r w:rsidRPr="000B4C56">
        <w:rPr>
          <w:rFonts w:ascii="Arial" w:eastAsia="Arial" w:hAnsi="Arial" w:cs="Arial"/>
          <w:color w:val="000000" w:themeColor="text1"/>
          <w:kern w:val="24"/>
          <w:sz w:val="22"/>
          <w:szCs w:val="22"/>
          <w:lang w:val="en-US"/>
        </w:rPr>
        <w:t>MHCII</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Pr>
          <w:rFonts w:ascii="Arial" w:eastAsia="Arial" w:hAnsi="Arial" w:cs="Arial"/>
          <w:color w:val="000000" w:themeColor="text1"/>
          <w:kern w:val="24"/>
          <w:sz w:val="22"/>
          <w:szCs w:val="22"/>
          <w:vertAlign w:val="superscript"/>
          <w:lang w:val="en-US"/>
        </w:rPr>
        <w:t>hi</w:t>
      </w:r>
      <w:r>
        <w:rPr>
          <w:rFonts w:ascii="Arial" w:eastAsia="Arial" w:hAnsi="Arial" w:cs="Arial"/>
          <w:color w:val="000000" w:themeColor="text1"/>
          <w:kern w:val="24"/>
          <w:sz w:val="22"/>
          <w:szCs w:val="22"/>
          <w:lang w:val="en-US"/>
        </w:rPr>
        <w:t>CD11b</w:t>
      </w:r>
      <w:r w:rsidRPr="00503E7A">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CD8</w:t>
      </w:r>
      <w:r w:rsidRPr="00503E7A">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and </w:t>
      </w:r>
      <w:r w:rsidRPr="000B4C56">
        <w:rPr>
          <w:rFonts w:ascii="Arial" w:eastAsia="Arial" w:hAnsi="Arial" w:cs="Arial"/>
          <w:color w:val="000000" w:themeColor="text1"/>
          <w:kern w:val="24"/>
          <w:sz w:val="22"/>
          <w:szCs w:val="22"/>
          <w:lang w:val="en-US"/>
        </w:rPr>
        <w:t>MHCII</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Pr>
          <w:rFonts w:ascii="Arial" w:eastAsia="Arial" w:hAnsi="Arial" w:cs="Arial"/>
          <w:color w:val="000000" w:themeColor="text1"/>
          <w:kern w:val="24"/>
          <w:sz w:val="22"/>
          <w:szCs w:val="22"/>
          <w:vertAlign w:val="superscript"/>
          <w:lang w:val="en-US"/>
        </w:rPr>
        <w:t>hi</w:t>
      </w:r>
      <w:r>
        <w:rPr>
          <w:rFonts w:ascii="Arial" w:eastAsia="Arial" w:hAnsi="Arial" w:cs="Arial"/>
          <w:color w:val="000000" w:themeColor="text1"/>
          <w:kern w:val="24"/>
          <w:sz w:val="22"/>
          <w:szCs w:val="22"/>
          <w:lang w:val="en-US"/>
        </w:rPr>
        <w:t>CD11b</w:t>
      </w:r>
      <w:r>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CD8</w:t>
      </w:r>
      <w:r>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in </w:t>
      </w:r>
      <w:r w:rsidRPr="000B4C56">
        <w:rPr>
          <w:rFonts w:ascii="Arial" w:eastAsia="Arial" w:hAnsi="Arial" w:cs="Arial"/>
          <w:color w:val="000000" w:themeColor="text1"/>
          <w:kern w:val="24"/>
          <w:sz w:val="22"/>
          <w:szCs w:val="22"/>
          <w:lang w:val="en-US"/>
        </w:rPr>
        <w:t>spleen</w:t>
      </w:r>
      <w:r>
        <w:rPr>
          <w:rFonts w:ascii="Arial" w:eastAsia="Arial" w:hAnsi="Arial" w:cs="Arial"/>
          <w:color w:val="000000" w:themeColor="text1"/>
          <w:kern w:val="24"/>
          <w:sz w:val="22"/>
          <w:szCs w:val="22"/>
          <w:lang w:val="en-US"/>
        </w:rPr>
        <w:t>s, and of (</w:t>
      </w:r>
      <w:r w:rsidRPr="00503E7A">
        <w:rPr>
          <w:rFonts w:ascii="Arial" w:eastAsia="Arial" w:hAnsi="Arial" w:cs="Arial"/>
          <w:b/>
          <w:color w:val="000000" w:themeColor="text1"/>
          <w:kern w:val="24"/>
          <w:sz w:val="22"/>
          <w:szCs w:val="22"/>
          <w:lang w:val="en-US"/>
        </w:rPr>
        <w:t>d</w:t>
      </w:r>
      <w:r>
        <w:rPr>
          <w:rFonts w:ascii="Arial" w:eastAsia="Arial" w:hAnsi="Arial" w:cs="Arial"/>
          <w:color w:val="000000" w:themeColor="text1"/>
          <w:kern w:val="24"/>
          <w:sz w:val="22"/>
          <w:szCs w:val="22"/>
          <w:lang w:val="en-US"/>
        </w:rPr>
        <w:t xml:space="preserve">) </w:t>
      </w:r>
      <w:r w:rsidR="00DC2269">
        <w:rPr>
          <w:rFonts w:ascii="Arial" w:eastAsia="Arial" w:hAnsi="Arial" w:cs="Arial"/>
          <w:color w:val="000000" w:themeColor="text1"/>
          <w:kern w:val="24"/>
          <w:sz w:val="22"/>
          <w:szCs w:val="22"/>
          <w:lang w:val="en-US"/>
        </w:rPr>
        <w:t>macrophage-</w:t>
      </w:r>
      <w:r w:rsidRPr="00E04783">
        <w:rPr>
          <w:rFonts w:ascii="Arial" w:eastAsia="Arial" w:hAnsi="Arial" w:cs="Arial"/>
          <w:color w:val="000000" w:themeColor="text1"/>
          <w:kern w:val="24"/>
          <w:sz w:val="22"/>
          <w:szCs w:val="22"/>
          <w:lang w:val="en-US"/>
        </w:rPr>
        <w:t>DC progenitor</w:t>
      </w:r>
      <w:r>
        <w:rPr>
          <w:rFonts w:ascii="Arial" w:eastAsia="Arial" w:hAnsi="Arial" w:cs="Arial"/>
          <w:color w:val="000000" w:themeColor="text1"/>
          <w:kern w:val="24"/>
          <w:sz w:val="22"/>
          <w:szCs w:val="22"/>
          <w:lang w:val="en-US"/>
        </w:rPr>
        <w:t>s (MDPs</w:t>
      </w:r>
      <w:r w:rsidRPr="000B4C56">
        <w:rPr>
          <w:rFonts w:ascii="Arial" w:eastAsia="Arial" w:hAnsi="Arial" w:cs="Arial"/>
          <w:color w:val="000000" w:themeColor="text1"/>
          <w:kern w:val="24"/>
          <w:sz w:val="22"/>
          <w:szCs w:val="22"/>
          <w:lang w:val="en-US"/>
        </w:rPr>
        <w:t>: Lin</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CD117</w:t>
      </w:r>
      <w:r>
        <w:rPr>
          <w:rFonts w:ascii="Arial" w:eastAsia="Arial" w:hAnsi="Arial" w:cs="Arial"/>
          <w:color w:val="000000" w:themeColor="text1"/>
          <w:kern w:val="24"/>
          <w:sz w:val="22"/>
          <w:szCs w:val="22"/>
          <w:vertAlign w:val="superscript"/>
          <w:lang w:val="en-US"/>
        </w:rPr>
        <w:t>hi</w:t>
      </w:r>
      <w:r w:rsidRPr="000B4C56">
        <w:rPr>
          <w:rFonts w:ascii="Arial" w:eastAsia="Arial" w:hAnsi="Arial" w:cs="Arial"/>
          <w:color w:val="000000" w:themeColor="text1"/>
          <w:kern w:val="24"/>
          <w:sz w:val="22"/>
          <w:szCs w:val="22"/>
          <w:lang w:val="en-US"/>
        </w:rPr>
        <w:t>CD115</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Ly-6C</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CD11b</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and common monocyte progenitors (</w:t>
      </w:r>
      <w:proofErr w:type="spellStart"/>
      <w:r w:rsidRPr="000B4C56">
        <w:rPr>
          <w:rFonts w:ascii="Arial" w:eastAsia="Arial" w:hAnsi="Arial" w:cs="Arial"/>
          <w:color w:val="000000" w:themeColor="text1"/>
          <w:kern w:val="24"/>
          <w:sz w:val="22"/>
          <w:szCs w:val="22"/>
          <w:lang w:val="en-US"/>
        </w:rPr>
        <w:t>cMoP</w:t>
      </w:r>
      <w:proofErr w:type="spellEnd"/>
      <w:r w:rsidRPr="000B4C56">
        <w:rPr>
          <w:rFonts w:ascii="Arial" w:eastAsia="Arial" w:hAnsi="Arial" w:cs="Arial"/>
          <w:color w:val="000000" w:themeColor="text1"/>
          <w:kern w:val="24"/>
          <w:sz w:val="22"/>
          <w:szCs w:val="22"/>
          <w:lang w:val="en-US"/>
        </w:rPr>
        <w:t>: Lin</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CD117</w:t>
      </w:r>
      <w:r>
        <w:rPr>
          <w:rFonts w:ascii="Arial" w:eastAsia="Arial" w:hAnsi="Arial" w:cs="Arial"/>
          <w:color w:val="000000" w:themeColor="text1"/>
          <w:kern w:val="24"/>
          <w:sz w:val="22"/>
          <w:szCs w:val="22"/>
          <w:vertAlign w:val="superscript"/>
          <w:lang w:val="en-US"/>
        </w:rPr>
        <w:t>hi</w:t>
      </w:r>
      <w:r w:rsidRPr="000B4C56">
        <w:rPr>
          <w:rFonts w:ascii="Arial" w:eastAsia="Arial" w:hAnsi="Arial" w:cs="Arial"/>
          <w:color w:val="000000" w:themeColor="text1"/>
          <w:kern w:val="24"/>
          <w:sz w:val="22"/>
          <w:szCs w:val="22"/>
          <w:lang w:val="en-US"/>
        </w:rPr>
        <w:t>CD115</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Ly-6C</w:t>
      </w:r>
      <w:r>
        <w:rPr>
          <w:rFonts w:ascii="Arial" w:eastAsia="Arial" w:hAnsi="Arial" w:cs="Arial"/>
          <w:color w:val="000000" w:themeColor="text1"/>
          <w:kern w:val="24"/>
          <w:sz w:val="22"/>
          <w:szCs w:val="22"/>
          <w:vertAlign w:val="superscript"/>
          <w:lang w:val="en-US"/>
        </w:rPr>
        <w:t>hi</w:t>
      </w:r>
      <w:r w:rsidRPr="000B4C56">
        <w:rPr>
          <w:rFonts w:ascii="Arial" w:eastAsia="Arial" w:hAnsi="Arial" w:cs="Arial"/>
          <w:color w:val="000000" w:themeColor="text1"/>
          <w:kern w:val="24"/>
          <w:sz w:val="22"/>
          <w:szCs w:val="22"/>
          <w:lang w:val="en-US"/>
        </w:rPr>
        <w:t>CD11b</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in </w:t>
      </w:r>
      <w:r w:rsidRPr="002B67AB">
        <w:rPr>
          <w:rFonts w:ascii="Arial" w:eastAsia="Arial" w:hAnsi="Arial" w:cs="Arial"/>
          <w:color w:val="000000" w:themeColor="text1"/>
          <w:kern w:val="24"/>
          <w:sz w:val="22"/>
          <w:szCs w:val="22"/>
          <w:lang w:val="en-US"/>
        </w:rPr>
        <w:t xml:space="preserve">BM </w:t>
      </w:r>
      <w:r>
        <w:rPr>
          <w:rFonts w:ascii="Arial" w:eastAsia="Arial" w:hAnsi="Arial" w:cs="Arial"/>
          <w:color w:val="000000" w:themeColor="text1"/>
          <w:kern w:val="24"/>
          <w:sz w:val="22"/>
          <w:szCs w:val="22"/>
          <w:lang w:val="en-US"/>
        </w:rPr>
        <w:t xml:space="preserve">of </w:t>
      </w:r>
      <w:r w:rsidRPr="006258FF">
        <w:rPr>
          <w:rFonts w:ascii="Arial" w:eastAsia="Arial" w:hAnsi="Arial" w:cs="Arial"/>
          <w:i/>
          <w:iCs/>
          <w:color w:val="000000" w:themeColor="text1"/>
          <w:kern w:val="24"/>
          <w:sz w:val="22"/>
          <w:szCs w:val="22"/>
          <w:lang w:val="en-US"/>
        </w:rPr>
        <w:t>Dnmt1</w:t>
      </w:r>
      <w:r w:rsidRPr="006258FF">
        <w:rPr>
          <w:rFonts w:ascii="Arial" w:eastAsia="Arial" w:hAnsi="Arial" w:cs="Arial"/>
          <w:iCs/>
          <w:color w:val="000000" w:themeColor="text1"/>
          <w:kern w:val="24"/>
          <w:sz w:val="22"/>
          <w:szCs w:val="22"/>
          <w:vertAlign w:val="superscript"/>
          <w:lang w:val="en-US"/>
        </w:rPr>
        <w:t>c/chip</w:t>
      </w:r>
      <w:r w:rsidRPr="002B67AB">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 xml:space="preserve">mice and </w:t>
      </w:r>
      <w:r w:rsidRPr="006258FF">
        <w:rPr>
          <w:rFonts w:ascii="Arial" w:eastAsia="Arial" w:hAnsi="Arial" w:cs="Arial"/>
          <w:i/>
          <w:iCs/>
          <w:color w:val="000000" w:themeColor="text1"/>
          <w:kern w:val="24"/>
          <w:sz w:val="22"/>
          <w:szCs w:val="22"/>
          <w:lang w:val="en-US"/>
        </w:rPr>
        <w:t>Dnmt1</w:t>
      </w:r>
      <w:r w:rsidRPr="006258FF">
        <w:rPr>
          <w:rFonts w:ascii="Arial" w:eastAsia="Arial" w:hAnsi="Arial" w:cs="Arial"/>
          <w:iCs/>
          <w:color w:val="000000" w:themeColor="text1"/>
          <w:kern w:val="24"/>
          <w:sz w:val="22"/>
          <w:szCs w:val="22"/>
          <w:vertAlign w:val="superscript"/>
          <w:lang w:val="en-US"/>
        </w:rPr>
        <w:t>+/+</w:t>
      </w:r>
      <w:r w:rsidRPr="002B67AB">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control littermates</w:t>
      </w:r>
      <w:r>
        <w:rPr>
          <w:rFonts w:ascii="Arial" w:eastAsia="Arial" w:hAnsi="Arial" w:cs="Arial"/>
          <w:color w:val="000000" w:themeColor="text1"/>
          <w:kern w:val="24"/>
          <w:sz w:val="22"/>
          <w:szCs w:val="22"/>
          <w:lang w:val="en-US"/>
        </w:rPr>
        <w:t xml:space="preserve">. Representative density plots are shown on the left (numbers indicate percentage of </w:t>
      </w:r>
      <w:r w:rsidRPr="000B4C56">
        <w:rPr>
          <w:rFonts w:ascii="Arial" w:eastAsia="Arial" w:hAnsi="Arial" w:cs="Arial"/>
          <w:color w:val="000000" w:themeColor="text1"/>
          <w:kern w:val="24"/>
          <w:sz w:val="22"/>
          <w:szCs w:val="22"/>
          <w:lang w:val="en-US"/>
        </w:rPr>
        <w:t xml:space="preserve">cells </w:t>
      </w:r>
      <w:r>
        <w:rPr>
          <w:rFonts w:ascii="Arial" w:eastAsia="Arial" w:hAnsi="Arial" w:cs="Arial"/>
          <w:color w:val="000000" w:themeColor="text1"/>
          <w:kern w:val="24"/>
          <w:sz w:val="22"/>
          <w:szCs w:val="22"/>
          <w:lang w:val="en-US"/>
        </w:rPr>
        <w:t>within the gates) and su</w:t>
      </w:r>
      <w:r w:rsidRPr="000B4C56">
        <w:rPr>
          <w:rFonts w:ascii="Arial" w:eastAsia="Arial" w:hAnsi="Arial" w:cs="Arial"/>
          <w:color w:val="000000" w:themeColor="text1"/>
          <w:kern w:val="24"/>
          <w:sz w:val="22"/>
          <w:szCs w:val="22"/>
          <w:lang w:val="en-US"/>
        </w:rPr>
        <w:t>mmar</w:t>
      </w:r>
      <w:r>
        <w:rPr>
          <w:rFonts w:ascii="Arial" w:eastAsia="Arial" w:hAnsi="Arial" w:cs="Arial"/>
          <w:color w:val="000000" w:themeColor="text1"/>
          <w:kern w:val="24"/>
          <w:sz w:val="22"/>
          <w:szCs w:val="22"/>
          <w:lang w:val="en-US"/>
        </w:rPr>
        <w:t>ies</w:t>
      </w:r>
      <w:r w:rsidRPr="000B4C56">
        <w:rPr>
          <w:rFonts w:ascii="Arial" w:eastAsia="Arial" w:hAnsi="Arial" w:cs="Arial"/>
          <w:color w:val="000000" w:themeColor="text1"/>
          <w:kern w:val="24"/>
          <w:sz w:val="22"/>
          <w:szCs w:val="22"/>
          <w:lang w:val="en-US"/>
        </w:rPr>
        <w:t xml:space="preserve"> of </w:t>
      </w:r>
      <w:r>
        <w:rPr>
          <w:rFonts w:ascii="Arial" w:eastAsia="Arial" w:hAnsi="Arial" w:cs="Arial"/>
          <w:color w:val="000000" w:themeColor="text1"/>
          <w:kern w:val="24"/>
          <w:sz w:val="22"/>
          <w:szCs w:val="22"/>
          <w:lang w:val="en-US"/>
        </w:rPr>
        <w:t xml:space="preserve">the analyzed cohorts are shown on the right. </w:t>
      </w:r>
      <w:r w:rsidRPr="000B5F69">
        <w:rPr>
          <w:rFonts w:ascii="Arial" w:eastAsia="Arial" w:hAnsi="Arial" w:cs="Arial"/>
          <w:color w:val="000000" w:themeColor="text1"/>
          <w:kern w:val="24"/>
          <w:sz w:val="22"/>
          <w:szCs w:val="22"/>
          <w:lang w:val="en-US"/>
        </w:rPr>
        <w:t>Each symbol represents an individual mouse; small horizontal lines indicate</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 xml:space="preserve">the mean ± </w:t>
      </w:r>
      <w:proofErr w:type="spellStart"/>
      <w:r w:rsidRPr="002B67AB">
        <w:rPr>
          <w:rFonts w:ascii="Arial" w:eastAsia="Arial" w:hAnsi="Arial" w:cs="Arial"/>
          <w:color w:val="000000" w:themeColor="text1"/>
          <w:kern w:val="24"/>
          <w:sz w:val="22"/>
          <w:szCs w:val="22"/>
          <w:lang w:val="en-US"/>
        </w:rPr>
        <w:t>s.d.</w:t>
      </w:r>
      <w:proofErr w:type="spellEnd"/>
      <w:r w:rsidRPr="002B67AB">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(unpaired t-test, two-tailed).</w:t>
      </w:r>
      <w:r w:rsidRPr="00503E7A">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Cell frequencies are indicated as percent living cells in </w:t>
      </w:r>
      <w:r w:rsidRPr="006258FF">
        <w:rPr>
          <w:rFonts w:ascii="Arial" w:eastAsia="Arial" w:hAnsi="Arial" w:cs="Arial"/>
          <w:b/>
          <w:color w:val="000000" w:themeColor="text1"/>
          <w:kern w:val="24"/>
          <w:sz w:val="22"/>
          <w:szCs w:val="22"/>
          <w:lang w:val="en-US"/>
        </w:rPr>
        <w:t>a-c</w:t>
      </w:r>
      <w:r w:rsidRPr="003B7C9C">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or as percent </w:t>
      </w:r>
      <w:r w:rsidRPr="00144B52">
        <w:rPr>
          <w:rFonts w:ascii="Arial" w:eastAsia="Arial" w:hAnsi="Arial" w:cs="Arial"/>
          <w:color w:val="000000" w:themeColor="text1"/>
          <w:kern w:val="24"/>
          <w:sz w:val="22"/>
          <w:szCs w:val="22"/>
          <w:lang w:val="en-US"/>
        </w:rPr>
        <w:t>Lin</w:t>
      </w:r>
      <w:r w:rsidRPr="00144B52">
        <w:rPr>
          <w:rFonts w:ascii="Arial" w:eastAsia="Arial" w:hAnsi="Arial" w:cs="Arial"/>
          <w:color w:val="000000" w:themeColor="text1"/>
          <w:kern w:val="24"/>
          <w:sz w:val="22"/>
          <w:szCs w:val="22"/>
          <w:vertAlign w:val="superscript"/>
          <w:lang w:val="en-US"/>
        </w:rPr>
        <w:t>-</w:t>
      </w:r>
      <w:r w:rsidRPr="00144B52">
        <w:rPr>
          <w:rFonts w:ascii="Arial" w:eastAsia="Arial" w:hAnsi="Arial" w:cs="Arial"/>
          <w:color w:val="000000" w:themeColor="text1"/>
          <w:kern w:val="24"/>
          <w:sz w:val="22"/>
          <w:szCs w:val="22"/>
          <w:lang w:val="en-US"/>
        </w:rPr>
        <w:t xml:space="preserve"> cells in </w:t>
      </w:r>
      <w:r w:rsidRPr="00144B52">
        <w:rPr>
          <w:rFonts w:ascii="Arial" w:eastAsia="Arial" w:hAnsi="Arial" w:cs="Arial"/>
          <w:b/>
          <w:color w:val="000000" w:themeColor="text1"/>
          <w:kern w:val="24"/>
          <w:sz w:val="22"/>
          <w:szCs w:val="22"/>
          <w:lang w:val="en-US"/>
        </w:rPr>
        <w:t>d</w:t>
      </w:r>
      <w:r w:rsidRPr="00144B52">
        <w:rPr>
          <w:rFonts w:ascii="Arial" w:eastAsia="Arial" w:hAnsi="Arial" w:cs="Arial"/>
          <w:color w:val="000000" w:themeColor="text1"/>
          <w:kern w:val="24"/>
          <w:sz w:val="22"/>
          <w:szCs w:val="22"/>
          <w:lang w:val="en-US"/>
        </w:rPr>
        <w:t xml:space="preserve">. n was 8 mice per genotype in </w:t>
      </w:r>
      <w:r w:rsidRPr="00144B52">
        <w:rPr>
          <w:rFonts w:ascii="Arial" w:eastAsia="Arial" w:hAnsi="Arial" w:cs="Arial"/>
          <w:b/>
          <w:color w:val="000000" w:themeColor="text1"/>
          <w:kern w:val="24"/>
          <w:sz w:val="22"/>
          <w:szCs w:val="22"/>
          <w:lang w:val="en-US"/>
        </w:rPr>
        <w:t>a</w:t>
      </w:r>
      <w:r w:rsidRPr="00144B52">
        <w:rPr>
          <w:rFonts w:ascii="Arial" w:eastAsia="Arial" w:hAnsi="Arial" w:cs="Arial"/>
          <w:color w:val="000000" w:themeColor="text1"/>
          <w:kern w:val="24"/>
          <w:sz w:val="22"/>
          <w:szCs w:val="22"/>
          <w:lang w:val="en-US"/>
        </w:rPr>
        <w:t xml:space="preserve">, 7 in </w:t>
      </w:r>
      <w:r w:rsidRPr="00144B52">
        <w:rPr>
          <w:rFonts w:ascii="Arial" w:eastAsia="Arial" w:hAnsi="Arial" w:cs="Arial"/>
          <w:b/>
          <w:color w:val="000000" w:themeColor="text1"/>
          <w:kern w:val="24"/>
          <w:sz w:val="22"/>
          <w:szCs w:val="22"/>
          <w:lang w:val="en-US"/>
        </w:rPr>
        <w:t>b</w:t>
      </w:r>
      <w:r w:rsidRPr="00144B52">
        <w:rPr>
          <w:rFonts w:ascii="Arial" w:eastAsia="Arial" w:hAnsi="Arial" w:cs="Arial"/>
          <w:color w:val="000000" w:themeColor="text1"/>
          <w:kern w:val="24"/>
          <w:sz w:val="22"/>
          <w:szCs w:val="22"/>
          <w:lang w:val="en-US"/>
        </w:rPr>
        <w:t xml:space="preserve"> and </w:t>
      </w:r>
      <w:r w:rsidRPr="00144B52">
        <w:rPr>
          <w:rFonts w:ascii="Arial" w:eastAsia="Arial" w:hAnsi="Arial" w:cs="Arial"/>
          <w:b/>
          <w:color w:val="000000" w:themeColor="text1"/>
          <w:kern w:val="24"/>
          <w:sz w:val="22"/>
          <w:szCs w:val="22"/>
          <w:lang w:val="en-US"/>
        </w:rPr>
        <w:t>c</w:t>
      </w:r>
      <w:r w:rsidRPr="00144B52">
        <w:rPr>
          <w:rFonts w:ascii="Arial" w:eastAsia="Arial" w:hAnsi="Arial" w:cs="Arial"/>
          <w:color w:val="000000" w:themeColor="text1"/>
          <w:kern w:val="24"/>
          <w:sz w:val="22"/>
          <w:szCs w:val="22"/>
          <w:lang w:val="en-US"/>
        </w:rPr>
        <w:t xml:space="preserve">, and 15 in </w:t>
      </w:r>
      <w:r w:rsidRPr="00144B52">
        <w:rPr>
          <w:rFonts w:ascii="Arial" w:eastAsia="Arial" w:hAnsi="Arial" w:cs="Arial"/>
          <w:b/>
          <w:color w:val="000000" w:themeColor="text1"/>
          <w:kern w:val="24"/>
          <w:sz w:val="22"/>
          <w:szCs w:val="22"/>
          <w:lang w:val="en-US"/>
        </w:rPr>
        <w:t>d</w:t>
      </w:r>
      <w:r w:rsidRPr="00144B52">
        <w:rPr>
          <w:rFonts w:ascii="Arial" w:eastAsia="Arial" w:hAnsi="Arial" w:cs="Arial"/>
          <w:color w:val="000000" w:themeColor="text1"/>
          <w:kern w:val="24"/>
          <w:sz w:val="22"/>
          <w:szCs w:val="22"/>
          <w:lang w:val="en-US"/>
        </w:rPr>
        <w:t>. All figures represent at least two independent experiments</w:t>
      </w:r>
      <w:r w:rsidRPr="00257498">
        <w:rPr>
          <w:rFonts w:ascii="Arial" w:eastAsia="Arial" w:hAnsi="Arial" w:cs="Arial"/>
          <w:color w:val="000000" w:themeColor="text1"/>
          <w:kern w:val="24"/>
          <w:sz w:val="22"/>
          <w:szCs w:val="22"/>
          <w:lang w:val="en-US"/>
        </w:rPr>
        <w:t>.</w:t>
      </w:r>
    </w:p>
    <w:p w14:paraId="0B07E674" w14:textId="5A7D2B05" w:rsidR="00D845DA" w:rsidRDefault="00D845DA" w:rsidP="00A07281">
      <w:pPr>
        <w:pStyle w:val="NormalWeb"/>
        <w:spacing w:before="0" w:beforeAutospacing="0" w:after="200" w:afterAutospacing="0" w:line="480" w:lineRule="auto"/>
        <w:jc w:val="both"/>
        <w:rPr>
          <w:rFonts w:ascii="Arial" w:eastAsia="Arial" w:hAnsi="Arial" w:cs="Arial"/>
          <w:color w:val="000000" w:themeColor="text1"/>
          <w:kern w:val="24"/>
          <w:sz w:val="22"/>
          <w:szCs w:val="22"/>
          <w:lang w:val="en-US"/>
        </w:rPr>
      </w:pPr>
      <w:r w:rsidRPr="00A17FF9">
        <w:rPr>
          <w:rFonts w:ascii="Arial" w:eastAsia="Arial" w:hAnsi="Arial" w:cs="Arial"/>
          <w:b/>
          <w:color w:val="000000" w:themeColor="text1"/>
          <w:kern w:val="24"/>
          <w:sz w:val="22"/>
          <w:szCs w:val="22"/>
          <w:lang w:val="en-US"/>
        </w:rPr>
        <w:t xml:space="preserve">Figure 2: Impaired DC development in </w:t>
      </w:r>
      <w:r w:rsidRPr="00A17FF9">
        <w:rPr>
          <w:rFonts w:ascii="Arial" w:eastAsia="Arial" w:hAnsi="Arial" w:cs="Arial"/>
          <w:b/>
          <w:i/>
          <w:iCs/>
          <w:color w:val="000000" w:themeColor="text1"/>
          <w:kern w:val="24"/>
          <w:sz w:val="22"/>
          <w:szCs w:val="22"/>
          <w:lang w:val="en-US"/>
        </w:rPr>
        <w:t>Dnmt1</w:t>
      </w:r>
      <w:r w:rsidRPr="00A17FF9">
        <w:rPr>
          <w:rFonts w:ascii="Arial" w:eastAsia="Arial" w:hAnsi="Arial" w:cs="Arial"/>
          <w:b/>
          <w:iCs/>
          <w:color w:val="000000" w:themeColor="text1"/>
          <w:kern w:val="24"/>
          <w:sz w:val="22"/>
          <w:szCs w:val="22"/>
          <w:vertAlign w:val="superscript"/>
          <w:lang w:val="en-US"/>
        </w:rPr>
        <w:t>c/chip</w:t>
      </w:r>
      <w:r w:rsidRPr="00A17FF9">
        <w:rPr>
          <w:rFonts w:ascii="Arial" w:eastAsia="Arial" w:hAnsi="Arial" w:cs="Arial"/>
          <w:b/>
          <w:color w:val="000000" w:themeColor="text1"/>
          <w:kern w:val="24"/>
          <w:sz w:val="22"/>
          <w:szCs w:val="22"/>
          <w:lang w:val="en-US"/>
        </w:rPr>
        <w:t xml:space="preserve"> mice is cell intrinsic</w:t>
      </w:r>
      <w:r>
        <w:rPr>
          <w:rFonts w:ascii="Arial" w:eastAsia="Arial" w:hAnsi="Arial" w:cs="Arial"/>
          <w:b/>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 </w:t>
      </w:r>
      <w:r w:rsidR="00DC2269">
        <w:rPr>
          <w:rFonts w:ascii="Arial" w:eastAsia="Arial" w:hAnsi="Arial" w:cs="Arial"/>
          <w:b/>
          <w:color w:val="000000" w:themeColor="text1"/>
          <w:kern w:val="24"/>
          <w:sz w:val="22"/>
          <w:szCs w:val="22"/>
          <w:lang w:val="en-US"/>
        </w:rPr>
        <w:t>a-c,</w:t>
      </w:r>
      <w:r w:rsidR="00DC2269">
        <w:rPr>
          <w:rFonts w:ascii="Arial" w:eastAsia="Arial" w:hAnsi="Arial" w:cs="Arial"/>
          <w:color w:val="000000" w:themeColor="text1"/>
          <w:kern w:val="24"/>
          <w:sz w:val="22"/>
          <w:szCs w:val="22"/>
          <w:lang w:val="en-US"/>
        </w:rPr>
        <w:t xml:space="preserve"> </w:t>
      </w:r>
      <w:r w:rsidRPr="002B67AB">
        <w:rPr>
          <w:rFonts w:ascii="Arial" w:eastAsia="Arial" w:hAnsi="Arial" w:cs="Arial"/>
          <w:color w:val="000000" w:themeColor="text1"/>
          <w:kern w:val="24"/>
          <w:sz w:val="22"/>
          <w:szCs w:val="22"/>
          <w:lang w:val="en-US"/>
        </w:rPr>
        <w:t xml:space="preserve">Flow cytometry analysis of </w:t>
      </w:r>
      <w:r>
        <w:rPr>
          <w:rFonts w:ascii="Arial" w:eastAsia="Arial" w:hAnsi="Arial" w:cs="Arial"/>
          <w:color w:val="000000" w:themeColor="text1"/>
          <w:kern w:val="24"/>
          <w:sz w:val="22"/>
          <w:szCs w:val="22"/>
          <w:lang w:val="en-US"/>
        </w:rPr>
        <w:t>donor cell derived (</w:t>
      </w:r>
      <w:r>
        <w:rPr>
          <w:rFonts w:ascii="Arial" w:eastAsia="Arial" w:hAnsi="Arial" w:cs="Arial"/>
          <w:b/>
          <w:color w:val="000000" w:themeColor="text1"/>
          <w:kern w:val="24"/>
          <w:sz w:val="22"/>
          <w:szCs w:val="22"/>
          <w:lang w:val="en-US"/>
        </w:rPr>
        <w:t>a</w:t>
      </w:r>
      <w:r w:rsidRPr="000B4C56">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w:t>
      </w:r>
      <w:r w:rsidRPr="002B67AB">
        <w:rPr>
          <w:rFonts w:ascii="Arial" w:eastAsia="Arial" w:hAnsi="Arial" w:cs="Arial"/>
          <w:color w:val="000000" w:themeColor="text1"/>
          <w:kern w:val="24"/>
          <w:sz w:val="22"/>
          <w:szCs w:val="22"/>
          <w:lang w:val="en-US"/>
        </w:rPr>
        <w:t>BM</w:t>
      </w:r>
      <w:r>
        <w:rPr>
          <w:rFonts w:ascii="Arial" w:eastAsia="Arial" w:hAnsi="Arial" w:cs="Arial"/>
          <w:color w:val="000000" w:themeColor="text1"/>
          <w:kern w:val="24"/>
          <w:sz w:val="22"/>
          <w:szCs w:val="22"/>
          <w:lang w:val="en-US"/>
        </w:rPr>
        <w:t xml:space="preserve"> pDCs (</w:t>
      </w:r>
      <w:r w:rsidR="00151882">
        <w:rPr>
          <w:rFonts w:ascii="Arial" w:eastAsia="Arial" w:hAnsi="Arial" w:cs="Arial"/>
          <w:color w:val="000000" w:themeColor="text1"/>
          <w:kern w:val="24"/>
          <w:sz w:val="22"/>
          <w:szCs w:val="22"/>
          <w:lang w:val="en-US"/>
        </w:rPr>
        <w:t>CD45.1</w:t>
      </w:r>
      <w:r w:rsidR="00151882" w:rsidRPr="00A17FF9">
        <w:rPr>
          <w:rFonts w:ascii="Arial" w:eastAsia="Arial" w:hAnsi="Arial" w:cs="Arial"/>
          <w:color w:val="000000" w:themeColor="text1"/>
          <w:kern w:val="24"/>
          <w:sz w:val="22"/>
          <w:szCs w:val="22"/>
          <w:vertAlign w:val="superscript"/>
          <w:lang w:val="en-US"/>
        </w:rPr>
        <w:t>-</w:t>
      </w:r>
      <w:r w:rsidR="00151882">
        <w:rPr>
          <w:rFonts w:ascii="Arial" w:eastAsia="Arial" w:hAnsi="Arial" w:cs="Arial"/>
          <w:color w:val="000000" w:themeColor="text1"/>
          <w:kern w:val="24"/>
          <w:sz w:val="22"/>
          <w:szCs w:val="22"/>
          <w:lang w:val="en-US"/>
        </w:rPr>
        <w:t>CD45.2</w:t>
      </w:r>
      <w:r w:rsidR="00151882" w:rsidRPr="00A17FF9">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PDCA</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sidRPr="00503E7A">
        <w:rPr>
          <w:rFonts w:ascii="Arial" w:eastAsia="Arial" w:hAnsi="Arial" w:cs="Arial"/>
          <w:color w:val="000000" w:themeColor="text1"/>
          <w:kern w:val="24"/>
          <w:sz w:val="22"/>
          <w:szCs w:val="22"/>
          <w:vertAlign w:val="superscript"/>
          <w:lang w:val="en-US"/>
        </w:rPr>
        <w:t>int</w:t>
      </w:r>
      <w:r>
        <w:rPr>
          <w:rFonts w:ascii="Arial" w:eastAsia="Arial" w:hAnsi="Arial" w:cs="Arial"/>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b</w:t>
      </w:r>
      <w:r>
        <w:rPr>
          <w:rFonts w:ascii="Arial" w:eastAsia="Arial" w:hAnsi="Arial" w:cs="Arial"/>
          <w:color w:val="000000" w:themeColor="text1"/>
          <w:kern w:val="24"/>
          <w:sz w:val="22"/>
          <w:szCs w:val="22"/>
          <w:lang w:val="en-US"/>
        </w:rPr>
        <w:t xml:space="preserve">) splenic </w:t>
      </w:r>
      <w:proofErr w:type="spellStart"/>
      <w:r>
        <w:rPr>
          <w:rFonts w:ascii="Arial" w:eastAsia="Arial" w:hAnsi="Arial" w:cs="Arial"/>
          <w:color w:val="000000" w:themeColor="text1"/>
          <w:kern w:val="24"/>
          <w:sz w:val="22"/>
          <w:szCs w:val="22"/>
          <w:lang w:val="en-US"/>
        </w:rPr>
        <w:t>cDCs</w:t>
      </w:r>
      <w:proofErr w:type="spellEnd"/>
      <w:r>
        <w:rPr>
          <w:rFonts w:ascii="Arial" w:eastAsia="Arial" w:hAnsi="Arial" w:cs="Arial"/>
          <w:color w:val="000000" w:themeColor="text1"/>
          <w:kern w:val="24"/>
          <w:sz w:val="22"/>
          <w:szCs w:val="22"/>
          <w:lang w:val="en-US"/>
        </w:rPr>
        <w:t xml:space="preserve">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MHCII</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Pr>
          <w:rFonts w:ascii="Arial" w:eastAsia="Arial" w:hAnsi="Arial" w:cs="Arial"/>
          <w:color w:val="000000" w:themeColor="text1"/>
          <w:kern w:val="24"/>
          <w:sz w:val="22"/>
          <w:szCs w:val="22"/>
          <w:vertAlign w:val="superscript"/>
          <w:lang w:val="en-US"/>
        </w:rPr>
        <w:t>hi</w:t>
      </w:r>
      <w:r>
        <w:rPr>
          <w:rFonts w:ascii="Arial" w:eastAsia="Arial" w:hAnsi="Arial" w:cs="Arial"/>
          <w:color w:val="000000" w:themeColor="text1"/>
          <w:kern w:val="24"/>
          <w:sz w:val="22"/>
          <w:szCs w:val="22"/>
          <w:lang w:val="en-US"/>
        </w:rPr>
        <w:t>) and (</w:t>
      </w:r>
      <w:r w:rsidRPr="00E04783">
        <w:rPr>
          <w:rFonts w:ascii="Arial" w:eastAsia="Arial" w:hAnsi="Arial" w:cs="Arial"/>
          <w:b/>
          <w:color w:val="000000" w:themeColor="text1"/>
          <w:kern w:val="24"/>
          <w:sz w:val="22"/>
          <w:szCs w:val="22"/>
          <w:lang w:val="en-US"/>
        </w:rPr>
        <w:t>c</w:t>
      </w:r>
      <w:r>
        <w:rPr>
          <w:rFonts w:ascii="Arial" w:eastAsia="Arial" w:hAnsi="Arial" w:cs="Arial"/>
          <w:color w:val="000000" w:themeColor="text1"/>
          <w:kern w:val="24"/>
          <w:sz w:val="22"/>
          <w:szCs w:val="22"/>
          <w:lang w:val="en-US"/>
        </w:rPr>
        <w:t xml:space="preserve">) BM </w:t>
      </w:r>
      <w:r w:rsidR="00DC2269">
        <w:rPr>
          <w:rFonts w:ascii="Arial" w:eastAsia="Arial" w:hAnsi="Arial" w:cs="Arial"/>
          <w:color w:val="000000" w:themeColor="text1"/>
          <w:kern w:val="24"/>
          <w:sz w:val="22"/>
          <w:szCs w:val="22"/>
          <w:lang w:val="en-US"/>
        </w:rPr>
        <w:t>macrophage-</w:t>
      </w:r>
      <w:r w:rsidRPr="00E04783">
        <w:rPr>
          <w:rFonts w:ascii="Arial" w:eastAsia="Arial" w:hAnsi="Arial" w:cs="Arial"/>
          <w:color w:val="000000" w:themeColor="text1"/>
          <w:kern w:val="24"/>
          <w:sz w:val="22"/>
          <w:szCs w:val="22"/>
          <w:lang w:val="en-US"/>
        </w:rPr>
        <w:t>DC progenitor</w:t>
      </w:r>
      <w:r>
        <w:rPr>
          <w:rFonts w:ascii="Arial" w:eastAsia="Arial" w:hAnsi="Arial" w:cs="Arial"/>
          <w:color w:val="000000" w:themeColor="text1"/>
          <w:kern w:val="24"/>
          <w:sz w:val="22"/>
          <w:szCs w:val="22"/>
          <w:lang w:val="en-US"/>
        </w:rPr>
        <w:t>s (MDPs</w:t>
      </w:r>
      <w:r w:rsidRPr="000B4C56">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Lin</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CD117</w:t>
      </w:r>
      <w:r>
        <w:rPr>
          <w:rFonts w:ascii="Arial" w:eastAsia="Arial" w:hAnsi="Arial" w:cs="Arial"/>
          <w:color w:val="000000" w:themeColor="text1"/>
          <w:kern w:val="24"/>
          <w:sz w:val="22"/>
          <w:szCs w:val="22"/>
          <w:vertAlign w:val="superscript"/>
          <w:lang w:val="en-US"/>
        </w:rPr>
        <w:t>hi</w:t>
      </w:r>
      <w:r w:rsidRPr="000B4C56">
        <w:rPr>
          <w:rFonts w:ascii="Arial" w:eastAsia="Arial" w:hAnsi="Arial" w:cs="Arial"/>
          <w:color w:val="000000" w:themeColor="text1"/>
          <w:kern w:val="24"/>
          <w:sz w:val="22"/>
          <w:szCs w:val="22"/>
          <w:lang w:val="en-US"/>
        </w:rPr>
        <w:t>CD115</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Ly-6C</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CD11b</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and common monocyte progenitors (</w:t>
      </w:r>
      <w:proofErr w:type="spellStart"/>
      <w:r w:rsidRPr="000B4C56">
        <w:rPr>
          <w:rFonts w:ascii="Arial" w:eastAsia="Arial" w:hAnsi="Arial" w:cs="Arial"/>
          <w:color w:val="000000" w:themeColor="text1"/>
          <w:kern w:val="24"/>
          <w:sz w:val="22"/>
          <w:szCs w:val="22"/>
          <w:lang w:val="en-US"/>
        </w:rPr>
        <w:t>cMoP</w:t>
      </w:r>
      <w:proofErr w:type="spellEnd"/>
      <w:r w:rsidRPr="000B4C56">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Lin</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CD117</w:t>
      </w:r>
      <w:r>
        <w:rPr>
          <w:rFonts w:ascii="Arial" w:eastAsia="Arial" w:hAnsi="Arial" w:cs="Arial"/>
          <w:color w:val="000000" w:themeColor="text1"/>
          <w:kern w:val="24"/>
          <w:sz w:val="22"/>
          <w:szCs w:val="22"/>
          <w:vertAlign w:val="superscript"/>
          <w:lang w:val="en-US"/>
        </w:rPr>
        <w:t>hi</w:t>
      </w:r>
      <w:r w:rsidRPr="000B4C56">
        <w:rPr>
          <w:rFonts w:ascii="Arial" w:eastAsia="Arial" w:hAnsi="Arial" w:cs="Arial"/>
          <w:color w:val="000000" w:themeColor="text1"/>
          <w:kern w:val="24"/>
          <w:sz w:val="22"/>
          <w:szCs w:val="22"/>
          <w:lang w:val="en-US"/>
        </w:rPr>
        <w:t>CD115</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Ly-6C</w:t>
      </w:r>
      <w:r>
        <w:rPr>
          <w:rFonts w:ascii="Arial" w:eastAsia="Arial" w:hAnsi="Arial" w:cs="Arial"/>
          <w:color w:val="000000" w:themeColor="text1"/>
          <w:kern w:val="24"/>
          <w:sz w:val="22"/>
          <w:szCs w:val="22"/>
          <w:vertAlign w:val="superscript"/>
          <w:lang w:val="en-US"/>
        </w:rPr>
        <w:t>hi</w:t>
      </w:r>
      <w:r w:rsidRPr="000B4C56">
        <w:rPr>
          <w:rFonts w:ascii="Arial" w:eastAsia="Arial" w:hAnsi="Arial" w:cs="Arial"/>
          <w:color w:val="000000" w:themeColor="text1"/>
          <w:kern w:val="24"/>
          <w:sz w:val="22"/>
          <w:szCs w:val="22"/>
          <w:lang w:val="en-US"/>
        </w:rPr>
        <w:t>CD11b</w:t>
      </w:r>
      <w:r>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of BM chimeras that had received 5</w:t>
      </w:r>
      <w:r w:rsidRPr="000B4C56">
        <w:rPr>
          <w:rFonts w:ascii="Arial" w:eastAsia="Arial" w:hAnsi="Arial" w:cs="Arial"/>
          <w:color w:val="000000" w:themeColor="text1"/>
          <w:kern w:val="24"/>
          <w:sz w:val="22"/>
          <w:szCs w:val="22"/>
          <w:lang w:val="en-US"/>
        </w:rPr>
        <w:t>x10</w:t>
      </w:r>
      <w:r w:rsidRPr="00E30F58">
        <w:rPr>
          <w:rFonts w:ascii="Arial" w:eastAsia="Arial" w:hAnsi="Arial" w:cs="Arial"/>
          <w:color w:val="000000" w:themeColor="text1"/>
          <w:kern w:val="24"/>
          <w:sz w:val="22"/>
          <w:szCs w:val="22"/>
          <w:vertAlign w:val="superscript"/>
          <w:lang w:val="en-US"/>
        </w:rPr>
        <w:t>6</w:t>
      </w:r>
      <w:r w:rsidRPr="000B4C56">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BM</w:t>
      </w:r>
      <w:r w:rsidRPr="000B4C56">
        <w:rPr>
          <w:rFonts w:ascii="Arial" w:eastAsia="Arial" w:hAnsi="Arial" w:cs="Arial"/>
          <w:color w:val="000000" w:themeColor="text1"/>
          <w:kern w:val="24"/>
          <w:sz w:val="22"/>
          <w:szCs w:val="22"/>
          <w:lang w:val="en-US"/>
        </w:rPr>
        <w:t xml:space="preserve"> cells </w:t>
      </w:r>
      <w:r>
        <w:rPr>
          <w:rFonts w:ascii="Arial" w:eastAsia="Arial" w:hAnsi="Arial" w:cs="Arial"/>
          <w:color w:val="000000" w:themeColor="text1"/>
          <w:kern w:val="24"/>
          <w:sz w:val="22"/>
          <w:szCs w:val="22"/>
          <w:lang w:val="en-US"/>
        </w:rPr>
        <w:t xml:space="preserve">of </w:t>
      </w:r>
      <w:r w:rsidRPr="00A17FF9">
        <w:rPr>
          <w:rFonts w:ascii="Arial" w:eastAsia="Arial" w:hAnsi="Arial" w:cs="Arial"/>
          <w:i/>
          <w:iCs/>
          <w:color w:val="000000" w:themeColor="text1"/>
          <w:kern w:val="24"/>
          <w:sz w:val="22"/>
          <w:szCs w:val="22"/>
          <w:lang w:val="en-US"/>
        </w:rPr>
        <w:t>Dnmt1</w:t>
      </w:r>
      <w:r>
        <w:rPr>
          <w:rFonts w:ascii="Arial" w:eastAsia="Arial" w:hAnsi="Arial" w:cs="Arial"/>
          <w:iCs/>
          <w:color w:val="000000" w:themeColor="text1"/>
          <w:kern w:val="24"/>
          <w:sz w:val="22"/>
          <w:szCs w:val="22"/>
          <w:vertAlign w:val="superscript"/>
          <w:lang w:val="en-US"/>
        </w:rPr>
        <w:t>+/+</w:t>
      </w:r>
      <w:r w:rsidRPr="00A17FF9">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(129S1/</w:t>
      </w:r>
      <w:proofErr w:type="spellStart"/>
      <w:r w:rsidRPr="000B4C56">
        <w:rPr>
          <w:rFonts w:ascii="Arial" w:eastAsia="Arial" w:hAnsi="Arial" w:cs="Arial"/>
          <w:color w:val="000000" w:themeColor="text1"/>
          <w:kern w:val="24"/>
          <w:sz w:val="22"/>
          <w:szCs w:val="22"/>
          <w:lang w:val="en-US"/>
        </w:rPr>
        <w:t>SvlmJ</w:t>
      </w:r>
      <w:proofErr w:type="spellEnd"/>
      <w:r w:rsidRPr="000B4C56">
        <w:rPr>
          <w:rFonts w:ascii="Arial" w:eastAsia="Arial" w:hAnsi="Arial" w:cs="Arial"/>
          <w:color w:val="000000" w:themeColor="text1"/>
          <w:kern w:val="24"/>
          <w:sz w:val="22"/>
          <w:szCs w:val="22"/>
          <w:lang w:val="en-US"/>
        </w:rPr>
        <w:t xml:space="preserve">) or </w:t>
      </w:r>
      <w:r w:rsidRPr="00A17FF9">
        <w:rPr>
          <w:rFonts w:ascii="Arial" w:eastAsia="Arial" w:hAnsi="Arial" w:cs="Arial"/>
          <w:i/>
          <w:iCs/>
          <w:color w:val="000000" w:themeColor="text1"/>
          <w:kern w:val="24"/>
          <w:sz w:val="22"/>
          <w:szCs w:val="22"/>
          <w:lang w:val="en-US"/>
        </w:rPr>
        <w:t>Dnmt1</w:t>
      </w:r>
      <w:r w:rsidRPr="00A17FF9">
        <w:rPr>
          <w:rFonts w:ascii="Arial" w:eastAsia="Arial" w:hAnsi="Arial" w:cs="Arial"/>
          <w:iCs/>
          <w:color w:val="000000" w:themeColor="text1"/>
          <w:kern w:val="24"/>
          <w:sz w:val="22"/>
          <w:szCs w:val="22"/>
          <w:vertAlign w:val="superscript"/>
          <w:lang w:val="en-US"/>
        </w:rPr>
        <w:t>c/chip</w:t>
      </w:r>
      <w:r w:rsidRPr="00A17FF9">
        <w:rPr>
          <w:rFonts w:ascii="Arial" w:eastAsia="Arial" w:hAnsi="Arial" w:cs="Arial"/>
          <w:b/>
          <w:color w:val="000000" w:themeColor="text1"/>
          <w:kern w:val="24"/>
          <w:sz w:val="22"/>
          <w:szCs w:val="22"/>
          <w:lang w:val="en-US"/>
        </w:rPr>
        <w:t xml:space="preserve"> </w:t>
      </w:r>
      <w:r w:rsidRPr="00452334">
        <w:rPr>
          <w:rFonts w:ascii="Arial" w:eastAsia="Arial" w:hAnsi="Arial" w:cs="Arial"/>
          <w:color w:val="000000" w:themeColor="text1"/>
          <w:kern w:val="24"/>
          <w:sz w:val="22"/>
          <w:szCs w:val="22"/>
          <w:lang w:val="en-US"/>
        </w:rPr>
        <w:t>donor</w:t>
      </w:r>
      <w:r>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mice</w:t>
      </w:r>
      <w:r>
        <w:rPr>
          <w:rFonts w:ascii="Arial" w:eastAsia="Arial" w:hAnsi="Arial" w:cs="Arial"/>
          <w:color w:val="000000" w:themeColor="text1"/>
          <w:kern w:val="24"/>
          <w:sz w:val="22"/>
          <w:szCs w:val="22"/>
          <w:lang w:val="en-US"/>
        </w:rPr>
        <w:t xml:space="preserve"> 10-14 weeks before. Representative density plots of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donor population gated cells are shown on the left (numbers indicate percentage of </w:t>
      </w:r>
      <w:r w:rsidRPr="000B4C56">
        <w:rPr>
          <w:rFonts w:ascii="Arial" w:eastAsia="Arial" w:hAnsi="Arial" w:cs="Arial"/>
          <w:color w:val="000000" w:themeColor="text1"/>
          <w:kern w:val="24"/>
          <w:sz w:val="22"/>
          <w:szCs w:val="22"/>
          <w:lang w:val="en-US"/>
        </w:rPr>
        <w:t xml:space="preserve">cells </w:t>
      </w:r>
      <w:r>
        <w:rPr>
          <w:rFonts w:ascii="Arial" w:eastAsia="Arial" w:hAnsi="Arial" w:cs="Arial"/>
          <w:color w:val="000000" w:themeColor="text1"/>
          <w:kern w:val="24"/>
          <w:sz w:val="22"/>
          <w:szCs w:val="22"/>
          <w:lang w:val="en-US"/>
        </w:rPr>
        <w:t>within the gates) and su</w:t>
      </w:r>
      <w:r w:rsidRPr="000B4C56">
        <w:rPr>
          <w:rFonts w:ascii="Arial" w:eastAsia="Arial" w:hAnsi="Arial" w:cs="Arial"/>
          <w:color w:val="000000" w:themeColor="text1"/>
          <w:kern w:val="24"/>
          <w:sz w:val="22"/>
          <w:szCs w:val="22"/>
          <w:lang w:val="en-US"/>
        </w:rPr>
        <w:t>mmar</w:t>
      </w:r>
      <w:r>
        <w:rPr>
          <w:rFonts w:ascii="Arial" w:eastAsia="Arial" w:hAnsi="Arial" w:cs="Arial"/>
          <w:color w:val="000000" w:themeColor="text1"/>
          <w:kern w:val="24"/>
          <w:sz w:val="22"/>
          <w:szCs w:val="22"/>
          <w:lang w:val="en-US"/>
        </w:rPr>
        <w:t>ies</w:t>
      </w:r>
      <w:r w:rsidRPr="000B4C56">
        <w:rPr>
          <w:rFonts w:ascii="Arial" w:eastAsia="Arial" w:hAnsi="Arial" w:cs="Arial"/>
          <w:color w:val="000000" w:themeColor="text1"/>
          <w:kern w:val="24"/>
          <w:sz w:val="22"/>
          <w:szCs w:val="22"/>
          <w:lang w:val="en-US"/>
        </w:rPr>
        <w:t xml:space="preserve"> of </w:t>
      </w:r>
      <w:r>
        <w:rPr>
          <w:rFonts w:ascii="Arial" w:eastAsia="Arial" w:hAnsi="Arial" w:cs="Arial"/>
          <w:color w:val="000000" w:themeColor="text1"/>
          <w:kern w:val="24"/>
          <w:sz w:val="22"/>
          <w:szCs w:val="22"/>
          <w:lang w:val="en-US"/>
        </w:rPr>
        <w:t xml:space="preserve">the analyzed cohorts are shown on the right. </w:t>
      </w:r>
      <w:r w:rsidRPr="000B5F69">
        <w:rPr>
          <w:rFonts w:ascii="Arial" w:eastAsia="Arial" w:hAnsi="Arial" w:cs="Arial"/>
          <w:color w:val="000000" w:themeColor="text1"/>
          <w:kern w:val="24"/>
          <w:sz w:val="22"/>
          <w:szCs w:val="22"/>
          <w:lang w:val="en-US"/>
        </w:rPr>
        <w:t>Each symbol represents an individual mouse; small horizontal lines indicate</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 xml:space="preserve">the mean ± </w:t>
      </w:r>
      <w:proofErr w:type="spellStart"/>
      <w:r w:rsidRPr="002B67AB">
        <w:rPr>
          <w:rFonts w:ascii="Arial" w:eastAsia="Arial" w:hAnsi="Arial" w:cs="Arial"/>
          <w:color w:val="000000" w:themeColor="text1"/>
          <w:kern w:val="24"/>
          <w:sz w:val="22"/>
          <w:szCs w:val="22"/>
          <w:lang w:val="en-US"/>
        </w:rPr>
        <w:t>s.d.</w:t>
      </w:r>
      <w:proofErr w:type="spellEnd"/>
      <w:r w:rsidRPr="002B67AB">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(unpaired t-test, two-tailed).</w:t>
      </w:r>
      <w:r w:rsidRPr="00503E7A">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Cell frequencies are indicated as percent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donor-derived living cells in </w:t>
      </w:r>
      <w:r w:rsidRPr="006258FF">
        <w:rPr>
          <w:rFonts w:ascii="Arial" w:eastAsia="Arial" w:hAnsi="Arial" w:cs="Arial"/>
          <w:b/>
          <w:color w:val="000000" w:themeColor="text1"/>
          <w:kern w:val="24"/>
          <w:sz w:val="22"/>
          <w:szCs w:val="22"/>
          <w:lang w:val="en-US"/>
        </w:rPr>
        <w:t>a</w:t>
      </w:r>
      <w:r>
        <w:rPr>
          <w:rFonts w:ascii="Arial" w:eastAsia="Arial" w:hAnsi="Arial" w:cs="Arial"/>
          <w:b/>
          <w:color w:val="000000" w:themeColor="text1"/>
          <w:kern w:val="24"/>
          <w:sz w:val="22"/>
          <w:szCs w:val="22"/>
          <w:lang w:val="en-US"/>
        </w:rPr>
        <w:t xml:space="preserve"> </w:t>
      </w:r>
      <w:r w:rsidRPr="00452334">
        <w:rPr>
          <w:rFonts w:ascii="Arial" w:eastAsia="Arial" w:hAnsi="Arial" w:cs="Arial"/>
          <w:color w:val="000000" w:themeColor="text1"/>
          <w:kern w:val="24"/>
          <w:sz w:val="22"/>
          <w:szCs w:val="22"/>
          <w:lang w:val="en-US"/>
        </w:rPr>
        <w:t>and</w:t>
      </w:r>
      <w:r>
        <w:rPr>
          <w:rFonts w:ascii="Arial" w:eastAsia="Arial" w:hAnsi="Arial" w:cs="Arial"/>
          <w:b/>
          <w:color w:val="000000" w:themeColor="text1"/>
          <w:kern w:val="24"/>
          <w:sz w:val="22"/>
          <w:szCs w:val="22"/>
          <w:lang w:val="en-US"/>
        </w:rPr>
        <w:t xml:space="preserve"> b</w:t>
      </w:r>
      <w:r w:rsidRPr="003B7C9C">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or as percent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donor-derived Lin</w:t>
      </w:r>
      <w:r w:rsidRPr="006258FF">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cells in </w:t>
      </w:r>
      <w:r>
        <w:rPr>
          <w:rFonts w:ascii="Arial" w:eastAsia="Arial" w:hAnsi="Arial" w:cs="Arial"/>
          <w:b/>
          <w:color w:val="000000" w:themeColor="text1"/>
          <w:kern w:val="24"/>
          <w:sz w:val="22"/>
          <w:szCs w:val="22"/>
          <w:lang w:val="en-US"/>
        </w:rPr>
        <w:t>c</w:t>
      </w:r>
      <w:r>
        <w:rPr>
          <w:rFonts w:ascii="Arial" w:eastAsia="Arial" w:hAnsi="Arial" w:cs="Arial"/>
          <w:color w:val="000000" w:themeColor="text1"/>
          <w:kern w:val="24"/>
          <w:sz w:val="22"/>
          <w:szCs w:val="22"/>
          <w:lang w:val="en-US"/>
        </w:rPr>
        <w:t xml:space="preserve">. n was 8 mice per genotype in </w:t>
      </w:r>
      <w:r w:rsidRPr="00503E7A">
        <w:rPr>
          <w:rFonts w:ascii="Arial" w:eastAsia="Arial" w:hAnsi="Arial" w:cs="Arial"/>
          <w:b/>
          <w:color w:val="000000" w:themeColor="text1"/>
          <w:kern w:val="24"/>
          <w:sz w:val="22"/>
          <w:szCs w:val="22"/>
          <w:lang w:val="en-US"/>
        </w:rPr>
        <w:t>a</w:t>
      </w:r>
      <w:r>
        <w:rPr>
          <w:rFonts w:ascii="Arial" w:eastAsia="Arial" w:hAnsi="Arial" w:cs="Arial"/>
          <w:b/>
          <w:color w:val="000000" w:themeColor="text1"/>
          <w:kern w:val="24"/>
          <w:sz w:val="22"/>
          <w:szCs w:val="22"/>
          <w:lang w:val="en-US"/>
        </w:rPr>
        <w:t xml:space="preserve"> </w:t>
      </w:r>
      <w:r w:rsidRPr="00452334">
        <w:rPr>
          <w:rFonts w:ascii="Arial" w:eastAsia="Arial" w:hAnsi="Arial" w:cs="Arial"/>
          <w:color w:val="000000" w:themeColor="text1"/>
          <w:kern w:val="24"/>
          <w:sz w:val="22"/>
          <w:szCs w:val="22"/>
          <w:lang w:val="en-US"/>
        </w:rPr>
        <w:t>and</w:t>
      </w:r>
      <w:r>
        <w:rPr>
          <w:rFonts w:ascii="Arial" w:eastAsia="Arial" w:hAnsi="Arial" w:cs="Arial"/>
          <w:b/>
          <w:color w:val="000000" w:themeColor="text1"/>
          <w:kern w:val="24"/>
          <w:sz w:val="22"/>
          <w:szCs w:val="22"/>
          <w:lang w:val="en-US"/>
        </w:rPr>
        <w:t xml:space="preserve"> b</w:t>
      </w:r>
      <w:r>
        <w:rPr>
          <w:rFonts w:ascii="Arial" w:eastAsia="Arial" w:hAnsi="Arial" w:cs="Arial"/>
          <w:color w:val="000000" w:themeColor="text1"/>
          <w:kern w:val="24"/>
          <w:sz w:val="22"/>
          <w:szCs w:val="22"/>
          <w:lang w:val="en-US"/>
        </w:rPr>
        <w:t xml:space="preserve">, and 7 in </w:t>
      </w:r>
      <w:r>
        <w:rPr>
          <w:rFonts w:ascii="Arial" w:eastAsia="Arial" w:hAnsi="Arial" w:cs="Arial"/>
          <w:b/>
          <w:color w:val="000000" w:themeColor="text1"/>
          <w:kern w:val="24"/>
          <w:sz w:val="22"/>
          <w:szCs w:val="22"/>
          <w:lang w:val="en-US"/>
        </w:rPr>
        <w:t>c</w:t>
      </w:r>
      <w:r>
        <w:rPr>
          <w:rFonts w:ascii="Arial" w:eastAsia="Arial" w:hAnsi="Arial" w:cs="Arial"/>
          <w:color w:val="000000" w:themeColor="text1"/>
          <w:kern w:val="24"/>
          <w:sz w:val="22"/>
          <w:szCs w:val="22"/>
          <w:lang w:val="en-US"/>
        </w:rPr>
        <w:t xml:space="preserve">. All figures represent at </w:t>
      </w:r>
      <w:r w:rsidRPr="00144B52">
        <w:rPr>
          <w:rFonts w:ascii="Arial" w:eastAsia="Arial" w:hAnsi="Arial" w:cs="Arial"/>
          <w:color w:val="000000" w:themeColor="text1"/>
          <w:kern w:val="24"/>
          <w:sz w:val="22"/>
          <w:szCs w:val="22"/>
          <w:lang w:val="en-US"/>
        </w:rPr>
        <w:t>least two independent</w:t>
      </w:r>
      <w:r>
        <w:rPr>
          <w:rFonts w:ascii="Arial" w:eastAsia="Arial" w:hAnsi="Arial" w:cs="Arial"/>
          <w:color w:val="000000" w:themeColor="text1"/>
          <w:kern w:val="24"/>
          <w:sz w:val="22"/>
          <w:szCs w:val="22"/>
          <w:lang w:val="en-US"/>
        </w:rPr>
        <w:t xml:space="preserve"> experiments.</w:t>
      </w:r>
    </w:p>
    <w:p w14:paraId="3CB97EDD" w14:textId="1CFE10BC" w:rsidR="00D576D1" w:rsidRDefault="00D576D1" w:rsidP="00EF1F6A">
      <w:pPr>
        <w:pStyle w:val="NormalWeb"/>
        <w:spacing w:line="480" w:lineRule="auto"/>
        <w:jc w:val="both"/>
        <w:rPr>
          <w:rFonts w:ascii="Arial" w:eastAsia="Arial" w:hAnsi="Arial" w:cs="Arial"/>
          <w:color w:val="000000" w:themeColor="text1"/>
          <w:kern w:val="24"/>
          <w:sz w:val="22"/>
          <w:szCs w:val="22"/>
          <w:lang w:val="en-US"/>
        </w:rPr>
      </w:pPr>
      <w:r w:rsidRPr="5B886884">
        <w:rPr>
          <w:rFonts w:ascii="Arial" w:eastAsia="Arial" w:hAnsi="Arial" w:cs="Arial"/>
          <w:b/>
          <w:bCs/>
          <w:color w:val="000000" w:themeColor="text1"/>
          <w:kern w:val="24"/>
          <w:sz w:val="22"/>
          <w:szCs w:val="22"/>
          <w:lang w:val="en-US"/>
        </w:rPr>
        <w:lastRenderedPageBreak/>
        <w:t>Figure 3</w:t>
      </w:r>
      <w:r w:rsidR="00FE3E74" w:rsidRPr="00EF1F6A">
        <w:rPr>
          <w:rFonts w:ascii="Arial" w:eastAsia="Arial" w:hAnsi="Arial" w:cs="Arial"/>
          <w:color w:val="000000" w:themeColor="text1"/>
          <w:kern w:val="24"/>
          <w:sz w:val="22"/>
          <w:szCs w:val="22"/>
          <w:lang w:val="en-US"/>
        </w:rPr>
        <w:t xml:space="preserve">: </w:t>
      </w:r>
      <w:r w:rsidR="00EF1F6A" w:rsidRPr="5B886884">
        <w:rPr>
          <w:rFonts w:ascii="Arial" w:eastAsia="Arial" w:hAnsi="Arial" w:cs="Arial"/>
          <w:b/>
          <w:bCs/>
          <w:color w:val="000000" w:themeColor="text1"/>
          <w:kern w:val="24"/>
          <w:sz w:val="22"/>
          <w:szCs w:val="22"/>
          <w:lang w:val="en-US"/>
        </w:rPr>
        <w:t>Whole genome methylation data of DC and monocyte lineages.</w:t>
      </w:r>
      <w:r w:rsidR="00EF1F6A">
        <w:rPr>
          <w:rFonts w:ascii="Arial" w:eastAsia="Arial" w:hAnsi="Arial" w:cs="Arial"/>
          <w:color w:val="000000" w:themeColor="text1"/>
          <w:kern w:val="24"/>
          <w:sz w:val="22"/>
          <w:szCs w:val="22"/>
          <w:lang w:val="en-US"/>
        </w:rPr>
        <w:t xml:space="preserve"> </w:t>
      </w:r>
      <w:r w:rsidR="00F06458">
        <w:rPr>
          <w:rFonts w:ascii="Arial" w:eastAsia="Arial" w:hAnsi="Arial" w:cs="Arial"/>
          <w:color w:val="000000" w:themeColor="text1"/>
          <w:kern w:val="24"/>
          <w:sz w:val="22"/>
          <w:szCs w:val="22"/>
          <w:lang w:val="en-US"/>
        </w:rPr>
        <w:t>(</w:t>
      </w:r>
      <w:r w:rsidR="00F06458" w:rsidRPr="5B886884">
        <w:rPr>
          <w:rFonts w:ascii="Arial" w:eastAsia="Arial" w:hAnsi="Arial" w:cs="Arial"/>
          <w:b/>
          <w:bCs/>
          <w:color w:val="000000" w:themeColor="text1"/>
          <w:kern w:val="24"/>
          <w:sz w:val="22"/>
          <w:szCs w:val="22"/>
          <w:lang w:val="en-US"/>
        </w:rPr>
        <w:t>a</w:t>
      </w:r>
      <w:commentRangeStart w:id="163"/>
      <w:r w:rsidR="00F06458">
        <w:rPr>
          <w:rFonts w:ascii="Arial" w:eastAsia="Arial" w:hAnsi="Arial" w:cs="Arial"/>
          <w:color w:val="000000" w:themeColor="text1"/>
          <w:kern w:val="24"/>
          <w:sz w:val="22"/>
          <w:szCs w:val="22"/>
          <w:lang w:val="en-US"/>
        </w:rPr>
        <w:t>)</w:t>
      </w:r>
      <w:commentRangeEnd w:id="163"/>
      <w:r>
        <w:rPr>
          <w:rStyle w:val="CommentReference"/>
        </w:rPr>
        <w:commentReference w:id="163"/>
      </w:r>
      <w:r w:rsidR="00F06458">
        <w:rPr>
          <w:rFonts w:ascii="Arial" w:eastAsia="Arial" w:hAnsi="Arial" w:cs="Arial"/>
          <w:color w:val="000000" w:themeColor="text1"/>
          <w:kern w:val="24"/>
          <w:sz w:val="22"/>
          <w:szCs w:val="22"/>
          <w:lang w:val="en-US"/>
        </w:rPr>
        <w:t xml:space="preserve"> Violin plot showing the d</w:t>
      </w:r>
      <w:r w:rsidR="00F06458" w:rsidRPr="00EF1F6A">
        <w:rPr>
          <w:rFonts w:ascii="Arial" w:eastAsia="Arial" w:hAnsi="Arial" w:cs="Arial"/>
          <w:color w:val="000000" w:themeColor="text1"/>
          <w:kern w:val="24"/>
          <w:sz w:val="22"/>
          <w:szCs w:val="22"/>
          <w:lang w:val="en-US"/>
        </w:rPr>
        <w:t xml:space="preserve">istribution </w:t>
      </w:r>
      <w:r w:rsidR="00F06458">
        <w:rPr>
          <w:rFonts w:ascii="Arial" w:eastAsia="Arial" w:hAnsi="Arial" w:cs="Arial"/>
          <w:color w:val="000000" w:themeColor="text1"/>
          <w:kern w:val="24"/>
          <w:sz w:val="22"/>
          <w:szCs w:val="22"/>
          <w:lang w:val="en-US"/>
        </w:rPr>
        <w:t>of whole genome CpG methylation</w:t>
      </w:r>
      <w:r w:rsidR="00F06458" w:rsidRPr="00EF1F6A">
        <w:rPr>
          <w:rFonts w:ascii="Arial" w:eastAsia="Arial" w:hAnsi="Arial" w:cs="Arial"/>
          <w:color w:val="000000" w:themeColor="text1"/>
          <w:kern w:val="24"/>
          <w:sz w:val="22"/>
          <w:szCs w:val="22"/>
          <w:lang w:val="en-US"/>
        </w:rPr>
        <w:t xml:space="preserve"> </w:t>
      </w:r>
      <w:r w:rsidR="00F06458">
        <w:rPr>
          <w:rFonts w:ascii="Arial" w:eastAsia="Arial" w:hAnsi="Arial" w:cs="Arial"/>
          <w:color w:val="000000" w:themeColor="text1"/>
          <w:kern w:val="24"/>
          <w:sz w:val="22"/>
          <w:szCs w:val="22"/>
          <w:lang w:val="en-US"/>
        </w:rPr>
        <w:t>per indicated population</w:t>
      </w:r>
      <w:r w:rsidR="00F06458" w:rsidRPr="00EF1F6A">
        <w:rPr>
          <w:rFonts w:ascii="Arial" w:eastAsia="Arial" w:hAnsi="Arial" w:cs="Arial"/>
          <w:color w:val="000000" w:themeColor="text1"/>
          <w:kern w:val="24"/>
          <w:sz w:val="22"/>
          <w:szCs w:val="22"/>
          <w:lang w:val="en-US"/>
        </w:rPr>
        <w:t>.</w:t>
      </w:r>
      <w:r w:rsidR="00F06458">
        <w:rPr>
          <w:rFonts w:ascii="Arial" w:eastAsia="Arial" w:hAnsi="Arial" w:cs="Arial"/>
          <w:color w:val="000000" w:themeColor="text1"/>
          <w:kern w:val="24"/>
          <w:sz w:val="22"/>
          <w:szCs w:val="22"/>
          <w:lang w:val="en-US"/>
        </w:rPr>
        <w:t xml:space="preserve"> Data show the average across the biological replicates (for number of replicates see Suppl. Fig. 3a). </w:t>
      </w:r>
      <w:r w:rsidR="00DC2269">
        <w:rPr>
          <w:rFonts w:ascii="Arial" w:eastAsia="Arial" w:hAnsi="Arial" w:cs="Arial"/>
          <w:color w:val="000000" w:themeColor="text1"/>
          <w:kern w:val="24"/>
          <w:sz w:val="22"/>
          <w:szCs w:val="22"/>
          <w:lang w:val="en-US"/>
        </w:rPr>
        <w:t>Dots within the violins represent</w:t>
      </w:r>
      <w:ins w:id="164" w:author="Stephen Kraemer" w:date="2020-12-23T15:46:00Z">
        <w:r w:rsidR="7B752962">
          <w:rPr>
            <w:rFonts w:ascii="Arial" w:eastAsia="Arial" w:hAnsi="Arial" w:cs="Arial"/>
            <w:color w:val="000000" w:themeColor="text1"/>
            <w:kern w:val="24"/>
            <w:sz w:val="22"/>
            <w:szCs w:val="22"/>
            <w:lang w:val="en-US"/>
          </w:rPr>
          <w:t xml:space="preserve"> </w:t>
        </w:r>
      </w:ins>
      <w:r w:rsidR="004A1C53">
        <w:rPr>
          <w:rFonts w:ascii="Arial" w:eastAsia="Arial" w:hAnsi="Arial" w:cs="Arial"/>
          <w:color w:val="000000" w:themeColor="text1"/>
          <w:kern w:val="24"/>
          <w:sz w:val="22"/>
          <w:szCs w:val="22"/>
          <w:lang w:val="en-US"/>
        </w:rPr>
        <w:t>means</w:t>
      </w:r>
      <w:r w:rsidR="00F06458">
        <w:rPr>
          <w:rFonts w:ascii="Arial" w:eastAsia="Arial" w:hAnsi="Arial" w:cs="Arial"/>
          <w:color w:val="000000" w:themeColor="text1"/>
          <w:kern w:val="24"/>
          <w:sz w:val="22"/>
          <w:szCs w:val="22"/>
          <w:lang w:val="en-US"/>
        </w:rPr>
        <w:t xml:space="preserve">. </w:t>
      </w:r>
      <w:r w:rsidR="00F45213">
        <w:rPr>
          <w:rFonts w:ascii="Arial" w:eastAsia="Arial" w:hAnsi="Arial" w:cs="Arial"/>
          <w:color w:val="000000" w:themeColor="text1"/>
          <w:kern w:val="24"/>
          <w:sz w:val="22"/>
          <w:szCs w:val="22"/>
          <w:lang w:val="en-US"/>
        </w:rPr>
        <w:t>(</w:t>
      </w:r>
      <w:r w:rsidR="00F45213" w:rsidRPr="5B886884">
        <w:rPr>
          <w:rFonts w:ascii="Arial" w:eastAsia="Arial" w:hAnsi="Arial" w:cs="Arial"/>
          <w:b/>
          <w:bCs/>
          <w:color w:val="000000" w:themeColor="text1"/>
          <w:kern w:val="24"/>
          <w:sz w:val="22"/>
          <w:szCs w:val="22"/>
          <w:lang w:val="en-US"/>
        </w:rPr>
        <w:t>b</w:t>
      </w:r>
      <w:r w:rsidR="00F45213">
        <w:rPr>
          <w:rFonts w:ascii="Arial" w:eastAsia="Arial" w:hAnsi="Arial" w:cs="Arial"/>
          <w:color w:val="000000" w:themeColor="text1"/>
          <w:kern w:val="24"/>
          <w:sz w:val="22"/>
          <w:szCs w:val="22"/>
          <w:lang w:val="en-US"/>
        </w:rPr>
        <w:t>) Principal component</w:t>
      </w:r>
      <w:del w:id="165" w:author="Stephen Kraemer" w:date="2020-12-23T15:48:00Z">
        <w:r w:rsidRPr="5B886884" w:rsidDel="00F45213">
          <w:rPr>
            <w:rFonts w:ascii="Arial" w:eastAsia="Arial" w:hAnsi="Arial" w:cs="Arial"/>
            <w:color w:val="000000" w:themeColor="text1"/>
            <w:sz w:val="22"/>
            <w:szCs w:val="22"/>
            <w:lang w:val="en-US"/>
          </w:rPr>
          <w:delText xml:space="preserve"> (PC)</w:delText>
        </w:r>
      </w:del>
      <w:r w:rsidR="00F45213">
        <w:rPr>
          <w:rFonts w:ascii="Arial" w:eastAsia="Arial" w:hAnsi="Arial" w:cs="Arial"/>
          <w:color w:val="000000" w:themeColor="text1"/>
          <w:kern w:val="24"/>
          <w:sz w:val="22"/>
          <w:szCs w:val="22"/>
          <w:lang w:val="en-US"/>
        </w:rPr>
        <w:t xml:space="preserve"> analysis of DMR methylation in the indicated populations. PC1 and PC2 depict principal components 1 and 2. </w:t>
      </w:r>
      <w:del w:id="166" w:author="Stephen Kraemer" w:date="2020-12-23T15:48:00Z">
        <w:r w:rsidRPr="5B886884" w:rsidDel="00F45213">
          <w:rPr>
            <w:rFonts w:ascii="Arial" w:eastAsia="Arial" w:hAnsi="Arial" w:cs="Arial"/>
            <w:color w:val="000000" w:themeColor="text1"/>
            <w:sz w:val="22"/>
            <w:szCs w:val="22"/>
            <w:lang w:val="en-US"/>
          </w:rPr>
          <w:delText>%-</w:delText>
        </w:r>
      </w:del>
      <w:ins w:id="167" w:author="Stephen Kraemer" w:date="2020-12-23T15:48:00Z">
        <w:r w:rsidR="2E554610">
          <w:rPr>
            <w:rFonts w:ascii="Arial" w:eastAsia="Arial" w:hAnsi="Arial" w:cs="Arial"/>
            <w:color w:val="000000" w:themeColor="text1"/>
            <w:kern w:val="24"/>
            <w:sz w:val="22"/>
            <w:szCs w:val="22"/>
            <w:lang w:val="en-US"/>
          </w:rPr>
          <w:t xml:space="preserve">Percent </w:t>
        </w:r>
      </w:ins>
      <w:r w:rsidR="00F45213">
        <w:rPr>
          <w:rFonts w:ascii="Arial" w:eastAsia="Arial" w:hAnsi="Arial" w:cs="Arial"/>
          <w:color w:val="000000" w:themeColor="text1"/>
          <w:kern w:val="24"/>
          <w:sz w:val="22"/>
          <w:szCs w:val="22"/>
          <w:lang w:val="en-US"/>
        </w:rPr>
        <w:t>values at axes indicate sample variation explained by the respective principal component. Each dot represents a biological replicate.</w:t>
      </w:r>
      <w:r w:rsidR="006665D8">
        <w:rPr>
          <w:rFonts w:ascii="Arial" w:eastAsia="Arial" w:hAnsi="Arial" w:cs="Arial"/>
          <w:color w:val="000000" w:themeColor="text1"/>
          <w:kern w:val="24"/>
          <w:sz w:val="22"/>
          <w:szCs w:val="22"/>
          <w:lang w:val="en-US"/>
        </w:rPr>
        <w:t xml:space="preserve"> (</w:t>
      </w:r>
      <w:r w:rsidR="006665D8" w:rsidRPr="5B886884">
        <w:rPr>
          <w:rFonts w:ascii="Arial" w:eastAsia="Arial" w:hAnsi="Arial" w:cs="Arial"/>
          <w:b/>
          <w:bCs/>
          <w:color w:val="000000" w:themeColor="text1"/>
          <w:kern w:val="24"/>
          <w:sz w:val="22"/>
          <w:szCs w:val="22"/>
          <w:lang w:val="en-US"/>
        </w:rPr>
        <w:t>c</w:t>
      </w:r>
      <w:r w:rsidR="006665D8">
        <w:rPr>
          <w:rFonts w:ascii="Arial" w:eastAsia="Arial" w:hAnsi="Arial" w:cs="Arial"/>
          <w:color w:val="000000" w:themeColor="text1"/>
          <w:kern w:val="24"/>
          <w:sz w:val="22"/>
          <w:szCs w:val="22"/>
          <w:lang w:val="en-US"/>
        </w:rPr>
        <w:t>)</w:t>
      </w:r>
      <w:r w:rsidR="00E343E8">
        <w:rPr>
          <w:rFonts w:ascii="Arial" w:eastAsia="Arial" w:hAnsi="Arial" w:cs="Arial"/>
          <w:color w:val="000000" w:themeColor="text1"/>
          <w:kern w:val="24"/>
          <w:sz w:val="22"/>
          <w:szCs w:val="22"/>
          <w:lang w:val="en-US"/>
        </w:rPr>
        <w:t xml:space="preserve"> Violin plot showing the distribution of DNA methylation levels across all DMRs in </w:t>
      </w:r>
      <w:proofErr w:type="spellStart"/>
      <w:r w:rsidR="00E343E8">
        <w:rPr>
          <w:rFonts w:ascii="Arial" w:eastAsia="Arial" w:hAnsi="Arial" w:cs="Arial"/>
          <w:color w:val="000000" w:themeColor="text1"/>
          <w:kern w:val="24"/>
          <w:sz w:val="22"/>
          <w:szCs w:val="22"/>
          <w:lang w:val="en-US"/>
        </w:rPr>
        <w:t>pDCs</w:t>
      </w:r>
      <w:proofErr w:type="spellEnd"/>
      <w:r w:rsidR="00E343E8">
        <w:rPr>
          <w:rFonts w:ascii="Arial" w:eastAsia="Arial" w:hAnsi="Arial" w:cs="Arial"/>
          <w:color w:val="000000" w:themeColor="text1"/>
          <w:kern w:val="24"/>
          <w:sz w:val="22"/>
          <w:szCs w:val="22"/>
          <w:lang w:val="en-US"/>
        </w:rPr>
        <w:t>, CD11b</w:t>
      </w:r>
      <w:r w:rsidR="00316FCC" w:rsidRPr="00316FCC">
        <w:rPr>
          <w:rFonts w:ascii="Arial" w:eastAsia="Arial" w:hAnsi="Arial" w:cs="Arial"/>
          <w:color w:val="000000" w:themeColor="text1"/>
          <w:kern w:val="24"/>
          <w:sz w:val="22"/>
          <w:szCs w:val="22"/>
          <w:vertAlign w:val="superscript"/>
          <w:lang w:val="en-US"/>
        </w:rPr>
        <w:t>+</w:t>
      </w:r>
      <w:r w:rsidR="00E343E8">
        <w:rPr>
          <w:rFonts w:ascii="Arial" w:eastAsia="Arial" w:hAnsi="Arial" w:cs="Arial"/>
          <w:color w:val="000000" w:themeColor="text1"/>
          <w:kern w:val="24"/>
          <w:sz w:val="22"/>
          <w:szCs w:val="22"/>
          <w:lang w:val="en-US"/>
        </w:rPr>
        <w:t xml:space="preserve"> </w:t>
      </w:r>
      <w:proofErr w:type="spellStart"/>
      <w:r w:rsidR="00E343E8">
        <w:rPr>
          <w:rFonts w:ascii="Arial" w:eastAsia="Arial" w:hAnsi="Arial" w:cs="Arial"/>
          <w:color w:val="000000" w:themeColor="text1"/>
          <w:kern w:val="24"/>
          <w:sz w:val="22"/>
          <w:szCs w:val="22"/>
          <w:lang w:val="en-US"/>
        </w:rPr>
        <w:t>cDCs</w:t>
      </w:r>
      <w:proofErr w:type="spellEnd"/>
      <w:r w:rsidR="00E343E8">
        <w:rPr>
          <w:rFonts w:ascii="Arial" w:eastAsia="Arial" w:hAnsi="Arial" w:cs="Arial"/>
          <w:color w:val="000000" w:themeColor="text1"/>
          <w:kern w:val="24"/>
          <w:sz w:val="22"/>
          <w:szCs w:val="22"/>
          <w:lang w:val="en-US"/>
        </w:rPr>
        <w:t xml:space="preserve"> and CD8</w:t>
      </w:r>
      <w:r w:rsidR="00316FCC" w:rsidRPr="00316FCC">
        <w:rPr>
          <w:rFonts w:ascii="Arial" w:eastAsia="Arial" w:hAnsi="Arial" w:cs="Arial"/>
          <w:color w:val="000000" w:themeColor="text1"/>
          <w:kern w:val="24"/>
          <w:sz w:val="22"/>
          <w:szCs w:val="22"/>
          <w:vertAlign w:val="superscript"/>
          <w:lang w:val="en-US"/>
        </w:rPr>
        <w:t>+</w:t>
      </w:r>
      <w:r w:rsidR="00E343E8">
        <w:rPr>
          <w:rFonts w:ascii="Arial" w:eastAsia="Arial" w:hAnsi="Arial" w:cs="Arial"/>
          <w:color w:val="000000" w:themeColor="text1"/>
          <w:kern w:val="24"/>
          <w:sz w:val="22"/>
          <w:szCs w:val="22"/>
          <w:lang w:val="en-US"/>
        </w:rPr>
        <w:t xml:space="preserve"> </w:t>
      </w:r>
      <w:proofErr w:type="spellStart"/>
      <w:r w:rsidR="00E343E8">
        <w:rPr>
          <w:rFonts w:ascii="Arial" w:eastAsia="Arial" w:hAnsi="Arial" w:cs="Arial"/>
          <w:color w:val="000000" w:themeColor="text1"/>
          <w:kern w:val="24"/>
          <w:sz w:val="22"/>
          <w:szCs w:val="22"/>
          <w:lang w:val="en-US"/>
        </w:rPr>
        <w:t>cDCs</w:t>
      </w:r>
      <w:proofErr w:type="spellEnd"/>
      <w:r w:rsidR="00E343E8">
        <w:rPr>
          <w:rFonts w:ascii="Arial" w:eastAsia="Arial" w:hAnsi="Arial" w:cs="Arial"/>
          <w:color w:val="000000" w:themeColor="text1"/>
          <w:kern w:val="24"/>
          <w:sz w:val="22"/>
          <w:szCs w:val="22"/>
          <w:lang w:val="en-US"/>
        </w:rPr>
        <w:t>. Dots within the violins represent medians, the box heights represent the interquartile range (IQR) and the whiskers indicate 1.5x IQR</w:t>
      </w:r>
      <w:r w:rsidR="006665D8">
        <w:rPr>
          <w:rFonts w:ascii="Arial" w:eastAsia="Arial" w:hAnsi="Arial" w:cs="Arial"/>
          <w:color w:val="000000" w:themeColor="text1"/>
          <w:kern w:val="24"/>
          <w:sz w:val="22"/>
          <w:szCs w:val="22"/>
          <w:lang w:val="en-US"/>
        </w:rPr>
        <w:t>.</w:t>
      </w:r>
      <w:r w:rsidR="00F45213">
        <w:rPr>
          <w:rFonts w:ascii="Arial" w:eastAsia="Arial" w:hAnsi="Arial" w:cs="Arial"/>
          <w:color w:val="000000" w:themeColor="text1"/>
          <w:kern w:val="24"/>
          <w:sz w:val="22"/>
          <w:szCs w:val="22"/>
          <w:lang w:val="en-US"/>
        </w:rPr>
        <w:t xml:space="preserve"> (</w:t>
      </w:r>
      <w:r w:rsidR="006665D8" w:rsidRPr="5B886884">
        <w:rPr>
          <w:rFonts w:ascii="Arial" w:eastAsia="Arial" w:hAnsi="Arial" w:cs="Arial"/>
          <w:b/>
          <w:bCs/>
          <w:color w:val="000000" w:themeColor="text1"/>
          <w:kern w:val="24"/>
          <w:sz w:val="22"/>
          <w:szCs w:val="22"/>
          <w:lang w:val="en-US"/>
        </w:rPr>
        <w:t>d</w:t>
      </w:r>
      <w:r w:rsidR="00F45213">
        <w:rPr>
          <w:rFonts w:ascii="Arial" w:eastAsia="Arial" w:hAnsi="Arial" w:cs="Arial"/>
          <w:color w:val="000000" w:themeColor="text1"/>
          <w:kern w:val="24"/>
          <w:sz w:val="22"/>
          <w:szCs w:val="22"/>
          <w:lang w:val="en-US"/>
        </w:rPr>
        <w:t xml:space="preserve">) </w:t>
      </w:r>
      <w:r w:rsidR="00F45213" w:rsidRPr="00217F43">
        <w:rPr>
          <w:rFonts w:ascii="Arial" w:eastAsia="Arial" w:hAnsi="Arial" w:cs="Arial"/>
          <w:color w:val="000000" w:themeColor="text1"/>
          <w:kern w:val="24"/>
          <w:sz w:val="22"/>
          <w:szCs w:val="22"/>
          <w:lang w:val="en-US"/>
        </w:rPr>
        <w:t xml:space="preserve">Heatmap of </w:t>
      </w:r>
      <w:r w:rsidR="00F45213">
        <w:rPr>
          <w:rFonts w:ascii="Arial" w:eastAsia="Arial" w:hAnsi="Arial" w:cs="Arial"/>
          <w:color w:val="000000" w:themeColor="text1"/>
          <w:kern w:val="24"/>
          <w:sz w:val="22"/>
          <w:szCs w:val="22"/>
          <w:lang w:val="en-US"/>
        </w:rPr>
        <w:t xml:space="preserve">the union of </w:t>
      </w:r>
      <w:r w:rsidR="00F45213" w:rsidRPr="00217F43">
        <w:rPr>
          <w:rFonts w:ascii="Arial" w:eastAsia="Arial" w:hAnsi="Arial" w:cs="Arial"/>
          <w:color w:val="000000" w:themeColor="text1"/>
          <w:kern w:val="24"/>
          <w:sz w:val="22"/>
          <w:szCs w:val="22"/>
          <w:lang w:val="en-US"/>
        </w:rPr>
        <w:t>all DMRs (n</w:t>
      </w:r>
      <w:r w:rsidR="00F45213">
        <w:rPr>
          <w:rFonts w:ascii="Arial" w:eastAsia="Arial" w:hAnsi="Arial" w:cs="Arial"/>
          <w:color w:val="000000" w:themeColor="text1"/>
          <w:kern w:val="24"/>
          <w:sz w:val="22"/>
          <w:szCs w:val="22"/>
          <w:lang w:val="en-US"/>
        </w:rPr>
        <w:t xml:space="preserve"> = 49,588</w:t>
      </w:r>
      <w:r w:rsidR="00F45213" w:rsidRPr="00217F43">
        <w:rPr>
          <w:rFonts w:ascii="Arial" w:eastAsia="Arial" w:hAnsi="Arial" w:cs="Arial"/>
          <w:color w:val="000000" w:themeColor="text1"/>
          <w:kern w:val="24"/>
          <w:sz w:val="22"/>
          <w:szCs w:val="22"/>
          <w:lang w:val="en-US"/>
        </w:rPr>
        <w:t>) detected between H</w:t>
      </w:r>
      <w:r w:rsidR="00F45213">
        <w:rPr>
          <w:rFonts w:ascii="Arial" w:eastAsia="Arial" w:hAnsi="Arial" w:cs="Arial"/>
          <w:color w:val="000000" w:themeColor="text1"/>
          <w:kern w:val="24"/>
          <w:sz w:val="22"/>
          <w:szCs w:val="22"/>
          <w:lang w:val="en-US"/>
        </w:rPr>
        <w:t xml:space="preserve">SCs and each of the other indicated </w:t>
      </w:r>
      <w:r w:rsidR="00F45213" w:rsidRPr="00217F43">
        <w:rPr>
          <w:rFonts w:ascii="Arial" w:eastAsia="Arial" w:hAnsi="Arial" w:cs="Arial"/>
          <w:color w:val="000000" w:themeColor="text1"/>
          <w:kern w:val="24"/>
          <w:sz w:val="22"/>
          <w:szCs w:val="22"/>
          <w:lang w:val="en-US"/>
        </w:rPr>
        <w:t>population</w:t>
      </w:r>
      <w:r w:rsidR="00F45213">
        <w:rPr>
          <w:rFonts w:ascii="Arial" w:eastAsia="Arial" w:hAnsi="Arial" w:cs="Arial"/>
          <w:color w:val="000000" w:themeColor="text1"/>
          <w:kern w:val="24"/>
          <w:sz w:val="22"/>
          <w:szCs w:val="22"/>
          <w:lang w:val="en-US"/>
        </w:rPr>
        <w:t>s based on unsupervised hierarchical clustering of z-scores</w:t>
      </w:r>
      <w:r w:rsidR="00F45213" w:rsidRPr="00217F43">
        <w:rPr>
          <w:rFonts w:ascii="Arial" w:eastAsia="Arial" w:hAnsi="Arial" w:cs="Arial"/>
          <w:color w:val="000000" w:themeColor="text1"/>
          <w:kern w:val="24"/>
          <w:sz w:val="22"/>
          <w:szCs w:val="22"/>
          <w:lang w:val="en-US"/>
        </w:rPr>
        <w:t xml:space="preserve">. </w:t>
      </w:r>
      <w:r w:rsidR="00F45213">
        <w:rPr>
          <w:rFonts w:ascii="Arial" w:eastAsia="Arial" w:hAnsi="Arial" w:cs="Arial"/>
          <w:color w:val="000000" w:themeColor="text1"/>
          <w:kern w:val="24"/>
          <w:sz w:val="22"/>
          <w:szCs w:val="22"/>
          <w:lang w:val="en-US"/>
        </w:rPr>
        <w:t xml:space="preserve">Depicted are 500 randomly sampled DMRs per cluster. </w:t>
      </w:r>
      <w:r w:rsidR="00F45213" w:rsidRPr="00217F43">
        <w:rPr>
          <w:rFonts w:ascii="Arial" w:eastAsia="Arial" w:hAnsi="Arial" w:cs="Arial"/>
          <w:color w:val="000000" w:themeColor="text1"/>
          <w:kern w:val="24"/>
          <w:sz w:val="22"/>
          <w:szCs w:val="22"/>
          <w:lang w:val="en-US"/>
        </w:rPr>
        <w:t xml:space="preserve">Each horizontal dash represents </w:t>
      </w:r>
      <w:r w:rsidR="00F45213">
        <w:rPr>
          <w:rFonts w:ascii="Arial" w:eastAsia="Arial" w:hAnsi="Arial" w:cs="Arial"/>
          <w:color w:val="000000" w:themeColor="text1"/>
          <w:kern w:val="24"/>
          <w:sz w:val="22"/>
          <w:szCs w:val="22"/>
          <w:lang w:val="en-US"/>
        </w:rPr>
        <w:t>a DMR</w:t>
      </w:r>
      <w:r w:rsidR="00F45213" w:rsidRPr="00217F43">
        <w:rPr>
          <w:rFonts w:ascii="Arial" w:eastAsia="Arial" w:hAnsi="Arial" w:cs="Arial"/>
          <w:color w:val="000000" w:themeColor="text1"/>
          <w:kern w:val="24"/>
          <w:sz w:val="22"/>
          <w:szCs w:val="22"/>
          <w:lang w:val="en-US"/>
        </w:rPr>
        <w:t>.</w:t>
      </w:r>
      <w:r w:rsidR="00F45213">
        <w:rPr>
          <w:rFonts w:ascii="Arial" w:eastAsia="Arial" w:hAnsi="Arial" w:cs="Arial"/>
          <w:color w:val="000000" w:themeColor="text1"/>
          <w:kern w:val="24"/>
          <w:sz w:val="22"/>
          <w:szCs w:val="22"/>
          <w:lang w:val="en-US"/>
        </w:rPr>
        <w:t xml:space="preserve"> Data show the average methylation of aggregated biological replicates</w:t>
      </w:r>
      <w:r w:rsidR="00F45213" w:rsidRPr="00217F43">
        <w:rPr>
          <w:rFonts w:ascii="Arial" w:eastAsia="Arial" w:hAnsi="Arial" w:cs="Arial"/>
          <w:color w:val="000000" w:themeColor="text1"/>
          <w:kern w:val="24"/>
          <w:sz w:val="22"/>
          <w:szCs w:val="22"/>
          <w:lang w:val="en-US"/>
        </w:rPr>
        <w:t>.</w:t>
      </w:r>
    </w:p>
    <w:p w14:paraId="698092FF" w14:textId="143CC706" w:rsidR="00D576D1" w:rsidRDefault="00D576D1" w:rsidP="5B886884">
      <w:pPr>
        <w:pStyle w:val="NormalWeb"/>
        <w:spacing w:before="0" w:beforeAutospacing="0" w:after="200" w:afterAutospacing="0" w:line="480" w:lineRule="auto"/>
        <w:jc w:val="both"/>
        <w:rPr>
          <w:rFonts w:ascii="Arial" w:eastAsia="Arial" w:hAnsi="Arial" w:cs="Arial"/>
          <w:color w:val="000000" w:themeColor="text1"/>
          <w:kern w:val="24"/>
          <w:sz w:val="22"/>
          <w:szCs w:val="22"/>
          <w:lang w:val="en-US"/>
        </w:rPr>
      </w:pPr>
      <w:r w:rsidRPr="5B886884">
        <w:rPr>
          <w:rFonts w:ascii="Arial" w:eastAsia="Arial" w:hAnsi="Arial" w:cs="Arial"/>
          <w:b/>
          <w:bCs/>
          <w:color w:val="000000" w:themeColor="text1"/>
          <w:kern w:val="24"/>
          <w:sz w:val="22"/>
          <w:szCs w:val="22"/>
          <w:lang w:val="en-US"/>
        </w:rPr>
        <w:t xml:space="preserve">Figure 4: </w:t>
      </w:r>
      <w:r w:rsidR="00DC2269" w:rsidRPr="5B886884">
        <w:rPr>
          <w:rFonts w:ascii="Arial" w:eastAsia="Arial" w:hAnsi="Arial" w:cs="Arial"/>
          <w:b/>
          <w:bCs/>
          <w:color w:val="000000" w:themeColor="text1"/>
          <w:kern w:val="24"/>
          <w:sz w:val="22"/>
          <w:szCs w:val="22"/>
          <w:lang w:val="en-US"/>
        </w:rPr>
        <w:t>Flt3 re</w:t>
      </w:r>
      <w:r w:rsidR="00272E82" w:rsidRPr="5B886884">
        <w:rPr>
          <w:rFonts w:ascii="Arial" w:eastAsia="Arial" w:hAnsi="Arial" w:cs="Arial"/>
          <w:b/>
          <w:bCs/>
          <w:color w:val="000000" w:themeColor="text1"/>
          <w:kern w:val="24"/>
          <w:sz w:val="22"/>
          <w:szCs w:val="22"/>
          <w:lang w:val="en-US"/>
        </w:rPr>
        <w:t>-</w:t>
      </w:r>
      <w:r w:rsidR="00DC2269" w:rsidRPr="5B886884">
        <w:rPr>
          <w:rFonts w:ascii="Arial" w:eastAsia="Arial" w:hAnsi="Arial" w:cs="Arial"/>
          <w:b/>
          <w:bCs/>
          <w:color w:val="000000" w:themeColor="text1"/>
          <w:kern w:val="24"/>
          <w:sz w:val="22"/>
          <w:szCs w:val="22"/>
          <w:lang w:val="en-US"/>
        </w:rPr>
        <w:t>expression and general link between methylation and expression of DC genes</w:t>
      </w:r>
      <w:r w:rsidRPr="5B886884">
        <w:rPr>
          <w:rFonts w:ascii="Arial" w:eastAsia="Arial" w:hAnsi="Arial" w:cs="Arial"/>
          <w:b/>
          <w:bCs/>
          <w:color w:val="000000" w:themeColor="text1"/>
          <w:kern w:val="24"/>
          <w:sz w:val="22"/>
          <w:szCs w:val="22"/>
          <w:lang w:val="en-US"/>
        </w:rPr>
        <w:t>.</w:t>
      </w:r>
      <w:r>
        <w:rPr>
          <w:rFonts w:ascii="Arial" w:eastAsia="Arial" w:hAnsi="Arial" w:cs="Arial"/>
          <w:color w:val="000000" w:themeColor="text1"/>
          <w:kern w:val="24"/>
          <w:sz w:val="22"/>
          <w:szCs w:val="22"/>
          <w:lang w:val="en-US"/>
        </w:rPr>
        <w:t xml:space="preserve"> (</w:t>
      </w:r>
      <w:r w:rsidRPr="5B886884">
        <w:rPr>
          <w:rFonts w:ascii="Arial" w:eastAsia="Arial" w:hAnsi="Arial" w:cs="Arial"/>
          <w:b/>
          <w:bCs/>
          <w:color w:val="000000" w:themeColor="text1"/>
          <w:kern w:val="24"/>
          <w:sz w:val="22"/>
          <w:szCs w:val="22"/>
          <w:lang w:val="en-US"/>
        </w:rPr>
        <w:t>a</w:t>
      </w:r>
      <w:r>
        <w:rPr>
          <w:rFonts w:ascii="Arial" w:eastAsia="Arial" w:hAnsi="Arial" w:cs="Arial"/>
          <w:color w:val="000000" w:themeColor="text1"/>
          <w:kern w:val="24"/>
          <w:sz w:val="22"/>
          <w:szCs w:val="22"/>
          <w:lang w:val="en-US"/>
        </w:rPr>
        <w:t>) V</w:t>
      </w:r>
      <w:r w:rsidR="00F45213">
        <w:rPr>
          <w:rFonts w:ascii="Arial" w:eastAsia="Arial" w:hAnsi="Arial" w:cs="Arial"/>
          <w:color w:val="000000" w:themeColor="text1"/>
          <w:kern w:val="24"/>
          <w:sz w:val="22"/>
          <w:szCs w:val="22"/>
          <w:lang w:val="en-US"/>
        </w:rPr>
        <w:t>olcano p</w:t>
      </w:r>
      <w:r>
        <w:rPr>
          <w:rFonts w:ascii="Arial" w:eastAsia="Arial" w:hAnsi="Arial" w:cs="Arial"/>
          <w:color w:val="000000" w:themeColor="text1"/>
          <w:kern w:val="24"/>
          <w:sz w:val="22"/>
          <w:szCs w:val="22"/>
          <w:lang w:val="en-US"/>
        </w:rPr>
        <w:t xml:space="preserve">lot showing a comparison between the transcriptomes of </w:t>
      </w:r>
      <w:r w:rsidRPr="5B886884">
        <w:rPr>
          <w:rFonts w:ascii="Arial" w:eastAsia="Arial" w:hAnsi="Arial" w:cs="Arial"/>
          <w:color w:val="000000" w:themeColor="text1"/>
          <w:kern w:val="24"/>
          <w:sz w:val="22"/>
          <w:szCs w:val="22"/>
          <w:lang w:val="en-US"/>
        </w:rPr>
        <w:t>MDPs</w:t>
      </w:r>
      <w:r>
        <w:rPr>
          <w:rFonts w:ascii="Arial" w:eastAsia="Arial" w:hAnsi="Arial" w:cs="Arial"/>
          <w:color w:val="000000" w:themeColor="text1"/>
          <w:kern w:val="24"/>
          <w:sz w:val="22"/>
          <w:szCs w:val="22"/>
          <w:lang w:val="en-US"/>
        </w:rPr>
        <w:t xml:space="preserve"> </w:t>
      </w:r>
      <w:r w:rsidR="00DC2269">
        <w:rPr>
          <w:rFonts w:ascii="Arial" w:eastAsia="Arial" w:hAnsi="Arial" w:cs="Arial"/>
          <w:color w:val="000000" w:themeColor="text1"/>
          <w:kern w:val="24"/>
          <w:sz w:val="22"/>
          <w:szCs w:val="22"/>
          <w:lang w:val="en-US"/>
        </w:rPr>
        <w:t>(CD45.1</w:t>
      </w:r>
      <w:r w:rsidR="00DC2269" w:rsidRPr="00A17FF9">
        <w:rPr>
          <w:rFonts w:ascii="Arial" w:eastAsia="Arial" w:hAnsi="Arial" w:cs="Arial"/>
          <w:color w:val="000000" w:themeColor="text1"/>
          <w:kern w:val="24"/>
          <w:sz w:val="22"/>
          <w:szCs w:val="22"/>
          <w:vertAlign w:val="superscript"/>
          <w:lang w:val="en-US"/>
        </w:rPr>
        <w:t>-</w:t>
      </w:r>
      <w:r w:rsidR="00DC2269">
        <w:rPr>
          <w:rFonts w:ascii="Arial" w:eastAsia="Arial" w:hAnsi="Arial" w:cs="Arial"/>
          <w:color w:val="000000" w:themeColor="text1"/>
          <w:kern w:val="24"/>
          <w:sz w:val="22"/>
          <w:szCs w:val="22"/>
          <w:lang w:val="en-US"/>
        </w:rPr>
        <w:t>CD45.2</w:t>
      </w:r>
      <w:r w:rsidR="00DC2269" w:rsidRPr="00A17FF9">
        <w:rPr>
          <w:rFonts w:ascii="Arial" w:eastAsia="Arial" w:hAnsi="Arial" w:cs="Arial"/>
          <w:color w:val="000000" w:themeColor="text1"/>
          <w:kern w:val="24"/>
          <w:sz w:val="22"/>
          <w:szCs w:val="22"/>
          <w:vertAlign w:val="superscript"/>
          <w:lang w:val="en-US"/>
        </w:rPr>
        <w:t>+</w:t>
      </w:r>
      <w:r w:rsidR="00DC2269" w:rsidRPr="000B4C56">
        <w:rPr>
          <w:rFonts w:ascii="Arial" w:eastAsia="Arial" w:hAnsi="Arial" w:cs="Arial"/>
          <w:color w:val="000000" w:themeColor="text1"/>
          <w:kern w:val="24"/>
          <w:sz w:val="22"/>
          <w:szCs w:val="22"/>
          <w:lang w:val="en-US"/>
        </w:rPr>
        <w:t>Lin</w:t>
      </w:r>
      <w:r w:rsidR="00DC2269">
        <w:rPr>
          <w:rFonts w:ascii="Arial" w:eastAsia="Arial" w:hAnsi="Arial" w:cs="Arial"/>
          <w:color w:val="000000" w:themeColor="text1"/>
          <w:kern w:val="24"/>
          <w:sz w:val="22"/>
          <w:szCs w:val="22"/>
          <w:vertAlign w:val="superscript"/>
          <w:lang w:val="en-US"/>
        </w:rPr>
        <w:t>-</w:t>
      </w:r>
      <w:r w:rsidR="00DC2269" w:rsidRPr="000B4C56">
        <w:rPr>
          <w:rFonts w:ascii="Arial" w:eastAsia="Arial" w:hAnsi="Arial" w:cs="Arial"/>
          <w:color w:val="000000" w:themeColor="text1"/>
          <w:kern w:val="24"/>
          <w:sz w:val="22"/>
          <w:szCs w:val="22"/>
          <w:lang w:val="en-US"/>
        </w:rPr>
        <w:t>CD117</w:t>
      </w:r>
      <w:r w:rsidR="00DC2269">
        <w:rPr>
          <w:rFonts w:ascii="Arial" w:eastAsia="Arial" w:hAnsi="Arial" w:cs="Arial"/>
          <w:color w:val="000000" w:themeColor="text1"/>
          <w:kern w:val="24"/>
          <w:sz w:val="22"/>
          <w:szCs w:val="22"/>
          <w:vertAlign w:val="superscript"/>
          <w:lang w:val="en-US"/>
        </w:rPr>
        <w:t>hi</w:t>
      </w:r>
      <w:r w:rsidR="00DC2269" w:rsidRPr="000B4C56">
        <w:rPr>
          <w:rFonts w:ascii="Arial" w:eastAsia="Arial" w:hAnsi="Arial" w:cs="Arial"/>
          <w:color w:val="000000" w:themeColor="text1"/>
          <w:kern w:val="24"/>
          <w:sz w:val="22"/>
          <w:szCs w:val="22"/>
          <w:lang w:val="en-US"/>
        </w:rPr>
        <w:t>CD115</w:t>
      </w:r>
      <w:r w:rsidR="00DC2269" w:rsidRPr="00503E7A">
        <w:rPr>
          <w:rFonts w:ascii="Arial" w:eastAsia="Arial" w:hAnsi="Arial" w:cs="Arial"/>
          <w:color w:val="000000" w:themeColor="text1"/>
          <w:kern w:val="24"/>
          <w:sz w:val="22"/>
          <w:szCs w:val="22"/>
          <w:vertAlign w:val="superscript"/>
          <w:lang w:val="en-US"/>
        </w:rPr>
        <w:t>+</w:t>
      </w:r>
      <w:r w:rsidR="00DC2269" w:rsidRPr="000B4C56">
        <w:rPr>
          <w:rFonts w:ascii="Arial" w:eastAsia="Arial" w:hAnsi="Arial" w:cs="Arial"/>
          <w:color w:val="000000" w:themeColor="text1"/>
          <w:kern w:val="24"/>
          <w:sz w:val="22"/>
          <w:szCs w:val="22"/>
          <w:lang w:val="en-US"/>
        </w:rPr>
        <w:t>Ly-6C</w:t>
      </w:r>
      <w:r w:rsidR="00DC2269">
        <w:rPr>
          <w:rFonts w:ascii="Arial" w:eastAsia="Arial" w:hAnsi="Arial" w:cs="Arial"/>
          <w:color w:val="000000" w:themeColor="text1"/>
          <w:kern w:val="24"/>
          <w:sz w:val="22"/>
          <w:szCs w:val="22"/>
          <w:vertAlign w:val="superscript"/>
          <w:lang w:val="en-US"/>
        </w:rPr>
        <w:t>-</w:t>
      </w:r>
      <w:r w:rsidR="00DC2269" w:rsidRPr="000B4C56">
        <w:rPr>
          <w:rFonts w:ascii="Arial" w:eastAsia="Arial" w:hAnsi="Arial" w:cs="Arial"/>
          <w:color w:val="000000" w:themeColor="text1"/>
          <w:kern w:val="24"/>
          <w:sz w:val="22"/>
          <w:szCs w:val="22"/>
          <w:lang w:val="en-US"/>
        </w:rPr>
        <w:t>CD11b</w:t>
      </w:r>
      <w:r w:rsidR="00DC2269">
        <w:rPr>
          <w:rFonts w:ascii="Arial" w:eastAsia="Arial" w:hAnsi="Arial" w:cs="Arial"/>
          <w:color w:val="000000" w:themeColor="text1"/>
          <w:kern w:val="24"/>
          <w:sz w:val="22"/>
          <w:szCs w:val="22"/>
          <w:vertAlign w:val="superscript"/>
          <w:lang w:val="en-US"/>
        </w:rPr>
        <w:t>-</w:t>
      </w:r>
      <w:r w:rsidR="00DC2269" w:rsidRPr="000B4C56">
        <w:rPr>
          <w:rFonts w:ascii="Arial" w:eastAsia="Arial" w:hAnsi="Arial" w:cs="Arial"/>
          <w:color w:val="000000" w:themeColor="text1"/>
          <w:kern w:val="24"/>
          <w:sz w:val="22"/>
          <w:szCs w:val="22"/>
          <w:lang w:val="en-US"/>
        </w:rPr>
        <w:t>)</w:t>
      </w:r>
      <w:r w:rsidR="00DC2269">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isolated from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sidRPr="00FB165B">
        <w:rPr>
          <w:rFonts w:ascii="Arial" w:eastAsia="Arial" w:hAnsi="Arial" w:cs="Arial"/>
          <w:color w:val="000000" w:themeColor="text1"/>
          <w:kern w:val="24"/>
          <w:sz w:val="22"/>
          <w:szCs w:val="22"/>
          <w:lang w:val="en-US"/>
        </w:rPr>
        <w:t xml:space="preserve"> or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sidRPr="00FB165B">
        <w:rPr>
          <w:rFonts w:ascii="Arial" w:eastAsia="Arial" w:hAnsi="Arial" w:cs="Arial"/>
          <w:color w:val="000000" w:themeColor="text1"/>
          <w:kern w:val="24"/>
          <w:sz w:val="22"/>
          <w:szCs w:val="22"/>
          <w:lang w:val="en-US"/>
        </w:rPr>
        <w:t>mice (n = 4 biologically independent samples each). Differentially expressed genes (</w:t>
      </w:r>
      <w:r w:rsidR="00FB165B" w:rsidRPr="00FB165B">
        <w:rPr>
          <w:rFonts w:ascii="Arial" w:hAnsi="Arial" w:cs="Arial"/>
          <w:color w:val="000000"/>
          <w:sz w:val="22"/>
          <w:szCs w:val="22"/>
          <w:lang w:val="en-US"/>
        </w:rPr>
        <w:t>cutoff criteria: log</w:t>
      </w:r>
      <w:ins w:id="168" w:author="Stephen Kraemer" w:date="2020-12-23T16:03:00Z">
        <w:r w:rsidR="4CCFE831" w:rsidRPr="5B886884">
          <w:rPr>
            <w:rFonts w:ascii="Arial" w:hAnsi="Arial" w:cs="Arial"/>
            <w:color w:val="000000"/>
            <w:sz w:val="22"/>
            <w:szCs w:val="22"/>
            <w:vertAlign w:val="subscript"/>
            <w:lang w:val="en-US"/>
            <w:rPrChange w:id="169" w:author="Stephen Kraemer" w:date="2020-12-23T16:03:00Z">
              <w:rPr>
                <w:rFonts w:ascii="Arial" w:hAnsi="Arial" w:cs="Arial"/>
                <w:color w:val="000000" w:themeColor="text1"/>
                <w:sz w:val="22"/>
                <w:szCs w:val="22"/>
                <w:lang w:val="en-US"/>
              </w:rPr>
            </w:rPrChange>
          </w:rPr>
          <w:t>2</w:t>
        </w:r>
      </w:ins>
      <w:r w:rsidR="00FB165B" w:rsidRPr="00FB165B">
        <w:rPr>
          <w:rFonts w:ascii="Arial" w:hAnsi="Arial" w:cs="Arial"/>
          <w:color w:val="000000"/>
          <w:sz w:val="22"/>
          <w:szCs w:val="22"/>
          <w:lang w:val="en-US"/>
        </w:rPr>
        <w:t xml:space="preserve"> fold</w:t>
      </w:r>
      <w:ins w:id="170" w:author="Stephen Kraemer" w:date="2020-12-23T16:03:00Z">
        <w:r w:rsidR="436EA404" w:rsidRPr="00FB165B">
          <w:rPr>
            <w:rFonts w:ascii="Arial" w:hAnsi="Arial" w:cs="Arial"/>
            <w:color w:val="000000"/>
            <w:sz w:val="22"/>
            <w:szCs w:val="22"/>
            <w:lang w:val="en-US"/>
          </w:rPr>
          <w:t xml:space="preserve"> change</w:t>
        </w:r>
      </w:ins>
      <w:r w:rsidR="00FB165B" w:rsidRPr="00FB165B">
        <w:rPr>
          <w:rFonts w:ascii="Arial" w:hAnsi="Arial" w:cs="Arial"/>
          <w:color w:val="000000"/>
          <w:sz w:val="22"/>
          <w:szCs w:val="22"/>
          <w:lang w:val="en-US"/>
        </w:rPr>
        <w:t xml:space="preserve"> difference ≥ 0.58 or -0.58 and p-value ≤ 0.05</w:t>
      </w:r>
      <w:r w:rsidRPr="00FB165B">
        <w:rPr>
          <w:rFonts w:ascii="Arial" w:eastAsia="Arial" w:hAnsi="Arial" w:cs="Arial"/>
          <w:color w:val="000000" w:themeColor="text1"/>
          <w:kern w:val="24"/>
          <w:sz w:val="22"/>
          <w:szCs w:val="22"/>
          <w:lang w:val="en-US"/>
        </w:rPr>
        <w:t xml:space="preserve">) are represented by black dots. A positive fold change </w:t>
      </w:r>
      <w:r w:rsidR="00910B56">
        <w:rPr>
          <w:rFonts w:ascii="Arial" w:eastAsia="Arial" w:hAnsi="Arial" w:cs="Arial"/>
          <w:color w:val="000000" w:themeColor="text1"/>
          <w:kern w:val="24"/>
          <w:sz w:val="22"/>
          <w:szCs w:val="22"/>
          <w:lang w:val="en-US"/>
        </w:rPr>
        <w:t>indicates</w:t>
      </w:r>
      <w:r w:rsidR="00910B56" w:rsidRPr="00536567">
        <w:rPr>
          <w:rFonts w:ascii="Arial" w:eastAsia="Arial" w:hAnsi="Arial" w:cs="Arial"/>
          <w:color w:val="000000" w:themeColor="text1"/>
          <w:kern w:val="24"/>
          <w:sz w:val="22"/>
          <w:szCs w:val="22"/>
          <w:lang w:val="en-US"/>
        </w:rPr>
        <w:t xml:space="preserve"> </w:t>
      </w:r>
      <w:r w:rsidRPr="00FB165B">
        <w:rPr>
          <w:rFonts w:ascii="Arial" w:eastAsia="Arial" w:hAnsi="Arial" w:cs="Arial"/>
          <w:color w:val="000000" w:themeColor="text1"/>
          <w:kern w:val="24"/>
          <w:sz w:val="22"/>
          <w:szCs w:val="22"/>
          <w:lang w:val="en-US"/>
        </w:rPr>
        <w:t>transcripts with decreased</w:t>
      </w:r>
      <w:r>
        <w:rPr>
          <w:rFonts w:ascii="Arial" w:eastAsia="Arial" w:hAnsi="Arial" w:cs="Arial"/>
          <w:color w:val="000000" w:themeColor="text1"/>
          <w:kern w:val="24"/>
          <w:sz w:val="22"/>
          <w:szCs w:val="22"/>
          <w:lang w:val="en-US"/>
        </w:rPr>
        <w:t xml:space="preserve"> expression </w:t>
      </w:r>
      <w:r w:rsidR="00DC2269">
        <w:rPr>
          <w:rFonts w:ascii="Arial" w:eastAsia="Arial" w:hAnsi="Arial" w:cs="Arial"/>
          <w:color w:val="000000" w:themeColor="text1"/>
          <w:kern w:val="24"/>
          <w:sz w:val="22"/>
          <w:szCs w:val="22"/>
          <w:lang w:val="en-US"/>
        </w:rPr>
        <w:t xml:space="preserve">in </w:t>
      </w:r>
      <w:r w:rsidR="00DC2269" w:rsidRPr="5B886884">
        <w:rPr>
          <w:rFonts w:ascii="Arial" w:eastAsia="Arial" w:hAnsi="Arial" w:cs="Arial"/>
          <w:i/>
          <w:iCs/>
          <w:color w:val="000000" w:themeColor="text1"/>
          <w:kern w:val="24"/>
          <w:sz w:val="22"/>
          <w:szCs w:val="22"/>
          <w:lang w:val="en-US"/>
        </w:rPr>
        <w:t>Dnmt1</w:t>
      </w:r>
      <w:r w:rsidR="00DC2269" w:rsidRPr="5B886884">
        <w:rPr>
          <w:rFonts w:ascii="Arial" w:eastAsia="Arial" w:hAnsi="Arial" w:cs="Arial"/>
          <w:color w:val="000000" w:themeColor="text1"/>
          <w:kern w:val="24"/>
          <w:sz w:val="22"/>
          <w:szCs w:val="22"/>
          <w:vertAlign w:val="superscript"/>
          <w:lang w:val="en-US"/>
        </w:rPr>
        <w:t>c/chip</w:t>
      </w:r>
      <w:r w:rsidR="00DC2269" w:rsidRPr="5B886884">
        <w:rPr>
          <w:rFonts w:ascii="Arial" w:eastAsia="Arial" w:hAnsi="Arial" w:cs="Arial"/>
          <w:i/>
          <w:iCs/>
          <w:color w:val="000000" w:themeColor="text1"/>
          <w:kern w:val="24"/>
          <w:sz w:val="22"/>
          <w:szCs w:val="22"/>
          <w:lang w:val="en-US"/>
        </w:rPr>
        <w:t xml:space="preserve"> </w:t>
      </w:r>
      <w:r w:rsidR="00DC2269" w:rsidRPr="5B886884">
        <w:rPr>
          <w:rFonts w:ascii="Arial" w:eastAsia="Arial" w:hAnsi="Arial" w:cs="Arial"/>
          <w:color w:val="000000" w:themeColor="text1"/>
          <w:kern w:val="24"/>
          <w:sz w:val="22"/>
          <w:szCs w:val="22"/>
          <w:lang w:val="en-US"/>
        </w:rPr>
        <w:t>MDPs</w:t>
      </w:r>
      <w:r w:rsidR="00DC2269">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and a negative fold change </w:t>
      </w:r>
      <w:r w:rsidR="00910B56">
        <w:rPr>
          <w:rFonts w:ascii="Arial" w:eastAsia="Arial" w:hAnsi="Arial" w:cs="Arial"/>
          <w:color w:val="000000" w:themeColor="text1"/>
          <w:kern w:val="24"/>
          <w:sz w:val="22"/>
          <w:szCs w:val="22"/>
          <w:lang w:val="en-US"/>
        </w:rPr>
        <w:t>indicates</w:t>
      </w:r>
      <w:r w:rsidR="00910B56" w:rsidRPr="00536567">
        <w:rPr>
          <w:rFonts w:ascii="Arial" w:eastAsia="Arial" w:hAnsi="Arial" w:cs="Arial"/>
          <w:color w:val="000000" w:themeColor="text1"/>
          <w:kern w:val="24"/>
          <w:sz w:val="22"/>
          <w:szCs w:val="22"/>
          <w:lang w:val="en-US"/>
        </w:rPr>
        <w:t xml:space="preserve"> </w:t>
      </w:r>
      <w:r w:rsidR="00DC2269">
        <w:rPr>
          <w:rFonts w:ascii="Arial" w:eastAsia="Arial" w:hAnsi="Arial" w:cs="Arial"/>
          <w:color w:val="000000" w:themeColor="text1"/>
          <w:kern w:val="24"/>
          <w:sz w:val="22"/>
          <w:szCs w:val="22"/>
          <w:lang w:val="en-US"/>
        </w:rPr>
        <w:t xml:space="preserve">genes </w:t>
      </w:r>
      <w:r>
        <w:rPr>
          <w:rFonts w:ascii="Arial" w:eastAsia="Arial" w:hAnsi="Arial" w:cs="Arial"/>
          <w:color w:val="000000" w:themeColor="text1"/>
          <w:kern w:val="24"/>
          <w:sz w:val="22"/>
          <w:szCs w:val="22"/>
          <w:lang w:val="en-US"/>
        </w:rPr>
        <w:t>with increased expression</w:t>
      </w:r>
      <w:r w:rsidRPr="5B886884">
        <w:rPr>
          <w:rFonts w:ascii="Arial" w:eastAsia="Arial" w:hAnsi="Arial" w:cs="Arial"/>
          <w:color w:val="000000" w:themeColor="text1"/>
          <w:kern w:val="24"/>
          <w:sz w:val="22"/>
          <w:szCs w:val="22"/>
          <w:lang w:val="en-US"/>
        </w:rPr>
        <w:t xml:space="preserve">. </w:t>
      </w:r>
      <w:r w:rsidRPr="004A1C53">
        <w:rPr>
          <w:rFonts w:ascii="Arial" w:eastAsia="Arial" w:hAnsi="Arial" w:cs="Arial"/>
          <w:i/>
          <w:color w:val="000000" w:themeColor="text1"/>
          <w:kern w:val="24"/>
          <w:sz w:val="22"/>
          <w:szCs w:val="22"/>
          <w:lang w:val="en-US"/>
          <w:rPrChange w:id="171" w:author=" " w:date="2020-12-28T12:34:00Z">
            <w:rPr>
              <w:rFonts w:ascii="Arial" w:eastAsia="Arial" w:hAnsi="Arial" w:cs="Arial"/>
              <w:color w:val="000000" w:themeColor="text1"/>
              <w:kern w:val="24"/>
              <w:sz w:val="22"/>
              <w:szCs w:val="22"/>
              <w:lang w:val="en-US"/>
            </w:rPr>
          </w:rPrChange>
        </w:rPr>
        <w:t>Dnmt1</w:t>
      </w:r>
      <w:r w:rsidRPr="5B886884">
        <w:rPr>
          <w:rFonts w:ascii="Arial" w:eastAsia="Arial" w:hAnsi="Arial" w:cs="Arial"/>
          <w:color w:val="000000" w:themeColor="text1"/>
          <w:kern w:val="24"/>
          <w:sz w:val="22"/>
          <w:szCs w:val="22"/>
          <w:lang w:val="en-US"/>
        </w:rPr>
        <w:t xml:space="preserve"> and </w:t>
      </w:r>
      <w:r w:rsidRPr="004A1C53">
        <w:rPr>
          <w:rFonts w:ascii="Arial" w:eastAsia="Arial" w:hAnsi="Arial" w:cs="Arial"/>
          <w:i/>
          <w:color w:val="000000" w:themeColor="text1"/>
          <w:kern w:val="24"/>
          <w:sz w:val="22"/>
          <w:szCs w:val="22"/>
          <w:lang w:val="en-US"/>
          <w:rPrChange w:id="172" w:author=" " w:date="2020-12-28T12:34:00Z">
            <w:rPr>
              <w:rFonts w:ascii="Arial" w:eastAsia="Arial" w:hAnsi="Arial" w:cs="Arial"/>
              <w:color w:val="000000" w:themeColor="text1"/>
              <w:kern w:val="24"/>
              <w:sz w:val="22"/>
              <w:szCs w:val="22"/>
              <w:lang w:val="en-US"/>
            </w:rPr>
          </w:rPrChange>
        </w:rPr>
        <w:t>Flt3</w:t>
      </w:r>
      <w:r w:rsidRPr="5B886884">
        <w:rPr>
          <w:rFonts w:ascii="Arial" w:eastAsia="Arial" w:hAnsi="Arial" w:cs="Arial"/>
          <w:color w:val="000000" w:themeColor="text1"/>
          <w:kern w:val="24"/>
          <w:sz w:val="22"/>
          <w:szCs w:val="22"/>
          <w:lang w:val="en-US"/>
        </w:rPr>
        <w:t xml:space="preserve"> transcripts are highlighted. (</w:t>
      </w:r>
      <w:r w:rsidRPr="5B886884">
        <w:rPr>
          <w:rFonts w:ascii="Arial" w:eastAsia="Arial" w:hAnsi="Arial" w:cs="Arial"/>
          <w:b/>
          <w:bCs/>
          <w:color w:val="000000" w:themeColor="text1"/>
          <w:kern w:val="24"/>
          <w:sz w:val="22"/>
          <w:szCs w:val="22"/>
          <w:lang w:val="en-US"/>
        </w:rPr>
        <w:t>b</w:t>
      </w:r>
      <w:r w:rsidRPr="5B886884">
        <w:rPr>
          <w:rFonts w:ascii="Arial" w:eastAsia="Arial" w:hAnsi="Arial" w:cs="Arial"/>
          <w:color w:val="000000" w:themeColor="text1"/>
          <w:kern w:val="24"/>
          <w:sz w:val="22"/>
          <w:szCs w:val="22"/>
          <w:lang w:val="en-US"/>
        </w:rPr>
        <w:t xml:space="preserve">) </w:t>
      </w:r>
      <w:commentRangeStart w:id="173"/>
      <w:r w:rsidRPr="5B886884">
        <w:rPr>
          <w:rFonts w:ascii="Arial" w:eastAsia="Arial" w:hAnsi="Arial" w:cs="Arial"/>
          <w:color w:val="000000" w:themeColor="text1"/>
          <w:kern w:val="24"/>
          <w:sz w:val="22"/>
          <w:szCs w:val="22"/>
          <w:lang w:val="en-US"/>
        </w:rPr>
        <w:t>Heatmap</w:t>
      </w:r>
      <w:commentRangeEnd w:id="173"/>
      <w:r w:rsidR="009036DA">
        <w:rPr>
          <w:rStyle w:val="CommentReference"/>
          <w:rFonts w:asciiTheme="minorHAnsi" w:eastAsiaTheme="minorHAnsi" w:hAnsiTheme="minorHAnsi" w:cstheme="minorBidi"/>
          <w:lang w:eastAsia="en-US"/>
        </w:rPr>
        <w:commentReference w:id="173"/>
      </w:r>
      <w:r w:rsidRPr="5B886884">
        <w:rPr>
          <w:rFonts w:ascii="Arial" w:eastAsia="Arial" w:hAnsi="Arial" w:cs="Arial"/>
          <w:color w:val="000000" w:themeColor="text1"/>
          <w:kern w:val="24"/>
          <w:sz w:val="22"/>
          <w:szCs w:val="22"/>
          <w:lang w:val="en-US"/>
        </w:rPr>
        <w:t xml:space="preserve"> of DC signature genes </w:t>
      </w:r>
      <w:r w:rsidR="00EE0899" w:rsidRPr="5B886884">
        <w:rPr>
          <w:rFonts w:ascii="Arial" w:eastAsia="Arial" w:hAnsi="Arial" w:cs="Arial"/>
          <w:color w:val="000000" w:themeColor="text1"/>
          <w:kern w:val="24"/>
          <w:sz w:val="22"/>
          <w:szCs w:val="22"/>
          <w:lang w:val="en-US"/>
        </w:rPr>
        <w:t xml:space="preserve">(genes marked by blue bar on the left) </w:t>
      </w:r>
      <w:r w:rsidRPr="5B886884">
        <w:rPr>
          <w:rFonts w:ascii="Arial" w:eastAsia="Arial" w:hAnsi="Arial" w:cs="Arial"/>
          <w:color w:val="000000" w:themeColor="text1"/>
          <w:kern w:val="24"/>
          <w:sz w:val="22"/>
          <w:szCs w:val="22"/>
          <w:lang w:val="en-US"/>
        </w:rPr>
        <w:t xml:space="preserve">with decreased expression or of </w:t>
      </w:r>
      <w:r w:rsidR="00FB165B" w:rsidRPr="5B886884">
        <w:rPr>
          <w:rFonts w:ascii="Arial" w:eastAsia="Arial" w:hAnsi="Arial" w:cs="Arial"/>
          <w:color w:val="000000" w:themeColor="text1"/>
          <w:kern w:val="24"/>
          <w:sz w:val="22"/>
          <w:szCs w:val="22"/>
          <w:lang w:val="en-US"/>
        </w:rPr>
        <w:t>granulocyte</w:t>
      </w:r>
      <w:r w:rsidRPr="5B886884">
        <w:rPr>
          <w:rFonts w:ascii="Arial" w:eastAsia="Arial" w:hAnsi="Arial" w:cs="Arial"/>
          <w:color w:val="000000" w:themeColor="text1"/>
          <w:kern w:val="24"/>
          <w:sz w:val="22"/>
          <w:szCs w:val="22"/>
          <w:lang w:val="en-US"/>
        </w:rPr>
        <w:t xml:space="preserve"> signature genes </w:t>
      </w:r>
      <w:r w:rsidR="00EE0899" w:rsidRPr="5B886884">
        <w:rPr>
          <w:rFonts w:ascii="Arial" w:eastAsia="Arial" w:hAnsi="Arial" w:cs="Arial"/>
          <w:color w:val="000000" w:themeColor="text1"/>
          <w:kern w:val="24"/>
          <w:sz w:val="22"/>
          <w:szCs w:val="22"/>
          <w:lang w:val="en-US"/>
        </w:rPr>
        <w:t xml:space="preserve">(genes marked by red bar on the left) </w:t>
      </w:r>
      <w:r w:rsidRPr="5B886884">
        <w:rPr>
          <w:rFonts w:ascii="Arial" w:eastAsia="Arial" w:hAnsi="Arial" w:cs="Arial"/>
          <w:color w:val="000000" w:themeColor="text1"/>
          <w:kern w:val="24"/>
          <w:sz w:val="22"/>
          <w:szCs w:val="22"/>
          <w:lang w:val="en-US"/>
        </w:rPr>
        <w:t xml:space="preserve">with increased expression in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sidRPr="5B886884">
        <w:rPr>
          <w:rFonts w:ascii="Arial" w:eastAsia="Arial" w:hAnsi="Arial" w:cs="Arial"/>
          <w:color w:val="000000" w:themeColor="text1"/>
          <w:kern w:val="24"/>
          <w:sz w:val="22"/>
          <w:szCs w:val="22"/>
          <w:lang w:val="en-US"/>
        </w:rPr>
        <w:t xml:space="preserve">versus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MDPs</w:t>
      </w:r>
      <w:r w:rsidRPr="5B886884">
        <w:rPr>
          <w:rFonts w:ascii="Arial" w:eastAsia="Arial" w:hAnsi="Arial" w:cs="Arial"/>
          <w:color w:val="000000" w:themeColor="text1"/>
          <w:kern w:val="24"/>
          <w:sz w:val="22"/>
          <w:szCs w:val="22"/>
          <w:lang w:val="en-US"/>
        </w:rPr>
        <w:t>, respectively</w:t>
      </w:r>
      <w:r>
        <w:rPr>
          <w:rFonts w:ascii="Arial" w:eastAsia="Arial" w:hAnsi="Arial" w:cs="Arial"/>
          <w:color w:val="000000" w:themeColor="text1"/>
          <w:kern w:val="24"/>
          <w:sz w:val="22"/>
          <w:szCs w:val="22"/>
          <w:lang w:val="en-US"/>
        </w:rPr>
        <w:t xml:space="preserve">. Gene signatures were taken from </w:t>
      </w:r>
      <w:sdt>
        <w:sdtPr>
          <w:rPr>
            <w:rFonts w:ascii="Arial" w:eastAsia="Arial" w:hAnsi="Arial" w:cs="Arial"/>
            <w:color w:val="000000" w:themeColor="text1"/>
            <w:kern w:val="24"/>
            <w:sz w:val="22"/>
            <w:szCs w:val="22"/>
            <w:lang w:val="en-US"/>
          </w:rPr>
          <w:alias w:val="To edit, see citavi.com/edit"/>
          <w:tag w:val="CitaviPlaceholder#c8eecfe9-cf89-4cd1-bd52-a0def398b1c5"/>
          <w:id w:val="-1541194732"/>
          <w:placeholder>
            <w:docPart w:val="DefaultPlaceholder_-1854013440"/>
          </w:placeholder>
        </w:sdtPr>
        <w:sdtContent>
          <w:r w:rsidR="00FB165B">
            <w:rPr>
              <w:rFonts w:ascii="Arial" w:eastAsia="Arial" w:hAnsi="Arial" w:cs="Arial"/>
              <w:noProof/>
              <w:color w:val="000000" w:themeColor="text1"/>
              <w:kern w:val="24"/>
              <w:sz w:val="22"/>
              <w:szCs w:val="22"/>
              <w:lang w:val="en-US"/>
            </w:rPr>
            <w:fldChar w:fldCharType="begin"/>
          </w:r>
          <w:r w:rsidR="00294437">
            <w:rPr>
              <w:rFonts w:ascii="Arial" w:eastAsia="Arial" w:hAnsi="Arial" w:cs="Arial"/>
              <w:noProof/>
              <w:color w:val="000000" w:themeColor="text1"/>
              <w:kern w:val="24"/>
              <w:sz w:val="22"/>
              <w:szCs w:val="2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ODE5NWE5LTJiZDMtNDcyMC1iN2M5LTAzNjI0Y2YxZGYzMyIsIlJhbmdlTGVuZ3RoIjoyMywiUmVmZXJlbmNlSWQiOiJmODY1YzI2NS01NmRjLTQ3ZjUtOWY5NC1mNjgyNmY3MzRj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IzNjIzNDk1IiwiVXJpU3RyaW5nIjoiaHR0cDovL3d3dy5uY2JpLm5sbS5uaWguZ292L3B1Ym1lZC8yMzYyMzQ5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E6MTUiLCJNb2RpZmllZEJ5IjoiX0ZyYW5rIFJvc2VuYmF1ZXIiLCJJZCI6ImE2YWUzNjAyLTFjOGItNDRjYS04YjdmLTQ5ZjRiNTZjYzIxYyIsIk1vZGlmaWVkT24iOiIyMDIwLTA3LTMwVDA4OjQxOjE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xNi9qLmNlbHJlcC4yMDEzLjA0LjAwNyIsIlVyaVN0cmluZyI6Imh0dHBzOi8vZG9pLm9yZy8xMC4xMDE2L2ouY2VscmVwLjIwMTMuMDQuMDA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}</w:instrText>
          </w:r>
          <w:r w:rsidR="00FB165B">
            <w:rPr>
              <w:rFonts w:ascii="Arial" w:eastAsia="Arial" w:hAnsi="Arial" w:cs="Arial"/>
              <w:noProof/>
              <w:color w:val="000000" w:themeColor="text1"/>
              <w:kern w:val="24"/>
              <w:sz w:val="22"/>
              <w:szCs w:val="22"/>
              <w:lang w:val="en-US"/>
            </w:rPr>
            <w:fldChar w:fldCharType="separate"/>
          </w:r>
          <w:r w:rsidR="00C506E1">
            <w:rPr>
              <w:rFonts w:ascii="Arial" w:eastAsia="Arial" w:hAnsi="Arial" w:cs="Arial"/>
              <w:noProof/>
              <w:color w:val="000000" w:themeColor="text1"/>
              <w:kern w:val="24"/>
              <w:sz w:val="22"/>
              <w:szCs w:val="22"/>
              <w:lang w:val="en-US"/>
            </w:rPr>
            <w:t>(Schönheit et al. 2013)</w:t>
          </w:r>
          <w:r w:rsidR="00FB165B">
            <w:rPr>
              <w:rFonts w:ascii="Arial" w:eastAsia="Arial" w:hAnsi="Arial" w:cs="Arial"/>
              <w:noProof/>
              <w:color w:val="000000" w:themeColor="text1"/>
              <w:kern w:val="24"/>
              <w:sz w:val="22"/>
              <w:szCs w:val="22"/>
              <w:lang w:val="en-US"/>
            </w:rPr>
            <w:fldChar w:fldCharType="end"/>
          </w:r>
        </w:sdtContent>
      </w:sdt>
      <w:r>
        <w:rPr>
          <w:rFonts w:ascii="Arial" w:eastAsia="Arial" w:hAnsi="Arial" w:cs="Arial"/>
          <w:color w:val="000000" w:themeColor="text1"/>
          <w:kern w:val="24"/>
          <w:sz w:val="22"/>
          <w:szCs w:val="22"/>
          <w:lang w:val="en-US"/>
        </w:rPr>
        <w:t xml:space="preserve">. </w:t>
      </w:r>
      <w:r w:rsidR="00CD385F">
        <w:rPr>
          <w:rFonts w:ascii="Arial" w:eastAsia="Arial" w:hAnsi="Arial" w:cs="Arial"/>
          <w:color w:val="000000" w:themeColor="text1"/>
          <w:kern w:val="24"/>
          <w:sz w:val="22"/>
          <w:szCs w:val="22"/>
          <w:lang w:val="en-US"/>
        </w:rPr>
        <w:t xml:space="preserve">Color code </w:t>
      </w:r>
      <w:r w:rsidR="003A7322">
        <w:rPr>
          <w:rFonts w:ascii="Arial" w:eastAsia="Arial" w:hAnsi="Arial" w:cs="Arial"/>
          <w:color w:val="000000" w:themeColor="text1"/>
          <w:kern w:val="24"/>
          <w:sz w:val="22"/>
          <w:szCs w:val="22"/>
          <w:lang w:val="en-US"/>
        </w:rPr>
        <w:t xml:space="preserve">on the right represents </w:t>
      </w:r>
      <w:commentRangeStart w:id="174"/>
      <w:r w:rsidR="003A7322" w:rsidRPr="003A7322">
        <w:rPr>
          <w:rFonts w:ascii="Arial" w:eastAsia="Arial" w:hAnsi="Arial" w:cs="Arial"/>
          <w:color w:val="000000" w:themeColor="text1"/>
          <w:kern w:val="24"/>
          <w:sz w:val="22"/>
          <w:szCs w:val="22"/>
          <w:lang w:val="en-US"/>
        </w:rPr>
        <w:t>RMA</w:t>
      </w:r>
      <w:commentRangeEnd w:id="174"/>
      <w:r w:rsidR="004A1C53">
        <w:rPr>
          <w:rStyle w:val="CommentReference"/>
          <w:rFonts w:asciiTheme="minorHAnsi" w:eastAsiaTheme="minorHAnsi" w:hAnsiTheme="minorHAnsi" w:cstheme="minorBidi"/>
          <w:lang w:eastAsia="en-US"/>
        </w:rPr>
        <w:commentReference w:id="174"/>
      </w:r>
      <w:r w:rsidR="003A7322" w:rsidRPr="003A7322">
        <w:rPr>
          <w:rFonts w:ascii="Arial" w:eastAsia="Arial" w:hAnsi="Arial" w:cs="Arial"/>
          <w:color w:val="000000" w:themeColor="text1"/>
          <w:kern w:val="24"/>
          <w:sz w:val="22"/>
          <w:szCs w:val="22"/>
          <w:lang w:val="en-US"/>
        </w:rPr>
        <w:t xml:space="preserve"> normalized log</w:t>
      </w:r>
      <w:r w:rsidR="003A7322" w:rsidRPr="5B886884">
        <w:rPr>
          <w:rFonts w:ascii="Arial" w:eastAsia="Arial" w:hAnsi="Arial" w:cs="Arial"/>
          <w:color w:val="000000" w:themeColor="text1"/>
          <w:kern w:val="24"/>
          <w:sz w:val="22"/>
          <w:szCs w:val="22"/>
          <w:vertAlign w:val="subscript"/>
          <w:lang w:val="en-US"/>
          <w:rPrChange w:id="175" w:author="Stephen Kraemer" w:date="2020-12-23T16:05:00Z">
            <w:rPr>
              <w:rFonts w:ascii="Arial" w:eastAsia="Arial" w:hAnsi="Arial" w:cs="Arial"/>
              <w:color w:val="000000" w:themeColor="text1"/>
              <w:sz w:val="22"/>
              <w:szCs w:val="22"/>
              <w:lang w:val="en-US"/>
            </w:rPr>
          </w:rPrChange>
        </w:rPr>
        <w:t>2</w:t>
      </w:r>
      <w:r w:rsidR="003A7322">
        <w:rPr>
          <w:rFonts w:ascii="Arial" w:eastAsia="Arial" w:hAnsi="Arial" w:cs="Arial"/>
          <w:color w:val="000000" w:themeColor="text1"/>
          <w:kern w:val="24"/>
          <w:sz w:val="22"/>
          <w:szCs w:val="22"/>
          <w:lang w:val="en-US"/>
        </w:rPr>
        <w:t xml:space="preserve"> </w:t>
      </w:r>
      <w:ins w:id="176" w:author="Stephen Kraemer" w:date="2020-12-23T16:04:00Z">
        <w:r w:rsidR="0F1DFDCC">
          <w:rPr>
            <w:rFonts w:ascii="Arial" w:eastAsia="Arial" w:hAnsi="Arial" w:cs="Arial"/>
            <w:color w:val="000000" w:themeColor="text1"/>
            <w:kern w:val="24"/>
            <w:sz w:val="22"/>
            <w:szCs w:val="22"/>
            <w:lang w:val="en-US"/>
          </w:rPr>
          <w:t>expression levels</w:t>
        </w:r>
      </w:ins>
      <w:del w:id="177" w:author="Stephen Kraemer" w:date="2020-12-23T16:04:00Z">
        <w:r w:rsidRPr="5B886884" w:rsidDel="003A7322">
          <w:rPr>
            <w:rFonts w:ascii="Arial" w:eastAsia="Arial" w:hAnsi="Arial" w:cs="Arial"/>
            <w:color w:val="000000" w:themeColor="text1"/>
            <w:sz w:val="22"/>
            <w:szCs w:val="22"/>
            <w:lang w:val="en-US"/>
          </w:rPr>
          <w:delText>values</w:delText>
        </w:r>
      </w:del>
      <w:r w:rsidR="00CD385F">
        <w:rPr>
          <w:rFonts w:ascii="Arial" w:eastAsia="Arial" w:hAnsi="Arial" w:cs="Arial"/>
          <w:color w:val="000000" w:themeColor="text1"/>
          <w:kern w:val="24"/>
          <w:sz w:val="22"/>
          <w:szCs w:val="22"/>
          <w:lang w:val="en-US"/>
        </w:rPr>
        <w:t xml:space="preserve">. </w:t>
      </w:r>
      <w:r w:rsidRPr="00BC628E">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c</w:t>
      </w:r>
      <w:r w:rsidRPr="00BC628E">
        <w:rPr>
          <w:rFonts w:ascii="Arial" w:eastAsia="Arial" w:hAnsi="Arial" w:cs="Arial"/>
          <w:color w:val="000000" w:themeColor="text1"/>
          <w:kern w:val="24"/>
          <w:sz w:val="22"/>
          <w:szCs w:val="22"/>
          <w:lang w:val="en-US"/>
        </w:rPr>
        <w:t xml:space="preserve">) </w:t>
      </w:r>
      <w:commentRangeStart w:id="178"/>
      <w:r w:rsidR="00F45213" w:rsidRPr="00BC628E">
        <w:rPr>
          <w:rFonts w:ascii="Arial" w:eastAsia="Arial" w:hAnsi="Arial" w:cs="Arial"/>
          <w:color w:val="000000" w:themeColor="text1"/>
          <w:kern w:val="24"/>
          <w:sz w:val="22"/>
          <w:szCs w:val="22"/>
          <w:lang w:val="en-US"/>
        </w:rPr>
        <w:t xml:space="preserve">Heatmap </w:t>
      </w:r>
      <w:commentRangeEnd w:id="178"/>
      <w:r w:rsidR="009036DA">
        <w:rPr>
          <w:rStyle w:val="CommentReference"/>
          <w:rFonts w:asciiTheme="minorHAnsi" w:eastAsiaTheme="minorHAnsi" w:hAnsiTheme="minorHAnsi" w:cstheme="minorBidi"/>
          <w:lang w:eastAsia="en-US"/>
        </w:rPr>
        <w:commentReference w:id="178"/>
      </w:r>
      <w:r w:rsidR="00F45213">
        <w:rPr>
          <w:rFonts w:ascii="Arial" w:eastAsia="Arial" w:hAnsi="Arial" w:cs="Arial"/>
          <w:color w:val="000000" w:themeColor="text1"/>
          <w:kern w:val="24"/>
          <w:sz w:val="22"/>
          <w:szCs w:val="22"/>
          <w:lang w:val="en-US"/>
        </w:rPr>
        <w:t xml:space="preserve">summarizing </w:t>
      </w:r>
      <w:r w:rsidR="00F45213" w:rsidRPr="00BC628E">
        <w:rPr>
          <w:rFonts w:ascii="Arial" w:eastAsia="Arial" w:hAnsi="Arial" w:cs="Arial"/>
          <w:color w:val="000000" w:themeColor="text1"/>
          <w:kern w:val="24"/>
          <w:sz w:val="22"/>
          <w:szCs w:val="22"/>
          <w:lang w:val="en-US"/>
        </w:rPr>
        <w:t>enrich</w:t>
      </w:r>
      <w:r w:rsidR="00F45213">
        <w:rPr>
          <w:rFonts w:ascii="Arial" w:eastAsia="Arial" w:hAnsi="Arial" w:cs="Arial"/>
          <w:color w:val="000000" w:themeColor="text1"/>
          <w:kern w:val="24"/>
          <w:sz w:val="22"/>
          <w:szCs w:val="22"/>
          <w:lang w:val="en-US"/>
        </w:rPr>
        <w:t>ment</w:t>
      </w:r>
      <w:r w:rsidR="00F45213" w:rsidRPr="00BC628E">
        <w:rPr>
          <w:rFonts w:ascii="Arial" w:eastAsia="Arial" w:hAnsi="Arial" w:cs="Arial"/>
          <w:color w:val="000000" w:themeColor="text1"/>
          <w:kern w:val="24"/>
          <w:sz w:val="22"/>
          <w:szCs w:val="22"/>
          <w:lang w:val="en-US"/>
        </w:rPr>
        <w:t xml:space="preserve"> (</w:t>
      </w:r>
      <w:r w:rsidR="00F45213">
        <w:rPr>
          <w:rFonts w:ascii="Arial" w:eastAsia="Arial" w:hAnsi="Arial" w:cs="Arial"/>
          <w:color w:val="000000" w:themeColor="text1"/>
          <w:kern w:val="24"/>
          <w:sz w:val="22"/>
          <w:szCs w:val="22"/>
          <w:lang w:val="en-US"/>
        </w:rPr>
        <w:t>red</w:t>
      </w:r>
      <w:r w:rsidR="00F45213" w:rsidRPr="00BC628E">
        <w:rPr>
          <w:rFonts w:ascii="Arial" w:eastAsia="Arial" w:hAnsi="Arial" w:cs="Arial"/>
          <w:color w:val="000000" w:themeColor="text1"/>
          <w:kern w:val="24"/>
          <w:sz w:val="22"/>
          <w:szCs w:val="22"/>
          <w:lang w:val="en-US"/>
        </w:rPr>
        <w:t>) or deplet</w:t>
      </w:r>
      <w:r w:rsidR="00F45213">
        <w:rPr>
          <w:rFonts w:ascii="Arial" w:eastAsia="Arial" w:hAnsi="Arial" w:cs="Arial"/>
          <w:color w:val="000000" w:themeColor="text1"/>
          <w:kern w:val="24"/>
          <w:sz w:val="22"/>
          <w:szCs w:val="22"/>
          <w:lang w:val="en-US"/>
        </w:rPr>
        <w:t>ion</w:t>
      </w:r>
      <w:r w:rsidR="00F45213" w:rsidRPr="00BC628E">
        <w:rPr>
          <w:rFonts w:ascii="Arial" w:eastAsia="Arial" w:hAnsi="Arial" w:cs="Arial"/>
          <w:color w:val="000000" w:themeColor="text1"/>
          <w:kern w:val="24"/>
          <w:sz w:val="22"/>
          <w:szCs w:val="22"/>
          <w:lang w:val="en-US"/>
        </w:rPr>
        <w:t xml:space="preserve"> (</w:t>
      </w:r>
      <w:r w:rsidR="00F45213">
        <w:rPr>
          <w:rFonts w:ascii="Arial" w:eastAsia="Arial" w:hAnsi="Arial" w:cs="Arial"/>
          <w:color w:val="000000" w:themeColor="text1"/>
          <w:kern w:val="24"/>
          <w:sz w:val="22"/>
          <w:szCs w:val="22"/>
          <w:lang w:val="en-US"/>
        </w:rPr>
        <w:t>green</w:t>
      </w:r>
      <w:r w:rsidR="00F45213" w:rsidRPr="00BC628E">
        <w:rPr>
          <w:rFonts w:ascii="Arial" w:eastAsia="Arial" w:hAnsi="Arial" w:cs="Arial"/>
          <w:color w:val="000000" w:themeColor="text1"/>
          <w:kern w:val="24"/>
          <w:sz w:val="22"/>
          <w:szCs w:val="22"/>
          <w:lang w:val="en-US"/>
        </w:rPr>
        <w:t>)</w:t>
      </w:r>
      <w:r w:rsidR="00F45213">
        <w:rPr>
          <w:rFonts w:ascii="Arial" w:eastAsia="Arial" w:hAnsi="Arial" w:cs="Arial"/>
          <w:color w:val="000000" w:themeColor="text1"/>
          <w:kern w:val="24"/>
          <w:sz w:val="22"/>
          <w:szCs w:val="22"/>
          <w:lang w:val="en-US"/>
        </w:rPr>
        <w:t xml:space="preserve"> of up- or downregulated genes in </w:t>
      </w:r>
      <w:r w:rsidR="00F45213" w:rsidRPr="5B886884">
        <w:rPr>
          <w:rFonts w:ascii="Arial" w:eastAsia="Arial" w:hAnsi="Arial" w:cs="Arial"/>
          <w:i/>
          <w:iCs/>
          <w:color w:val="000000" w:themeColor="text1"/>
          <w:kern w:val="24"/>
          <w:sz w:val="22"/>
          <w:szCs w:val="22"/>
          <w:lang w:val="en-US"/>
        </w:rPr>
        <w:t>Dnmt1</w:t>
      </w:r>
      <w:r w:rsidR="00F45213" w:rsidRPr="5B886884">
        <w:rPr>
          <w:rFonts w:ascii="Arial" w:eastAsia="Arial" w:hAnsi="Arial" w:cs="Arial"/>
          <w:color w:val="000000" w:themeColor="text1"/>
          <w:kern w:val="24"/>
          <w:sz w:val="22"/>
          <w:szCs w:val="22"/>
          <w:vertAlign w:val="superscript"/>
          <w:lang w:val="en-US"/>
        </w:rPr>
        <w:t>c/chip</w:t>
      </w:r>
      <w:r w:rsidR="00F45213">
        <w:rPr>
          <w:rFonts w:ascii="Arial" w:eastAsia="Arial" w:hAnsi="Arial" w:cs="Arial"/>
          <w:color w:val="000000" w:themeColor="text1"/>
          <w:kern w:val="24"/>
          <w:sz w:val="22"/>
          <w:szCs w:val="22"/>
          <w:lang w:val="en-US"/>
        </w:rPr>
        <w:t xml:space="preserve"> MDPs or </w:t>
      </w:r>
      <w:proofErr w:type="spellStart"/>
      <w:r w:rsidR="00F45213">
        <w:rPr>
          <w:rFonts w:ascii="Arial" w:eastAsia="Arial" w:hAnsi="Arial" w:cs="Arial"/>
          <w:color w:val="000000" w:themeColor="text1"/>
          <w:kern w:val="24"/>
          <w:sz w:val="22"/>
          <w:szCs w:val="22"/>
          <w:lang w:val="en-US"/>
        </w:rPr>
        <w:t>cMoPs</w:t>
      </w:r>
      <w:proofErr w:type="spellEnd"/>
      <w:r w:rsidR="00F45213">
        <w:rPr>
          <w:rFonts w:ascii="Arial" w:eastAsia="Arial" w:hAnsi="Arial" w:cs="Arial"/>
          <w:color w:val="000000" w:themeColor="text1"/>
          <w:kern w:val="24"/>
          <w:sz w:val="22"/>
          <w:szCs w:val="22"/>
          <w:lang w:val="en-US"/>
        </w:rPr>
        <w:t xml:space="preserve"> compared to their control </w:t>
      </w:r>
      <w:r w:rsidR="00F45213">
        <w:rPr>
          <w:rFonts w:ascii="Arial" w:eastAsia="Arial" w:hAnsi="Arial" w:cs="Arial"/>
          <w:color w:val="000000" w:themeColor="text1"/>
          <w:kern w:val="24"/>
          <w:sz w:val="22"/>
          <w:szCs w:val="22"/>
          <w:lang w:val="en-US"/>
        </w:rPr>
        <w:lastRenderedPageBreak/>
        <w:t>counterparts</w:t>
      </w:r>
      <w:r w:rsidR="00F45213" w:rsidRPr="004A2EEE">
        <w:rPr>
          <w:rFonts w:ascii="Arial" w:eastAsia="Arial" w:hAnsi="Arial" w:cs="Arial"/>
          <w:color w:val="000000" w:themeColor="text1"/>
          <w:kern w:val="24"/>
          <w:sz w:val="22"/>
          <w:szCs w:val="22"/>
          <w:lang w:val="en-US"/>
        </w:rPr>
        <w:t xml:space="preserve"> </w:t>
      </w:r>
      <w:r w:rsidR="00F45213">
        <w:rPr>
          <w:rFonts w:ascii="Arial" w:eastAsia="Arial" w:hAnsi="Arial" w:cs="Arial"/>
          <w:color w:val="000000" w:themeColor="text1"/>
          <w:kern w:val="24"/>
          <w:sz w:val="22"/>
          <w:szCs w:val="22"/>
          <w:lang w:val="en-US"/>
        </w:rPr>
        <w:t xml:space="preserve">in the DMR clusters shown in Fig. 3b. For enrichment analysis, only DMRs overlapping with gene promoter regions were considered. </w:t>
      </w:r>
      <w:r>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d</w:t>
      </w:r>
      <w:r>
        <w:rPr>
          <w:rFonts w:ascii="Arial" w:eastAsia="Arial" w:hAnsi="Arial" w:cs="Arial"/>
          <w:color w:val="000000" w:themeColor="text1"/>
          <w:kern w:val="24"/>
          <w:sz w:val="22"/>
          <w:szCs w:val="22"/>
          <w:lang w:val="en-US"/>
        </w:rPr>
        <w:t>) Summ</w:t>
      </w:r>
      <w:r w:rsidR="00272E82">
        <w:rPr>
          <w:rFonts w:ascii="Arial" w:eastAsia="Arial" w:hAnsi="Arial" w:cs="Arial"/>
          <w:color w:val="000000" w:themeColor="text1"/>
          <w:kern w:val="24"/>
          <w:sz w:val="22"/>
          <w:szCs w:val="22"/>
          <w:lang w:val="en-US"/>
        </w:rPr>
        <w:t>a</w:t>
      </w:r>
      <w:r>
        <w:rPr>
          <w:rFonts w:ascii="Arial" w:eastAsia="Arial" w:hAnsi="Arial" w:cs="Arial"/>
          <w:color w:val="000000" w:themeColor="text1"/>
          <w:kern w:val="24"/>
          <w:sz w:val="22"/>
          <w:szCs w:val="22"/>
          <w:lang w:val="en-US"/>
        </w:rPr>
        <w:t xml:space="preserve">ry of </w:t>
      </w:r>
      <w:r w:rsidR="00DC2269">
        <w:rPr>
          <w:rFonts w:ascii="Arial" w:eastAsia="Arial" w:hAnsi="Arial" w:cs="Arial"/>
          <w:color w:val="000000" w:themeColor="text1"/>
          <w:kern w:val="24"/>
          <w:sz w:val="22"/>
          <w:szCs w:val="22"/>
          <w:lang w:val="en-US"/>
        </w:rPr>
        <w:t xml:space="preserve">percent </w:t>
      </w:r>
      <w:r w:rsidRPr="00957C3F">
        <w:rPr>
          <w:rFonts w:ascii="Arial" w:eastAsia="Arial" w:hAnsi="Arial" w:cs="Arial"/>
          <w:color w:val="000000" w:themeColor="text1"/>
          <w:kern w:val="24"/>
          <w:sz w:val="22"/>
          <w:szCs w:val="22"/>
          <w:lang w:val="en-US"/>
        </w:rPr>
        <w:t>LSK</w:t>
      </w:r>
      <w:r>
        <w:rPr>
          <w:rFonts w:ascii="Arial" w:eastAsia="Arial" w:hAnsi="Arial" w:cs="Arial"/>
          <w:color w:val="000000" w:themeColor="text1"/>
          <w:kern w:val="24"/>
          <w:sz w:val="22"/>
          <w:szCs w:val="22"/>
          <w:lang w:val="en-US"/>
        </w:rPr>
        <w:t xml:space="preserve"> </w:t>
      </w:r>
      <w:r w:rsidRPr="00DA707B">
        <w:rPr>
          <w:rFonts w:ascii="Arial" w:eastAsia="Arial" w:hAnsi="Arial" w:cs="Arial"/>
          <w:color w:val="000000" w:themeColor="text1"/>
          <w:kern w:val="24"/>
          <w:sz w:val="22"/>
          <w:szCs w:val="22"/>
          <w:lang w:val="en-US"/>
        </w:rPr>
        <w:t xml:space="preserve">stem/progenitor </w:t>
      </w:r>
      <w:r>
        <w:rPr>
          <w:rFonts w:ascii="Arial" w:eastAsia="Arial" w:hAnsi="Arial" w:cs="Arial"/>
          <w:color w:val="000000" w:themeColor="text1"/>
          <w:kern w:val="24"/>
          <w:sz w:val="22"/>
          <w:szCs w:val="22"/>
          <w:lang w:val="en-US"/>
        </w:rPr>
        <w:t>cells</w:t>
      </w:r>
      <w:r w:rsidRPr="00957C3F">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from</w:t>
      </w:r>
      <w:r w:rsidRPr="00957C3F">
        <w:rPr>
          <w:rFonts w:ascii="Arial" w:eastAsia="Arial" w:hAnsi="Arial" w:cs="Arial"/>
          <w:color w:val="000000" w:themeColor="text1"/>
          <w:kern w:val="24"/>
          <w:sz w:val="22"/>
          <w:szCs w:val="22"/>
          <w:lang w:val="en-US"/>
        </w:rPr>
        <w:t xml:space="preserve">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or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mice (n = 7 each) </w:t>
      </w:r>
      <w:r w:rsidR="00DC2269">
        <w:rPr>
          <w:rFonts w:ascii="Arial" w:eastAsia="Arial" w:hAnsi="Arial" w:cs="Arial"/>
          <w:color w:val="000000" w:themeColor="text1"/>
          <w:kern w:val="24"/>
          <w:sz w:val="22"/>
          <w:szCs w:val="22"/>
          <w:lang w:val="en-US"/>
        </w:rPr>
        <w:t xml:space="preserve">expressing </w:t>
      </w:r>
      <w:r w:rsidR="00DC2269" w:rsidRPr="00957C3F">
        <w:rPr>
          <w:rFonts w:ascii="Arial" w:eastAsia="Arial" w:hAnsi="Arial" w:cs="Arial"/>
          <w:color w:val="000000" w:themeColor="text1"/>
          <w:kern w:val="24"/>
          <w:sz w:val="22"/>
          <w:szCs w:val="22"/>
          <w:lang w:val="en-US"/>
        </w:rPr>
        <w:t>F</w:t>
      </w:r>
      <w:r w:rsidR="00DC2269">
        <w:rPr>
          <w:rFonts w:ascii="Arial" w:eastAsia="Arial" w:hAnsi="Arial" w:cs="Arial"/>
          <w:color w:val="000000" w:themeColor="text1"/>
          <w:kern w:val="24"/>
          <w:sz w:val="22"/>
          <w:szCs w:val="22"/>
          <w:lang w:val="en-US"/>
        </w:rPr>
        <w:t>LT</w:t>
      </w:r>
      <w:r w:rsidR="00DC2269" w:rsidRPr="00957C3F">
        <w:rPr>
          <w:rFonts w:ascii="Arial" w:eastAsia="Arial" w:hAnsi="Arial" w:cs="Arial"/>
          <w:color w:val="000000" w:themeColor="text1"/>
          <w:kern w:val="24"/>
          <w:sz w:val="22"/>
          <w:szCs w:val="22"/>
          <w:lang w:val="en-US"/>
        </w:rPr>
        <w:t xml:space="preserve">3 </w:t>
      </w:r>
      <w:r w:rsidR="00DC2269">
        <w:rPr>
          <w:rFonts w:ascii="Arial" w:eastAsia="Arial" w:hAnsi="Arial" w:cs="Arial"/>
          <w:color w:val="000000" w:themeColor="text1"/>
          <w:kern w:val="24"/>
          <w:sz w:val="22"/>
          <w:szCs w:val="22"/>
          <w:lang w:val="en-US"/>
        </w:rPr>
        <w:t xml:space="preserve">protein on their surface </w:t>
      </w:r>
      <w:r>
        <w:rPr>
          <w:rFonts w:ascii="Arial" w:eastAsia="Arial" w:hAnsi="Arial" w:cs="Arial"/>
          <w:color w:val="000000" w:themeColor="text1"/>
          <w:kern w:val="24"/>
          <w:sz w:val="22"/>
          <w:szCs w:val="22"/>
          <w:lang w:val="en-US"/>
        </w:rPr>
        <w:t>as determined by flow cytometry. (</w:t>
      </w:r>
      <w:r w:rsidRPr="5B886884">
        <w:rPr>
          <w:rFonts w:ascii="Arial" w:eastAsia="Arial" w:hAnsi="Arial" w:cs="Arial"/>
          <w:b/>
          <w:bCs/>
          <w:color w:val="000000" w:themeColor="text1"/>
          <w:kern w:val="24"/>
          <w:sz w:val="22"/>
          <w:szCs w:val="22"/>
          <w:lang w:val="en-US"/>
        </w:rPr>
        <w:t>e</w:t>
      </w:r>
      <w:r>
        <w:rPr>
          <w:rFonts w:ascii="Arial" w:eastAsia="Arial" w:hAnsi="Arial" w:cs="Arial"/>
          <w:color w:val="000000" w:themeColor="text1"/>
          <w:kern w:val="24"/>
          <w:sz w:val="22"/>
          <w:szCs w:val="22"/>
          <w:lang w:val="en-US"/>
        </w:rPr>
        <w:t xml:space="preserve">, </w:t>
      </w:r>
      <w:r w:rsidRPr="5B886884">
        <w:rPr>
          <w:rFonts w:ascii="Arial" w:eastAsia="Arial" w:hAnsi="Arial" w:cs="Arial"/>
          <w:b/>
          <w:bCs/>
          <w:color w:val="000000" w:themeColor="text1"/>
          <w:kern w:val="24"/>
          <w:sz w:val="22"/>
          <w:szCs w:val="22"/>
          <w:lang w:val="en-US"/>
        </w:rPr>
        <w:t>f</w:t>
      </w:r>
      <w:r>
        <w:rPr>
          <w:rFonts w:ascii="Arial" w:eastAsia="Arial" w:hAnsi="Arial" w:cs="Arial"/>
          <w:color w:val="000000" w:themeColor="text1"/>
          <w:kern w:val="24"/>
          <w:sz w:val="22"/>
          <w:szCs w:val="22"/>
          <w:lang w:val="en-US"/>
        </w:rPr>
        <w:t>) Rescue</w:t>
      </w:r>
      <w:r w:rsidRPr="000D3824">
        <w:rPr>
          <w:rFonts w:ascii="Arial" w:eastAsia="Arial" w:hAnsi="Arial" w:cs="Arial"/>
          <w:color w:val="000000" w:themeColor="text1"/>
          <w:kern w:val="24"/>
          <w:sz w:val="22"/>
          <w:szCs w:val="22"/>
          <w:lang w:val="en-US"/>
        </w:rPr>
        <w:t xml:space="preserve"> of </w:t>
      </w:r>
      <w:r>
        <w:rPr>
          <w:rFonts w:ascii="Arial" w:eastAsia="Arial" w:hAnsi="Arial" w:cs="Arial"/>
          <w:color w:val="000000" w:themeColor="text1"/>
          <w:kern w:val="24"/>
          <w:sz w:val="22"/>
          <w:szCs w:val="22"/>
          <w:lang w:val="en-US"/>
        </w:rPr>
        <w:t xml:space="preserve">total </w:t>
      </w:r>
      <w:r w:rsidRPr="000D3824">
        <w:rPr>
          <w:rFonts w:ascii="Arial" w:eastAsia="Arial" w:hAnsi="Arial" w:cs="Arial"/>
          <w:color w:val="000000" w:themeColor="text1"/>
          <w:kern w:val="24"/>
          <w:sz w:val="22"/>
          <w:szCs w:val="22"/>
          <w:lang w:val="en-US"/>
        </w:rPr>
        <w:t xml:space="preserve">cell </w:t>
      </w:r>
      <w:r>
        <w:rPr>
          <w:rFonts w:ascii="Arial" w:eastAsia="Arial" w:hAnsi="Arial" w:cs="Arial"/>
          <w:color w:val="000000" w:themeColor="text1"/>
          <w:kern w:val="24"/>
          <w:sz w:val="22"/>
          <w:szCs w:val="22"/>
          <w:lang w:val="en-US"/>
        </w:rPr>
        <w:t>number</w:t>
      </w:r>
      <w:r w:rsidRPr="000D3824">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e</w:t>
      </w:r>
      <w:r>
        <w:rPr>
          <w:rFonts w:ascii="Arial" w:eastAsia="Arial" w:hAnsi="Arial" w:cs="Arial"/>
          <w:color w:val="000000" w:themeColor="text1"/>
          <w:kern w:val="24"/>
          <w:sz w:val="22"/>
          <w:szCs w:val="22"/>
          <w:lang w:val="en-US"/>
        </w:rPr>
        <w:t xml:space="preserve">) </w:t>
      </w:r>
      <w:r w:rsidRPr="000D3824">
        <w:rPr>
          <w:rFonts w:ascii="Arial" w:eastAsia="Arial" w:hAnsi="Arial" w:cs="Arial"/>
          <w:color w:val="000000" w:themeColor="text1"/>
          <w:kern w:val="24"/>
          <w:sz w:val="22"/>
          <w:szCs w:val="22"/>
          <w:lang w:val="en-US"/>
        </w:rPr>
        <w:t xml:space="preserve">and </w:t>
      </w:r>
      <w:proofErr w:type="spellStart"/>
      <w:r w:rsidRPr="000D3824">
        <w:rPr>
          <w:rFonts w:ascii="Arial" w:eastAsia="Arial" w:hAnsi="Arial" w:cs="Arial"/>
          <w:color w:val="000000" w:themeColor="text1"/>
          <w:kern w:val="24"/>
          <w:sz w:val="22"/>
          <w:szCs w:val="22"/>
          <w:lang w:val="en-US"/>
        </w:rPr>
        <w:t>pDC</w:t>
      </w:r>
      <w:proofErr w:type="spellEnd"/>
      <w:r w:rsidRPr="000D3824">
        <w:rPr>
          <w:rFonts w:ascii="Arial" w:eastAsia="Arial" w:hAnsi="Arial" w:cs="Arial"/>
          <w:color w:val="000000" w:themeColor="text1"/>
          <w:kern w:val="24"/>
          <w:sz w:val="22"/>
          <w:szCs w:val="22"/>
          <w:lang w:val="en-US"/>
        </w:rPr>
        <w:t xml:space="preserve"> development</w:t>
      </w:r>
      <w:r>
        <w:rPr>
          <w:rFonts w:ascii="Arial" w:eastAsia="Arial" w:hAnsi="Arial" w:cs="Arial"/>
          <w:color w:val="000000" w:themeColor="text1"/>
          <w:kern w:val="24"/>
          <w:sz w:val="22"/>
          <w:szCs w:val="22"/>
          <w:lang w:val="en-US"/>
        </w:rPr>
        <w:t xml:space="preserve"> (</w:t>
      </w:r>
      <w:r w:rsidRPr="5B886884">
        <w:rPr>
          <w:rFonts w:ascii="Arial" w:eastAsia="Arial" w:hAnsi="Arial" w:cs="Arial"/>
          <w:b/>
          <w:bCs/>
          <w:color w:val="000000" w:themeColor="text1"/>
          <w:kern w:val="24"/>
          <w:sz w:val="22"/>
          <w:szCs w:val="22"/>
          <w:lang w:val="en-US"/>
        </w:rPr>
        <w:t>f</w:t>
      </w:r>
      <w:r>
        <w:rPr>
          <w:rFonts w:ascii="Arial" w:eastAsia="Arial" w:hAnsi="Arial" w:cs="Arial"/>
          <w:color w:val="000000" w:themeColor="text1"/>
          <w:kern w:val="24"/>
          <w:sz w:val="22"/>
          <w:szCs w:val="22"/>
          <w:lang w:val="en-US"/>
        </w:rPr>
        <w:t xml:space="preserve">) by retroviral Flt3 </w:t>
      </w:r>
      <w:r w:rsidR="00DC2269">
        <w:rPr>
          <w:rFonts w:ascii="Arial" w:eastAsia="Arial" w:hAnsi="Arial" w:cs="Arial"/>
          <w:color w:val="000000" w:themeColor="text1"/>
          <w:kern w:val="24"/>
          <w:sz w:val="22"/>
          <w:szCs w:val="22"/>
          <w:lang w:val="en-US"/>
        </w:rPr>
        <w:t>expression</w:t>
      </w:r>
      <w:r>
        <w:rPr>
          <w:rFonts w:ascii="Arial" w:eastAsia="Arial" w:hAnsi="Arial" w:cs="Arial"/>
          <w:color w:val="000000" w:themeColor="text1"/>
          <w:kern w:val="24"/>
          <w:sz w:val="22"/>
          <w:szCs w:val="22"/>
          <w:lang w:val="en-US"/>
        </w:rPr>
        <w:t xml:space="preserve"> in </w:t>
      </w:r>
      <w:r w:rsidRPr="000D3824">
        <w:rPr>
          <w:rFonts w:ascii="Arial" w:eastAsia="Arial" w:hAnsi="Arial" w:cs="Arial"/>
          <w:color w:val="000000" w:themeColor="text1"/>
          <w:kern w:val="24"/>
          <w:sz w:val="22"/>
          <w:szCs w:val="22"/>
          <w:lang w:val="en-US"/>
        </w:rPr>
        <w:t>c-kit</w:t>
      </w:r>
      <w:r>
        <w:rPr>
          <w:rFonts w:ascii="Arial" w:eastAsia="Arial" w:hAnsi="Arial" w:cs="Arial"/>
          <w:color w:val="000000" w:themeColor="text1"/>
          <w:kern w:val="24"/>
          <w:sz w:val="22"/>
          <w:szCs w:val="22"/>
          <w:lang w:val="en-US"/>
        </w:rPr>
        <w:t>-</w:t>
      </w:r>
      <w:r w:rsidRPr="000D3824">
        <w:rPr>
          <w:rFonts w:ascii="Arial" w:eastAsia="Arial" w:hAnsi="Arial" w:cs="Arial"/>
          <w:color w:val="000000" w:themeColor="text1"/>
          <w:kern w:val="24"/>
          <w:sz w:val="22"/>
          <w:szCs w:val="22"/>
          <w:lang w:val="en-US"/>
        </w:rPr>
        <w:t xml:space="preserve">enriched </w:t>
      </w:r>
      <w:r>
        <w:rPr>
          <w:rFonts w:ascii="Arial" w:eastAsia="Arial" w:hAnsi="Arial" w:cs="Arial"/>
          <w:color w:val="000000" w:themeColor="text1"/>
          <w:kern w:val="24"/>
          <w:sz w:val="22"/>
          <w:szCs w:val="22"/>
          <w:lang w:val="en-US"/>
        </w:rPr>
        <w:t xml:space="preserve">BM </w:t>
      </w:r>
      <w:r w:rsidRPr="000D3824">
        <w:rPr>
          <w:rFonts w:ascii="Arial" w:eastAsia="Arial" w:hAnsi="Arial" w:cs="Arial"/>
          <w:color w:val="000000" w:themeColor="text1"/>
          <w:kern w:val="24"/>
          <w:sz w:val="22"/>
          <w:szCs w:val="22"/>
          <w:lang w:val="en-US"/>
        </w:rPr>
        <w:t xml:space="preserve">cells </w:t>
      </w:r>
      <w:r>
        <w:rPr>
          <w:rFonts w:ascii="Arial" w:eastAsia="Arial" w:hAnsi="Arial" w:cs="Arial"/>
          <w:color w:val="000000" w:themeColor="text1"/>
          <w:kern w:val="24"/>
          <w:sz w:val="22"/>
          <w:szCs w:val="22"/>
          <w:lang w:val="en-US"/>
        </w:rPr>
        <w:t xml:space="preserve">from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Pr>
          <w:rFonts w:ascii="Arial" w:eastAsia="Arial" w:hAnsi="Arial" w:cs="Arial"/>
          <w:color w:val="000000" w:themeColor="text1"/>
          <w:kern w:val="24"/>
          <w:sz w:val="22"/>
          <w:szCs w:val="22"/>
          <w:lang w:val="en-US"/>
        </w:rPr>
        <w:t xml:space="preserve"> mice</w:t>
      </w:r>
      <w:r w:rsidR="00144B52">
        <w:rPr>
          <w:rFonts w:ascii="Arial" w:eastAsia="Arial" w:hAnsi="Arial" w:cs="Arial"/>
          <w:color w:val="000000" w:themeColor="text1"/>
          <w:kern w:val="24"/>
          <w:sz w:val="22"/>
          <w:szCs w:val="22"/>
          <w:lang w:val="en-US"/>
        </w:rPr>
        <w:t xml:space="preserve"> cultured </w:t>
      </w:r>
      <w:r w:rsidR="00DC2269">
        <w:rPr>
          <w:rFonts w:ascii="Arial" w:eastAsia="Arial" w:hAnsi="Arial" w:cs="Arial"/>
          <w:color w:val="000000" w:themeColor="text1"/>
          <w:kern w:val="24"/>
          <w:sz w:val="22"/>
          <w:szCs w:val="22"/>
          <w:lang w:val="en-US"/>
        </w:rPr>
        <w:t>with</w:t>
      </w:r>
      <w:r w:rsidR="00144B52">
        <w:rPr>
          <w:rFonts w:ascii="Arial" w:eastAsia="Arial" w:hAnsi="Arial" w:cs="Arial"/>
          <w:color w:val="000000" w:themeColor="text1"/>
          <w:kern w:val="24"/>
          <w:sz w:val="22"/>
          <w:szCs w:val="22"/>
          <w:lang w:val="en-US"/>
        </w:rPr>
        <w:t xml:space="preserve"> Flt3 ligand. </w:t>
      </w:r>
      <w:r w:rsidR="0088292B">
        <w:rPr>
          <w:rFonts w:ascii="Arial" w:eastAsia="Arial" w:hAnsi="Arial" w:cs="Arial"/>
          <w:color w:val="000000" w:themeColor="text1"/>
          <w:kern w:val="24"/>
          <w:sz w:val="22"/>
          <w:szCs w:val="22"/>
          <w:lang w:val="en-US"/>
        </w:rPr>
        <w:t>The graph summarize</w:t>
      </w:r>
      <w:r w:rsidR="00F45213">
        <w:rPr>
          <w:rFonts w:ascii="Arial" w:eastAsia="Arial" w:hAnsi="Arial" w:cs="Arial"/>
          <w:color w:val="000000" w:themeColor="text1"/>
          <w:kern w:val="24"/>
          <w:sz w:val="22"/>
          <w:szCs w:val="22"/>
          <w:lang w:val="en-US"/>
        </w:rPr>
        <w:t>s</w:t>
      </w:r>
      <w:r w:rsidR="0088292B">
        <w:rPr>
          <w:rFonts w:ascii="Arial" w:eastAsia="Arial" w:hAnsi="Arial" w:cs="Arial"/>
          <w:color w:val="000000" w:themeColor="text1"/>
          <w:kern w:val="24"/>
          <w:sz w:val="22"/>
          <w:szCs w:val="22"/>
          <w:lang w:val="en-US"/>
        </w:rPr>
        <w:t xml:space="preserve"> </w:t>
      </w:r>
      <w:r w:rsidR="0088292B" w:rsidRPr="00144B52">
        <w:rPr>
          <w:rFonts w:ascii="Arial" w:eastAsia="Arial" w:hAnsi="Arial" w:cs="Arial"/>
          <w:color w:val="000000" w:themeColor="text1"/>
          <w:kern w:val="24"/>
          <w:sz w:val="22"/>
          <w:szCs w:val="22"/>
          <w:lang w:val="en-US"/>
        </w:rPr>
        <w:t>two</w:t>
      </w:r>
      <w:r w:rsidRPr="00144B52">
        <w:rPr>
          <w:rFonts w:ascii="Arial" w:eastAsia="Arial" w:hAnsi="Arial" w:cs="Arial"/>
          <w:color w:val="000000" w:themeColor="text1"/>
          <w:kern w:val="24"/>
          <w:sz w:val="22"/>
          <w:szCs w:val="22"/>
          <w:lang w:val="en-US"/>
        </w:rPr>
        <w:t xml:space="preserve"> independent experiments</w:t>
      </w:r>
      <w:r>
        <w:rPr>
          <w:rFonts w:ascii="Arial" w:eastAsia="Arial" w:hAnsi="Arial" w:cs="Arial"/>
          <w:color w:val="000000" w:themeColor="text1"/>
          <w:kern w:val="24"/>
          <w:sz w:val="22"/>
          <w:szCs w:val="22"/>
          <w:lang w:val="en-US"/>
        </w:rPr>
        <w:t xml:space="preserve"> with a total of n = 9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and n = 10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mice. </w:t>
      </w:r>
      <w:r w:rsidRPr="000B5F69">
        <w:rPr>
          <w:rFonts w:ascii="Arial" w:eastAsia="Arial" w:hAnsi="Arial" w:cs="Arial"/>
          <w:color w:val="000000" w:themeColor="text1"/>
          <w:kern w:val="24"/>
          <w:sz w:val="22"/>
          <w:szCs w:val="22"/>
          <w:lang w:val="en-US"/>
        </w:rPr>
        <w:t xml:space="preserve">Each symbol </w:t>
      </w:r>
      <w:r>
        <w:rPr>
          <w:rFonts w:ascii="Arial" w:eastAsia="Arial" w:hAnsi="Arial" w:cs="Arial"/>
          <w:color w:val="000000" w:themeColor="text1"/>
          <w:kern w:val="24"/>
          <w:sz w:val="22"/>
          <w:szCs w:val="22"/>
          <w:lang w:val="en-US"/>
        </w:rPr>
        <w:t xml:space="preserve">in </w:t>
      </w:r>
      <w:r w:rsidRPr="5B886884">
        <w:rPr>
          <w:rFonts w:ascii="Arial" w:eastAsia="Arial" w:hAnsi="Arial" w:cs="Arial"/>
          <w:b/>
          <w:bCs/>
          <w:color w:val="000000" w:themeColor="text1"/>
          <w:kern w:val="24"/>
          <w:sz w:val="22"/>
          <w:szCs w:val="22"/>
          <w:lang w:val="en-US"/>
        </w:rPr>
        <w:t>d</w:t>
      </w:r>
      <w:r>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f</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represents an individual mouse; small horizontal lines indicate</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 xml:space="preserve">the mean ± </w:t>
      </w:r>
      <w:proofErr w:type="spellStart"/>
      <w:r w:rsidRPr="002B67AB">
        <w:rPr>
          <w:rFonts w:ascii="Arial" w:eastAsia="Arial" w:hAnsi="Arial" w:cs="Arial"/>
          <w:color w:val="000000" w:themeColor="text1"/>
          <w:kern w:val="24"/>
          <w:sz w:val="22"/>
          <w:szCs w:val="22"/>
          <w:lang w:val="en-US"/>
        </w:rPr>
        <w:t>s.d.</w:t>
      </w:r>
      <w:proofErr w:type="spellEnd"/>
      <w:r w:rsidRPr="002B67AB">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(unpaired t-test, two-tailed).</w:t>
      </w:r>
      <w:r>
        <w:rPr>
          <w:rFonts w:ascii="Arial" w:eastAsia="Arial" w:hAnsi="Arial" w:cs="Arial"/>
          <w:color w:val="000000" w:themeColor="text1"/>
          <w:kern w:val="24"/>
          <w:sz w:val="22"/>
          <w:szCs w:val="22"/>
          <w:lang w:val="en-US"/>
        </w:rPr>
        <w:t xml:space="preserve"> (</w:t>
      </w:r>
      <w:r w:rsidRPr="5B886884">
        <w:rPr>
          <w:rFonts w:ascii="Arial" w:eastAsia="Arial" w:hAnsi="Arial" w:cs="Arial"/>
          <w:b/>
          <w:bCs/>
          <w:color w:val="000000" w:themeColor="text1"/>
          <w:kern w:val="24"/>
          <w:sz w:val="22"/>
          <w:szCs w:val="22"/>
          <w:lang w:val="en-US"/>
        </w:rPr>
        <w:t>g</w:t>
      </w:r>
      <w:r>
        <w:rPr>
          <w:rFonts w:ascii="Arial" w:eastAsia="Arial" w:hAnsi="Arial" w:cs="Arial"/>
          <w:color w:val="000000" w:themeColor="text1"/>
          <w:kern w:val="24"/>
          <w:sz w:val="22"/>
          <w:szCs w:val="22"/>
          <w:lang w:val="en-US"/>
        </w:rPr>
        <w:t xml:space="preserve">) Representative flow cytometry images showing increased </w:t>
      </w:r>
      <w:proofErr w:type="spellStart"/>
      <w:r>
        <w:rPr>
          <w:rFonts w:ascii="Arial" w:eastAsia="Arial" w:hAnsi="Arial" w:cs="Arial"/>
          <w:color w:val="000000" w:themeColor="text1"/>
          <w:kern w:val="24"/>
          <w:sz w:val="22"/>
          <w:szCs w:val="22"/>
          <w:lang w:val="en-US"/>
        </w:rPr>
        <w:t>pDC</w:t>
      </w:r>
      <w:proofErr w:type="spellEnd"/>
      <w:r>
        <w:rPr>
          <w:rFonts w:ascii="Arial" w:eastAsia="Arial" w:hAnsi="Arial" w:cs="Arial"/>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PDCA</w:t>
      </w:r>
      <w:r w:rsidRPr="00503E7A">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CD11c</w:t>
      </w:r>
      <w:r>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frequency in cultured FLT3-transduced </w:t>
      </w:r>
      <w:r w:rsidR="00DC2269">
        <w:rPr>
          <w:rFonts w:ascii="Arial" w:eastAsia="Arial" w:hAnsi="Arial" w:cs="Arial"/>
          <w:color w:val="000000" w:themeColor="text1"/>
          <w:kern w:val="24"/>
          <w:sz w:val="22"/>
          <w:szCs w:val="22"/>
          <w:lang w:val="en-US"/>
        </w:rPr>
        <w:t xml:space="preserve">(bottom) </w:t>
      </w:r>
      <w:r>
        <w:rPr>
          <w:rFonts w:ascii="Arial" w:eastAsia="Arial" w:hAnsi="Arial" w:cs="Arial"/>
          <w:color w:val="000000" w:themeColor="text1"/>
          <w:kern w:val="24"/>
          <w:sz w:val="22"/>
          <w:szCs w:val="22"/>
          <w:lang w:val="en-US"/>
        </w:rPr>
        <w:t xml:space="preserve">c-kit-enriched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Pr>
          <w:rFonts w:ascii="Arial" w:eastAsia="Arial" w:hAnsi="Arial" w:cs="Arial"/>
          <w:color w:val="000000" w:themeColor="text1"/>
          <w:kern w:val="24"/>
          <w:sz w:val="22"/>
          <w:szCs w:val="22"/>
          <w:lang w:val="en-US"/>
        </w:rPr>
        <w:t xml:space="preserve"> BM cells as compared to the empty vector </w:t>
      </w:r>
      <w:r w:rsidR="00DC2269">
        <w:rPr>
          <w:rFonts w:ascii="Arial" w:eastAsia="Arial" w:hAnsi="Arial" w:cs="Arial"/>
          <w:color w:val="000000" w:themeColor="text1"/>
          <w:kern w:val="24"/>
          <w:sz w:val="22"/>
          <w:szCs w:val="22"/>
          <w:lang w:val="en-US"/>
        </w:rPr>
        <w:t xml:space="preserve">(top) </w:t>
      </w:r>
      <w:r>
        <w:rPr>
          <w:rFonts w:ascii="Arial" w:eastAsia="Arial" w:hAnsi="Arial" w:cs="Arial"/>
          <w:color w:val="000000" w:themeColor="text1"/>
          <w:kern w:val="24"/>
          <w:sz w:val="22"/>
          <w:szCs w:val="22"/>
          <w:lang w:val="en-US"/>
        </w:rPr>
        <w:t>transduced control.</w:t>
      </w:r>
    </w:p>
    <w:p w14:paraId="43F31603" w14:textId="2FF68DCC" w:rsidR="0071759C" w:rsidRPr="00680471" w:rsidRDefault="00D576D1" w:rsidP="00A07281">
      <w:pPr>
        <w:spacing w:line="480" w:lineRule="auto"/>
        <w:jc w:val="both"/>
        <w:rPr>
          <w:rFonts w:ascii="Arial" w:eastAsia="Arial" w:hAnsi="Arial" w:cs="Arial"/>
          <w:color w:val="000000" w:themeColor="text1"/>
          <w:kern w:val="24"/>
          <w:lang w:val="en-US"/>
        </w:rPr>
      </w:pPr>
      <w:r w:rsidRPr="00DF4D3E">
        <w:rPr>
          <w:rFonts w:ascii="Arial" w:eastAsia="Arial" w:hAnsi="Arial" w:cs="Arial"/>
          <w:b/>
          <w:color w:val="000000" w:themeColor="text1"/>
          <w:kern w:val="24"/>
          <w:lang w:val="en-US"/>
        </w:rPr>
        <w:t>Figure 5</w:t>
      </w:r>
      <w:r w:rsidR="00D70070" w:rsidRPr="00DF4D3E">
        <w:rPr>
          <w:rFonts w:ascii="Arial" w:eastAsia="Arial" w:hAnsi="Arial" w:cs="Arial"/>
          <w:b/>
          <w:color w:val="000000" w:themeColor="text1"/>
          <w:kern w:val="24"/>
          <w:lang w:val="en-US"/>
        </w:rPr>
        <w:t>:</w:t>
      </w:r>
      <w:r w:rsidRPr="00DF4D3E">
        <w:rPr>
          <w:rFonts w:ascii="Arial" w:eastAsia="Arial" w:hAnsi="Arial" w:cs="Arial"/>
          <w:color w:val="000000" w:themeColor="text1"/>
          <w:kern w:val="24"/>
          <w:lang w:val="en-US"/>
        </w:rPr>
        <w:t xml:space="preserve"> </w:t>
      </w:r>
      <w:r w:rsidR="00D70070" w:rsidRPr="00DF4D3E">
        <w:rPr>
          <w:rFonts w:ascii="Arial" w:eastAsia="Arial" w:hAnsi="Arial" w:cs="Arial"/>
          <w:b/>
          <w:color w:val="000000" w:themeColor="text1"/>
          <w:kern w:val="24"/>
          <w:lang w:val="en-US"/>
        </w:rPr>
        <w:t xml:space="preserve">Differentiation </w:t>
      </w:r>
      <w:r w:rsidR="00924BFD">
        <w:rPr>
          <w:rFonts w:ascii="Arial" w:eastAsia="Arial" w:hAnsi="Arial" w:cs="Arial"/>
          <w:b/>
          <w:color w:val="000000" w:themeColor="text1"/>
          <w:kern w:val="24"/>
          <w:lang w:val="en-US"/>
        </w:rPr>
        <w:t xml:space="preserve">of HSCs </w:t>
      </w:r>
      <w:r w:rsidR="00D70070" w:rsidRPr="00DF4D3E">
        <w:rPr>
          <w:rFonts w:ascii="Arial" w:eastAsia="Arial" w:hAnsi="Arial" w:cs="Arial"/>
          <w:b/>
          <w:color w:val="000000" w:themeColor="text1"/>
          <w:kern w:val="24"/>
          <w:lang w:val="en-US"/>
        </w:rPr>
        <w:t xml:space="preserve">into </w:t>
      </w:r>
      <w:r w:rsidR="00856C12" w:rsidRPr="00DF4D3E">
        <w:rPr>
          <w:rFonts w:ascii="Arial" w:hAnsi="Arial" w:cs="Arial"/>
          <w:b/>
          <w:color w:val="000000"/>
          <w:lang w:val="en-US"/>
        </w:rPr>
        <w:t>DC-</w:t>
      </w:r>
      <w:r w:rsidR="00924BFD">
        <w:rPr>
          <w:rFonts w:ascii="Arial" w:hAnsi="Arial" w:cs="Arial"/>
          <w:b/>
          <w:color w:val="000000"/>
          <w:lang w:val="en-US"/>
        </w:rPr>
        <w:t xml:space="preserve">committed </w:t>
      </w:r>
      <w:r w:rsidR="00856C12" w:rsidRPr="00DF4D3E">
        <w:rPr>
          <w:rFonts w:ascii="Arial" w:hAnsi="Arial" w:cs="Arial"/>
          <w:b/>
          <w:color w:val="000000"/>
          <w:lang w:val="en-US"/>
        </w:rPr>
        <w:t>progenitors requires constitutive methylation</w:t>
      </w:r>
      <w:r w:rsidR="00D70070" w:rsidRPr="00DF4D3E">
        <w:rPr>
          <w:rFonts w:ascii="Arial" w:hAnsi="Arial" w:cs="Arial"/>
          <w:b/>
          <w:color w:val="000000"/>
          <w:lang w:val="en-US"/>
        </w:rPr>
        <w:t xml:space="preserve">. </w:t>
      </w:r>
      <w:r w:rsidR="00D70070" w:rsidRPr="00DF4D3E">
        <w:rPr>
          <w:rFonts w:ascii="Arial" w:hAnsi="Arial" w:cs="Arial"/>
          <w:color w:val="000000"/>
          <w:lang w:val="en-US"/>
        </w:rPr>
        <w:t>(</w:t>
      </w:r>
      <w:r w:rsidR="003E1FF3" w:rsidRPr="00DF4D3E">
        <w:rPr>
          <w:rFonts w:ascii="Arial" w:hAnsi="Arial" w:cs="Arial"/>
          <w:b/>
          <w:color w:val="000000"/>
          <w:lang w:val="en-US"/>
        </w:rPr>
        <w:t>a</w:t>
      </w:r>
      <w:r w:rsidR="00D70070" w:rsidRPr="00DF4D3E">
        <w:rPr>
          <w:rFonts w:ascii="Arial" w:hAnsi="Arial" w:cs="Arial"/>
          <w:color w:val="000000"/>
          <w:lang w:val="en-US"/>
        </w:rPr>
        <w:t>)</w:t>
      </w:r>
      <w:r w:rsidR="003E1FF3" w:rsidRPr="00DF4D3E">
        <w:rPr>
          <w:rFonts w:ascii="Arial" w:hAnsi="Arial" w:cs="Arial"/>
          <w:color w:val="000000"/>
          <w:lang w:val="en-US"/>
        </w:rPr>
        <w:t xml:space="preserve"> </w:t>
      </w:r>
      <w:r w:rsidR="00856C12" w:rsidRPr="00DF4D3E">
        <w:rPr>
          <w:rFonts w:ascii="Arial" w:eastAsia="Arial" w:hAnsi="Arial" w:cs="Arial"/>
          <w:color w:val="000000" w:themeColor="text1"/>
          <w:kern w:val="24"/>
          <w:lang w:val="en-US"/>
        </w:rPr>
        <w:t xml:space="preserve">Flow cytometry analysis of </w:t>
      </w:r>
      <w:r w:rsidR="003E1FF3" w:rsidRPr="00DF4D3E">
        <w:rPr>
          <w:rFonts w:ascii="Arial" w:eastAsia="Arial" w:hAnsi="Arial" w:cs="Arial"/>
          <w:color w:val="000000" w:themeColor="text1"/>
          <w:kern w:val="24"/>
          <w:lang w:val="en-US"/>
        </w:rPr>
        <w:t>HSC/MPP1 (CD150</w:t>
      </w:r>
      <w:r w:rsidR="003E1FF3" w:rsidRPr="00DF4D3E">
        <w:rPr>
          <w:rFonts w:ascii="Arial" w:eastAsia="Arial" w:hAnsi="Arial" w:cs="Arial"/>
          <w:color w:val="000000" w:themeColor="text1"/>
          <w:kern w:val="24"/>
          <w:vertAlign w:val="superscript"/>
          <w:lang w:val="en-US"/>
        </w:rPr>
        <w:t>+</w:t>
      </w:r>
      <w:r w:rsidR="003E1FF3" w:rsidRPr="00DF4D3E">
        <w:rPr>
          <w:rFonts w:ascii="Arial" w:eastAsia="Arial" w:hAnsi="Arial" w:cs="Arial"/>
          <w:color w:val="000000" w:themeColor="text1"/>
          <w:kern w:val="24"/>
          <w:lang w:val="en-US"/>
        </w:rPr>
        <w:t>CD48</w:t>
      </w:r>
      <w:r w:rsidR="003E1FF3" w:rsidRPr="00DF4D3E">
        <w:rPr>
          <w:rFonts w:ascii="Arial" w:eastAsia="Arial" w:hAnsi="Arial" w:cs="Arial"/>
          <w:color w:val="000000" w:themeColor="text1"/>
          <w:kern w:val="24"/>
          <w:vertAlign w:val="superscript"/>
          <w:lang w:val="en-US"/>
        </w:rPr>
        <w:t>-</w:t>
      </w:r>
      <w:r w:rsidR="00D70070" w:rsidRPr="00DF4D3E">
        <w:rPr>
          <w:rFonts w:ascii="Arial" w:eastAsia="Arial" w:hAnsi="Arial" w:cs="Arial"/>
          <w:color w:val="000000" w:themeColor="text1"/>
          <w:kern w:val="24"/>
          <w:lang w:val="en-US"/>
        </w:rPr>
        <w:t>LSK</w:t>
      </w:r>
      <w:r w:rsidR="003E1FF3" w:rsidRPr="00DF4D3E">
        <w:rPr>
          <w:rFonts w:ascii="Arial" w:eastAsia="Arial" w:hAnsi="Arial" w:cs="Arial"/>
          <w:color w:val="000000" w:themeColor="text1"/>
          <w:kern w:val="24"/>
          <w:lang w:val="en-US"/>
        </w:rPr>
        <w:t>), MPP2 (CD150</w:t>
      </w:r>
      <w:r w:rsidR="003E1FF3" w:rsidRPr="00DF4D3E">
        <w:rPr>
          <w:rFonts w:ascii="Arial" w:eastAsia="Arial" w:hAnsi="Arial" w:cs="Arial"/>
          <w:color w:val="000000" w:themeColor="text1"/>
          <w:kern w:val="24"/>
          <w:vertAlign w:val="superscript"/>
          <w:lang w:val="en-US"/>
        </w:rPr>
        <w:t>+</w:t>
      </w:r>
      <w:r w:rsidR="003E1FF3" w:rsidRPr="00DF4D3E">
        <w:rPr>
          <w:rFonts w:ascii="Arial" w:eastAsia="Arial" w:hAnsi="Arial" w:cs="Arial"/>
          <w:color w:val="000000" w:themeColor="text1"/>
          <w:kern w:val="24"/>
          <w:lang w:val="en-US"/>
        </w:rPr>
        <w:t>CD48</w:t>
      </w:r>
      <w:r w:rsidR="003E1FF3" w:rsidRPr="00DF4D3E">
        <w:rPr>
          <w:rFonts w:ascii="Arial" w:eastAsia="Arial" w:hAnsi="Arial" w:cs="Arial"/>
          <w:color w:val="000000" w:themeColor="text1"/>
          <w:kern w:val="24"/>
          <w:vertAlign w:val="superscript"/>
          <w:lang w:val="en-US"/>
        </w:rPr>
        <w:t>+</w:t>
      </w:r>
      <w:r w:rsidR="00D70070" w:rsidRPr="00DF4D3E">
        <w:rPr>
          <w:rFonts w:ascii="Arial" w:eastAsia="Arial" w:hAnsi="Arial" w:cs="Arial"/>
          <w:color w:val="000000" w:themeColor="text1"/>
          <w:kern w:val="24"/>
          <w:lang w:val="en-US"/>
        </w:rPr>
        <w:t>LSK</w:t>
      </w:r>
      <w:r w:rsidR="003E1FF3" w:rsidRPr="00DF4D3E">
        <w:rPr>
          <w:rFonts w:ascii="Arial" w:eastAsia="Arial" w:hAnsi="Arial" w:cs="Arial"/>
          <w:color w:val="000000" w:themeColor="text1"/>
          <w:kern w:val="24"/>
          <w:lang w:val="en-US"/>
        </w:rPr>
        <w:t>), and MPP3/4 (CD150</w:t>
      </w:r>
      <w:r w:rsidR="003E1FF3" w:rsidRPr="00DF4D3E">
        <w:rPr>
          <w:rFonts w:ascii="Arial" w:eastAsia="Arial" w:hAnsi="Arial" w:cs="Arial"/>
          <w:color w:val="000000" w:themeColor="text1"/>
          <w:kern w:val="24"/>
          <w:vertAlign w:val="superscript"/>
          <w:lang w:val="en-US"/>
        </w:rPr>
        <w:t>-</w:t>
      </w:r>
      <w:r w:rsidR="003E1FF3" w:rsidRPr="00DF4D3E">
        <w:rPr>
          <w:rFonts w:ascii="Arial" w:eastAsia="Arial" w:hAnsi="Arial" w:cs="Arial"/>
          <w:color w:val="000000" w:themeColor="text1"/>
          <w:kern w:val="24"/>
          <w:lang w:val="en-US"/>
        </w:rPr>
        <w:t>CD48</w:t>
      </w:r>
      <w:r w:rsidR="003E1FF3" w:rsidRPr="00DF4D3E">
        <w:rPr>
          <w:rFonts w:ascii="Arial" w:eastAsia="Arial" w:hAnsi="Arial" w:cs="Arial"/>
          <w:color w:val="000000" w:themeColor="text1"/>
          <w:kern w:val="24"/>
          <w:vertAlign w:val="superscript"/>
          <w:lang w:val="en-US"/>
        </w:rPr>
        <w:t>+</w:t>
      </w:r>
      <w:r w:rsidR="00D70070" w:rsidRPr="00DF4D3E">
        <w:rPr>
          <w:rFonts w:ascii="Arial" w:eastAsia="Arial" w:hAnsi="Arial" w:cs="Arial"/>
          <w:color w:val="000000" w:themeColor="text1"/>
          <w:kern w:val="24"/>
          <w:lang w:val="en-US"/>
        </w:rPr>
        <w:t>LSK</w:t>
      </w:r>
      <w:r w:rsidR="003E1FF3" w:rsidRPr="00DF4D3E">
        <w:rPr>
          <w:rFonts w:ascii="Arial" w:eastAsia="Arial" w:hAnsi="Arial" w:cs="Arial"/>
          <w:color w:val="000000" w:themeColor="text1"/>
          <w:kern w:val="24"/>
          <w:lang w:val="en-US"/>
        </w:rPr>
        <w:t xml:space="preserve">) in </w:t>
      </w:r>
      <w:r w:rsidR="00D274D4">
        <w:rPr>
          <w:rFonts w:ascii="Arial" w:eastAsia="Arial" w:hAnsi="Arial" w:cs="Arial"/>
          <w:color w:val="000000" w:themeColor="text1"/>
          <w:kern w:val="24"/>
          <w:lang w:val="en-US"/>
        </w:rPr>
        <w:t xml:space="preserve">the </w:t>
      </w:r>
      <w:r w:rsidR="003E1FF3" w:rsidRPr="00DF4D3E">
        <w:rPr>
          <w:rFonts w:ascii="Arial" w:eastAsia="Arial" w:hAnsi="Arial" w:cs="Arial"/>
          <w:color w:val="000000" w:themeColor="text1"/>
          <w:kern w:val="24"/>
          <w:lang w:val="en-US"/>
        </w:rPr>
        <w:t xml:space="preserve">BM of </w:t>
      </w:r>
      <w:r w:rsidR="003E1FF3" w:rsidRPr="00DF4D3E">
        <w:rPr>
          <w:rFonts w:ascii="Arial" w:eastAsia="Arial" w:hAnsi="Arial" w:cs="Arial"/>
          <w:i/>
          <w:iCs/>
          <w:color w:val="000000" w:themeColor="text1"/>
          <w:kern w:val="24"/>
          <w:lang w:val="en-US"/>
        </w:rPr>
        <w:t>Dnmt1</w:t>
      </w:r>
      <w:r w:rsidR="003E1FF3" w:rsidRPr="00DF4D3E">
        <w:rPr>
          <w:rFonts w:ascii="Arial" w:eastAsia="Arial" w:hAnsi="Arial" w:cs="Arial"/>
          <w:iCs/>
          <w:color w:val="000000" w:themeColor="text1"/>
          <w:kern w:val="24"/>
          <w:vertAlign w:val="superscript"/>
          <w:lang w:val="en-US"/>
        </w:rPr>
        <w:t>c/chip</w:t>
      </w:r>
      <w:r w:rsidR="003E1FF3" w:rsidRPr="00DF4D3E">
        <w:rPr>
          <w:rFonts w:ascii="Arial" w:eastAsia="Arial" w:hAnsi="Arial" w:cs="Arial"/>
          <w:b/>
          <w:color w:val="000000" w:themeColor="text1"/>
          <w:kern w:val="24"/>
          <w:lang w:val="en-US"/>
        </w:rPr>
        <w:t xml:space="preserve"> </w:t>
      </w:r>
      <w:r w:rsidR="003E1FF3" w:rsidRPr="00DF4D3E">
        <w:rPr>
          <w:rFonts w:ascii="Arial" w:eastAsia="Arial" w:hAnsi="Arial" w:cs="Arial"/>
          <w:color w:val="000000" w:themeColor="text1"/>
          <w:kern w:val="24"/>
          <w:lang w:val="en-US"/>
        </w:rPr>
        <w:t xml:space="preserve">mice and </w:t>
      </w:r>
      <w:r w:rsidR="003E1FF3" w:rsidRPr="00DF4D3E">
        <w:rPr>
          <w:rFonts w:ascii="Arial" w:eastAsia="Arial" w:hAnsi="Arial" w:cs="Arial"/>
          <w:i/>
          <w:iCs/>
          <w:color w:val="000000" w:themeColor="text1"/>
          <w:kern w:val="24"/>
          <w:lang w:val="en-US"/>
        </w:rPr>
        <w:t>Dnmt1</w:t>
      </w:r>
      <w:r w:rsidR="003E1FF3" w:rsidRPr="00DF4D3E">
        <w:rPr>
          <w:rFonts w:ascii="Arial" w:eastAsia="Arial" w:hAnsi="Arial" w:cs="Arial"/>
          <w:iCs/>
          <w:color w:val="000000" w:themeColor="text1"/>
          <w:kern w:val="24"/>
          <w:vertAlign w:val="superscript"/>
          <w:lang w:val="en-US"/>
        </w:rPr>
        <w:t>+/+</w:t>
      </w:r>
      <w:r w:rsidR="003E1FF3" w:rsidRPr="00DF4D3E">
        <w:rPr>
          <w:rFonts w:ascii="Arial" w:eastAsia="Arial" w:hAnsi="Arial" w:cs="Arial"/>
          <w:b/>
          <w:color w:val="000000" w:themeColor="text1"/>
          <w:kern w:val="24"/>
          <w:lang w:val="en-US"/>
        </w:rPr>
        <w:t xml:space="preserve"> </w:t>
      </w:r>
      <w:r w:rsidR="003E1FF3" w:rsidRPr="00DF4D3E">
        <w:rPr>
          <w:rFonts w:ascii="Arial" w:eastAsia="Arial" w:hAnsi="Arial" w:cs="Arial"/>
          <w:color w:val="000000" w:themeColor="text1"/>
          <w:kern w:val="24"/>
          <w:lang w:val="en-US"/>
        </w:rPr>
        <w:t xml:space="preserve">control littermates. </w:t>
      </w:r>
      <w:r w:rsidR="00D70070" w:rsidRPr="00DF4D3E">
        <w:rPr>
          <w:rFonts w:ascii="Arial" w:eastAsia="Arial" w:hAnsi="Arial" w:cs="Arial"/>
          <w:color w:val="000000" w:themeColor="text1"/>
          <w:kern w:val="24"/>
          <w:lang w:val="en-US"/>
        </w:rPr>
        <w:t>Representative cell density plots (numbers indicate percentage of cells within the gates) and summaries of the analyzed cohorts are presented. (</w:t>
      </w:r>
      <w:r w:rsidR="00D70070" w:rsidRPr="00DF4D3E">
        <w:rPr>
          <w:rFonts w:ascii="Arial" w:eastAsia="Arial" w:hAnsi="Arial" w:cs="Arial"/>
          <w:b/>
          <w:color w:val="000000" w:themeColor="text1"/>
          <w:kern w:val="24"/>
          <w:lang w:val="en-US"/>
        </w:rPr>
        <w:t>b</w:t>
      </w:r>
      <w:r w:rsidR="00D70070" w:rsidRPr="00DF4D3E">
        <w:rPr>
          <w:rFonts w:ascii="Arial" w:eastAsia="Arial" w:hAnsi="Arial" w:cs="Arial"/>
          <w:color w:val="000000" w:themeColor="text1"/>
          <w:kern w:val="24"/>
          <w:lang w:val="en-US"/>
        </w:rPr>
        <w:t xml:space="preserve">) </w:t>
      </w:r>
      <w:r w:rsidR="00DF4D3E" w:rsidRPr="00DF4D3E">
        <w:rPr>
          <w:rFonts w:ascii="Arial" w:eastAsia="Arial" w:hAnsi="Arial" w:cs="Arial"/>
          <w:color w:val="000000" w:themeColor="text1"/>
          <w:kern w:val="24"/>
          <w:lang w:val="en-US"/>
        </w:rPr>
        <w:t>Summery of</w:t>
      </w:r>
      <w:r w:rsidR="00D70070" w:rsidRPr="00DF4D3E">
        <w:rPr>
          <w:rFonts w:ascii="Arial" w:eastAsia="Arial" w:hAnsi="Arial" w:cs="Arial"/>
          <w:color w:val="000000" w:themeColor="text1"/>
          <w:kern w:val="24"/>
          <w:lang w:val="en-US"/>
        </w:rPr>
        <w:t xml:space="preserve"> FLT3</w:t>
      </w:r>
      <w:r w:rsidR="00D70070" w:rsidRPr="00DF4D3E">
        <w:rPr>
          <w:rFonts w:ascii="Arial" w:eastAsia="Arial" w:hAnsi="Arial" w:cs="Arial"/>
          <w:color w:val="000000" w:themeColor="text1"/>
          <w:kern w:val="24"/>
          <w:vertAlign w:val="superscript"/>
          <w:lang w:val="en-US"/>
        </w:rPr>
        <w:t>+</w:t>
      </w:r>
      <w:r w:rsidR="00D70070" w:rsidRPr="00DF4D3E">
        <w:rPr>
          <w:rFonts w:ascii="Arial" w:eastAsia="Arial" w:hAnsi="Arial" w:cs="Arial"/>
          <w:color w:val="000000" w:themeColor="text1"/>
          <w:kern w:val="24"/>
          <w:lang w:val="en-US"/>
        </w:rPr>
        <w:t xml:space="preserve"> cells with</w:t>
      </w:r>
      <w:r w:rsidR="00EB5A8E">
        <w:rPr>
          <w:rFonts w:ascii="Arial" w:eastAsia="Arial" w:hAnsi="Arial" w:cs="Arial"/>
          <w:color w:val="000000" w:themeColor="text1"/>
          <w:kern w:val="24"/>
          <w:lang w:val="en-US"/>
        </w:rPr>
        <w:t>in</w:t>
      </w:r>
      <w:r w:rsidR="00D70070" w:rsidRPr="00DF4D3E">
        <w:rPr>
          <w:rFonts w:ascii="Arial" w:eastAsia="Arial" w:hAnsi="Arial" w:cs="Arial"/>
          <w:color w:val="000000" w:themeColor="text1"/>
          <w:kern w:val="24"/>
          <w:lang w:val="en-US"/>
        </w:rPr>
        <w:t xml:space="preserve"> the </w:t>
      </w:r>
      <w:r w:rsidR="003E1FF3" w:rsidRPr="00DF4D3E">
        <w:rPr>
          <w:rFonts w:ascii="Arial" w:eastAsia="Arial" w:hAnsi="Arial" w:cs="Arial"/>
          <w:color w:val="000000" w:themeColor="text1"/>
          <w:kern w:val="24"/>
          <w:lang w:val="en-US"/>
        </w:rPr>
        <w:t xml:space="preserve">MPP3/4 </w:t>
      </w:r>
      <w:r w:rsidR="00DF4D3E" w:rsidRPr="00DF4D3E">
        <w:rPr>
          <w:rFonts w:ascii="Arial" w:eastAsia="Arial" w:hAnsi="Arial" w:cs="Arial"/>
          <w:color w:val="000000" w:themeColor="text1"/>
          <w:kern w:val="24"/>
          <w:lang w:val="en-US"/>
        </w:rPr>
        <w:t xml:space="preserve">population as determined by flowcytometry. </w:t>
      </w:r>
      <w:r w:rsidR="003E1FF3" w:rsidRPr="00DF4D3E">
        <w:rPr>
          <w:rFonts w:ascii="Arial" w:eastAsia="Arial" w:hAnsi="Arial" w:cs="Arial"/>
          <w:color w:val="000000" w:themeColor="text1"/>
          <w:kern w:val="24"/>
          <w:lang w:val="en-US"/>
        </w:rPr>
        <w:t xml:space="preserve"> </w:t>
      </w:r>
      <w:r w:rsidR="0056245D" w:rsidRPr="00DF4D3E">
        <w:rPr>
          <w:rFonts w:ascii="Arial" w:eastAsia="Arial" w:hAnsi="Arial" w:cs="Arial"/>
          <w:color w:val="000000" w:themeColor="text1"/>
          <w:kern w:val="24"/>
          <w:lang w:val="en-US"/>
        </w:rPr>
        <w:t>(</w:t>
      </w:r>
      <w:r w:rsidR="0056245D" w:rsidRPr="00DF4D3E">
        <w:rPr>
          <w:rFonts w:ascii="Arial" w:eastAsia="Arial" w:hAnsi="Arial" w:cs="Arial"/>
          <w:b/>
          <w:color w:val="000000" w:themeColor="text1"/>
          <w:kern w:val="24"/>
          <w:lang w:val="en-US"/>
        </w:rPr>
        <w:t>c</w:t>
      </w:r>
      <w:r w:rsidR="0056245D" w:rsidRPr="00DF4D3E">
        <w:rPr>
          <w:rFonts w:ascii="Arial" w:eastAsia="Arial" w:hAnsi="Arial" w:cs="Arial"/>
          <w:color w:val="000000" w:themeColor="text1"/>
          <w:kern w:val="24"/>
          <w:lang w:val="en-US"/>
        </w:rPr>
        <w:t xml:space="preserve">) </w:t>
      </w:r>
      <w:r w:rsidR="00D35096" w:rsidRPr="00DF4D3E">
        <w:rPr>
          <w:rFonts w:ascii="Arial" w:eastAsia="Arial" w:hAnsi="Arial" w:cs="Arial"/>
          <w:color w:val="000000" w:themeColor="text1"/>
          <w:kern w:val="24"/>
          <w:lang w:val="en-US"/>
        </w:rPr>
        <w:t xml:space="preserve">Flow cytometric </w:t>
      </w:r>
      <w:r w:rsidR="00D35096">
        <w:rPr>
          <w:rFonts w:ascii="Arial" w:eastAsia="Arial" w:hAnsi="Arial" w:cs="Arial"/>
          <w:color w:val="000000" w:themeColor="text1"/>
          <w:kern w:val="24"/>
          <w:lang w:val="en-US"/>
        </w:rPr>
        <w:t>analysis</w:t>
      </w:r>
      <w:r w:rsidR="00D35096" w:rsidRPr="00DF4D3E">
        <w:rPr>
          <w:rFonts w:ascii="Arial" w:eastAsia="Arial" w:hAnsi="Arial" w:cs="Arial"/>
          <w:color w:val="000000" w:themeColor="text1"/>
          <w:kern w:val="24"/>
          <w:lang w:val="en-US"/>
        </w:rPr>
        <w:t xml:space="preserve"> of </w:t>
      </w:r>
      <w:r w:rsidR="00D35096">
        <w:rPr>
          <w:rFonts w:ascii="Arial" w:eastAsia="Arial" w:hAnsi="Arial" w:cs="Arial"/>
          <w:color w:val="000000" w:themeColor="text1"/>
          <w:kern w:val="24"/>
          <w:lang w:val="en-US"/>
        </w:rPr>
        <w:t xml:space="preserve">donor-derived </w:t>
      </w:r>
      <w:proofErr w:type="spellStart"/>
      <w:r w:rsidR="00D35096" w:rsidRPr="00DF4D3E">
        <w:rPr>
          <w:rFonts w:ascii="Arial" w:eastAsia="Arial" w:hAnsi="Arial" w:cs="Arial"/>
          <w:color w:val="000000" w:themeColor="text1"/>
          <w:kern w:val="24"/>
          <w:lang w:val="en-US"/>
        </w:rPr>
        <w:t>pDC</w:t>
      </w:r>
      <w:proofErr w:type="spellEnd"/>
      <w:r w:rsidR="00D35096" w:rsidRPr="00DF4D3E">
        <w:rPr>
          <w:rFonts w:ascii="Arial" w:eastAsia="Arial" w:hAnsi="Arial" w:cs="Arial"/>
          <w:color w:val="000000" w:themeColor="text1"/>
          <w:kern w:val="24"/>
          <w:lang w:val="en-US"/>
        </w:rPr>
        <w:t xml:space="preserve"> (CD45.1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PDCA</w:t>
      </w:r>
      <w:r w:rsidR="00D35096">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CD11c</w:t>
      </w:r>
      <w:r w:rsidR="00D35096" w:rsidRPr="00DF4D3E">
        <w:rPr>
          <w:rFonts w:ascii="Arial" w:eastAsia="Arial" w:hAnsi="Arial" w:cs="Arial"/>
          <w:color w:val="000000" w:themeColor="text1"/>
          <w:kern w:val="24"/>
          <w:vertAlign w:val="superscript"/>
          <w:lang w:val="en-US"/>
        </w:rPr>
        <w:t>int</w:t>
      </w:r>
      <w:r w:rsidR="00D35096" w:rsidRPr="00DF4D3E">
        <w:rPr>
          <w:rFonts w:ascii="Arial" w:eastAsia="Arial" w:hAnsi="Arial" w:cs="Arial"/>
          <w:color w:val="000000" w:themeColor="text1"/>
          <w:kern w:val="24"/>
          <w:lang w:val="en-US"/>
        </w:rPr>
        <w:t xml:space="preserve">) and </w:t>
      </w:r>
      <w:proofErr w:type="spellStart"/>
      <w:r w:rsidR="00D35096" w:rsidRPr="00DF4D3E">
        <w:rPr>
          <w:rFonts w:ascii="Arial" w:eastAsia="Arial" w:hAnsi="Arial" w:cs="Arial"/>
          <w:color w:val="000000" w:themeColor="text1"/>
          <w:kern w:val="24"/>
          <w:lang w:val="en-US"/>
        </w:rPr>
        <w:t>cDC</w:t>
      </w:r>
      <w:proofErr w:type="spellEnd"/>
      <w:r w:rsidR="00D35096" w:rsidRPr="00DF4D3E">
        <w:rPr>
          <w:rFonts w:ascii="Arial" w:eastAsia="Arial" w:hAnsi="Arial" w:cs="Arial"/>
          <w:color w:val="000000" w:themeColor="text1"/>
          <w:kern w:val="24"/>
          <w:lang w:val="en-US"/>
        </w:rPr>
        <w:t xml:space="preserve"> (CD45.1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PDCA</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CD11c</w:t>
      </w:r>
      <w:r w:rsidR="00D35096" w:rsidRPr="00DF4D3E">
        <w:rPr>
          <w:rFonts w:ascii="Arial" w:eastAsia="Arial" w:hAnsi="Arial" w:cs="Arial"/>
          <w:color w:val="000000" w:themeColor="text1"/>
          <w:kern w:val="24"/>
          <w:vertAlign w:val="superscript"/>
          <w:lang w:val="en-US"/>
        </w:rPr>
        <w:t>high</w:t>
      </w:r>
      <w:r w:rsidR="00D35096" w:rsidRPr="00DF4D3E">
        <w:rPr>
          <w:rFonts w:ascii="Arial" w:eastAsia="Arial" w:hAnsi="Arial" w:cs="Arial"/>
          <w:color w:val="000000" w:themeColor="text1"/>
          <w:kern w:val="24"/>
          <w:lang w:val="en-US"/>
        </w:rPr>
        <w:t>) 12-14 days after adoptive transfer of HSC</w:t>
      </w:r>
      <w:r w:rsidR="00D35096">
        <w:rPr>
          <w:rFonts w:ascii="Arial" w:eastAsia="Arial" w:hAnsi="Arial" w:cs="Arial"/>
          <w:color w:val="000000" w:themeColor="text1"/>
          <w:kern w:val="24"/>
          <w:lang w:val="en-US"/>
        </w:rPr>
        <w:t xml:space="preserve"> (</w:t>
      </w:r>
      <w:r w:rsidR="00D35096" w:rsidRPr="00DF4D3E">
        <w:rPr>
          <w:rFonts w:ascii="Arial" w:eastAsia="Arial" w:hAnsi="Arial" w:cs="Arial"/>
          <w:color w:val="000000" w:themeColor="text1"/>
          <w:kern w:val="24"/>
          <w:lang w:val="en-US"/>
        </w:rPr>
        <w:t>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B50E2B">
        <w:rPr>
          <w:rFonts w:ascii="Arial" w:hAnsi="Arial" w:cs="Arial"/>
          <w:color w:val="000000"/>
          <w:lang w:val="en-GB"/>
        </w:rPr>
        <w:t>LSK</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CD150</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CD48</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CD34</w:t>
      </w:r>
      <w:r w:rsidR="00D35096" w:rsidRPr="00B50E2B">
        <w:rPr>
          <w:rFonts w:ascii="Arial" w:hAnsi="Arial" w:cs="Arial"/>
          <w:color w:val="000000"/>
          <w:vertAlign w:val="superscript"/>
          <w:lang w:val="en-GB"/>
        </w:rPr>
        <w:t>-</w:t>
      </w:r>
      <w:r w:rsidR="00D35096">
        <w:rPr>
          <w:rFonts w:ascii="Arial" w:hAnsi="Arial" w:cs="Arial"/>
          <w:color w:val="000000"/>
          <w:lang w:val="en-GB"/>
        </w:rPr>
        <w:t>)</w:t>
      </w:r>
      <w:r w:rsidR="00D35096" w:rsidRPr="00DF4D3E">
        <w:rPr>
          <w:rFonts w:ascii="Arial" w:eastAsia="Arial" w:hAnsi="Arial" w:cs="Arial"/>
          <w:color w:val="000000" w:themeColor="text1"/>
          <w:kern w:val="24"/>
          <w:lang w:val="en-US"/>
        </w:rPr>
        <w:t>, MPP1</w:t>
      </w:r>
      <w:r w:rsidR="00D35096">
        <w:rPr>
          <w:rFonts w:ascii="Arial" w:eastAsia="Arial" w:hAnsi="Arial" w:cs="Arial"/>
          <w:color w:val="000000" w:themeColor="text1"/>
          <w:kern w:val="24"/>
          <w:lang w:val="en-US"/>
        </w:rPr>
        <w:t xml:space="preserve"> (</w:t>
      </w:r>
      <w:r w:rsidR="00D35096" w:rsidRPr="00DF4D3E">
        <w:rPr>
          <w:rFonts w:ascii="Arial" w:eastAsia="Arial" w:hAnsi="Arial" w:cs="Arial"/>
          <w:color w:val="000000" w:themeColor="text1"/>
          <w:kern w:val="24"/>
          <w:lang w:val="en-US"/>
        </w:rPr>
        <w:t>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B50E2B">
        <w:rPr>
          <w:rFonts w:ascii="Arial" w:hAnsi="Arial" w:cs="Arial"/>
          <w:color w:val="000000"/>
          <w:lang w:val="en-GB"/>
        </w:rPr>
        <w:t>LSK</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CD150</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CD48</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CD34</w:t>
      </w:r>
      <w:r w:rsidR="00D35096" w:rsidRPr="00B50E2B">
        <w:rPr>
          <w:rFonts w:ascii="Arial" w:hAnsi="Arial" w:cs="Arial"/>
          <w:color w:val="000000"/>
          <w:vertAlign w:val="superscript"/>
          <w:lang w:val="en-GB"/>
        </w:rPr>
        <w:t>+</w:t>
      </w:r>
      <w:r w:rsidR="00D35096">
        <w:rPr>
          <w:rFonts w:ascii="Arial" w:eastAsia="Arial" w:hAnsi="Arial" w:cs="Arial"/>
          <w:color w:val="000000" w:themeColor="text1"/>
          <w:kern w:val="24"/>
          <w:lang w:val="en-US"/>
        </w:rPr>
        <w:t>)</w:t>
      </w:r>
      <w:r w:rsidR="00D35096" w:rsidRPr="00DF4D3E">
        <w:rPr>
          <w:rFonts w:ascii="Arial" w:eastAsia="Arial" w:hAnsi="Arial" w:cs="Arial"/>
          <w:color w:val="000000" w:themeColor="text1"/>
          <w:kern w:val="24"/>
          <w:lang w:val="en-US"/>
        </w:rPr>
        <w:t>, MPP2</w:t>
      </w:r>
      <w:r w:rsidR="00D35096">
        <w:rPr>
          <w:rFonts w:ascii="Arial" w:eastAsia="Arial" w:hAnsi="Arial" w:cs="Arial"/>
          <w:color w:val="000000" w:themeColor="text1"/>
          <w:kern w:val="24"/>
          <w:lang w:val="en-US"/>
        </w:rPr>
        <w:t xml:space="preserve"> (</w:t>
      </w:r>
      <w:r w:rsidR="00D35096" w:rsidRPr="00DF4D3E">
        <w:rPr>
          <w:rFonts w:ascii="Arial" w:eastAsia="Arial" w:hAnsi="Arial" w:cs="Arial"/>
          <w:color w:val="000000" w:themeColor="text1"/>
          <w:kern w:val="24"/>
          <w:lang w:val="en-US"/>
        </w:rPr>
        <w:t>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B50E2B">
        <w:rPr>
          <w:rFonts w:ascii="Arial" w:hAnsi="Arial" w:cs="Arial"/>
          <w:color w:val="000000"/>
          <w:lang w:val="en-GB"/>
        </w:rPr>
        <w:t>LSK</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CD150</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CD48</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CD34</w:t>
      </w:r>
      <w:r w:rsidR="00D35096">
        <w:rPr>
          <w:rFonts w:ascii="Arial" w:hAnsi="Arial" w:cs="Arial"/>
          <w:color w:val="000000"/>
          <w:vertAlign w:val="superscript"/>
          <w:lang w:val="en-GB"/>
        </w:rPr>
        <w:t>+</w:t>
      </w:r>
      <w:r w:rsidR="00D35096">
        <w:rPr>
          <w:rFonts w:ascii="Arial" w:eastAsia="Arial" w:hAnsi="Arial" w:cs="Arial"/>
          <w:color w:val="000000" w:themeColor="text1"/>
          <w:kern w:val="24"/>
          <w:lang w:val="en-US"/>
        </w:rPr>
        <w:t>)</w:t>
      </w:r>
      <w:r w:rsidR="00D35096" w:rsidRPr="00DF4D3E">
        <w:rPr>
          <w:rFonts w:ascii="Arial" w:eastAsia="Arial" w:hAnsi="Arial" w:cs="Arial"/>
          <w:color w:val="000000" w:themeColor="text1"/>
          <w:kern w:val="24"/>
          <w:lang w:val="en-US"/>
        </w:rPr>
        <w:t xml:space="preserve">, MPP3 </w:t>
      </w:r>
      <w:r w:rsidR="00D35096">
        <w:rPr>
          <w:rFonts w:ascii="Arial" w:eastAsia="Arial" w:hAnsi="Arial" w:cs="Arial"/>
          <w:color w:val="000000" w:themeColor="text1"/>
          <w:kern w:val="24"/>
          <w:lang w:val="en-US"/>
        </w:rPr>
        <w:t>(</w:t>
      </w:r>
      <w:r w:rsidR="00D35096" w:rsidRPr="00DF4D3E">
        <w:rPr>
          <w:rFonts w:ascii="Arial" w:eastAsia="Arial" w:hAnsi="Arial" w:cs="Arial"/>
          <w:color w:val="000000" w:themeColor="text1"/>
          <w:kern w:val="24"/>
          <w:lang w:val="en-US"/>
        </w:rPr>
        <w:t>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B50E2B">
        <w:rPr>
          <w:rFonts w:ascii="Arial" w:hAnsi="Arial" w:cs="Arial"/>
          <w:color w:val="000000"/>
          <w:lang w:val="en-GB"/>
        </w:rPr>
        <w:t xml:space="preserve"> LSK</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CD150</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CD48</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CD34</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Flt3</w:t>
      </w:r>
      <w:r w:rsidR="00D35096" w:rsidRPr="00B50E2B">
        <w:rPr>
          <w:rFonts w:ascii="Arial" w:hAnsi="Arial" w:cs="Arial"/>
          <w:color w:val="000000"/>
          <w:vertAlign w:val="superscript"/>
          <w:lang w:val="en-GB"/>
        </w:rPr>
        <w:t>-</w:t>
      </w:r>
      <w:r w:rsidR="00D35096">
        <w:rPr>
          <w:rFonts w:ascii="Arial" w:eastAsia="Arial" w:hAnsi="Arial" w:cs="Arial"/>
          <w:color w:val="000000" w:themeColor="text1"/>
          <w:kern w:val="24"/>
          <w:lang w:val="en-US"/>
        </w:rPr>
        <w:t xml:space="preserve">) </w:t>
      </w:r>
      <w:r w:rsidR="00D35096" w:rsidRPr="00DF4D3E">
        <w:rPr>
          <w:rFonts w:ascii="Arial" w:eastAsia="Arial" w:hAnsi="Arial" w:cs="Arial"/>
          <w:color w:val="000000" w:themeColor="text1"/>
          <w:kern w:val="24"/>
          <w:lang w:val="en-US"/>
        </w:rPr>
        <w:t>or MPP4</w:t>
      </w:r>
      <w:r w:rsidR="00D35096">
        <w:rPr>
          <w:rFonts w:ascii="Arial" w:eastAsia="Arial" w:hAnsi="Arial" w:cs="Arial"/>
          <w:color w:val="000000" w:themeColor="text1"/>
          <w:kern w:val="24"/>
          <w:lang w:val="en-US"/>
        </w:rPr>
        <w:t xml:space="preserve"> (</w:t>
      </w:r>
      <w:r w:rsidR="00D35096" w:rsidRPr="00DF4D3E">
        <w:rPr>
          <w:rFonts w:ascii="Arial" w:eastAsia="Arial" w:hAnsi="Arial" w:cs="Arial"/>
          <w:color w:val="000000" w:themeColor="text1"/>
          <w:kern w:val="24"/>
          <w:lang w:val="en-US"/>
        </w:rPr>
        <w:t>CD45.1</w:t>
      </w:r>
      <w:r w:rsidR="00D35096" w:rsidRPr="00DF4D3E">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w:t>
      </w:r>
      <w:r w:rsidR="00D35096">
        <w:rPr>
          <w:rFonts w:ascii="Arial" w:eastAsia="Arial" w:hAnsi="Arial" w:cs="Arial"/>
          <w:color w:val="000000" w:themeColor="text1"/>
          <w:kern w:val="24"/>
          <w:lang w:val="en-US"/>
        </w:rPr>
        <w:t>2</w:t>
      </w:r>
      <w:r w:rsidR="00D35096">
        <w:rPr>
          <w:rFonts w:ascii="Arial" w:eastAsia="Arial" w:hAnsi="Arial" w:cs="Arial"/>
          <w:color w:val="000000" w:themeColor="text1"/>
          <w:kern w:val="24"/>
          <w:vertAlign w:val="superscript"/>
          <w:lang w:val="en-US"/>
        </w:rPr>
        <w:t>-</w:t>
      </w:r>
      <w:r w:rsidR="00D35096" w:rsidRPr="00B50E2B">
        <w:rPr>
          <w:rFonts w:ascii="Arial" w:hAnsi="Arial" w:cs="Arial"/>
          <w:color w:val="000000"/>
          <w:lang w:val="en-GB"/>
        </w:rPr>
        <w:t>LSK</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CD150</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CD48</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CD34</w:t>
      </w:r>
      <w:r w:rsidR="00D35096" w:rsidRPr="00B50E2B">
        <w:rPr>
          <w:rFonts w:ascii="Arial" w:hAnsi="Arial" w:cs="Arial"/>
          <w:color w:val="000000"/>
          <w:vertAlign w:val="superscript"/>
          <w:lang w:val="en-GB"/>
        </w:rPr>
        <w:t>+</w:t>
      </w:r>
      <w:r w:rsidR="00D35096" w:rsidRPr="00B50E2B">
        <w:rPr>
          <w:rFonts w:ascii="Arial" w:hAnsi="Arial" w:cs="Arial"/>
          <w:color w:val="000000"/>
          <w:lang w:val="en-GB"/>
        </w:rPr>
        <w:t>Flt3</w:t>
      </w:r>
      <w:r w:rsidR="00D35096" w:rsidRPr="00B50E2B">
        <w:rPr>
          <w:rFonts w:ascii="Arial" w:hAnsi="Arial" w:cs="Arial"/>
          <w:color w:val="000000"/>
          <w:vertAlign w:val="superscript"/>
          <w:lang w:val="en-GB"/>
        </w:rPr>
        <w:t>+</w:t>
      </w:r>
      <w:r w:rsidR="00D35096">
        <w:rPr>
          <w:rFonts w:ascii="Arial" w:eastAsia="Arial" w:hAnsi="Arial" w:cs="Arial"/>
          <w:color w:val="000000" w:themeColor="text1"/>
          <w:kern w:val="24"/>
          <w:lang w:val="en-US"/>
        </w:rPr>
        <w:t>)</w:t>
      </w:r>
      <w:r w:rsidR="00D35096" w:rsidRPr="00DF4D3E">
        <w:rPr>
          <w:rFonts w:ascii="Arial" w:eastAsia="Arial" w:hAnsi="Arial" w:cs="Arial"/>
          <w:color w:val="000000" w:themeColor="text1"/>
          <w:kern w:val="24"/>
          <w:lang w:val="en-US"/>
        </w:rPr>
        <w:t xml:space="preserve"> into </w:t>
      </w:r>
      <w:r w:rsidR="00D35096">
        <w:rPr>
          <w:rFonts w:ascii="Arial" w:eastAsia="Arial" w:hAnsi="Arial" w:cs="Arial"/>
          <w:color w:val="000000" w:themeColor="text1"/>
          <w:kern w:val="24"/>
          <w:lang w:val="en-US"/>
        </w:rPr>
        <w:t>CD45.1</w:t>
      </w:r>
      <w:r w:rsidR="00D35096" w:rsidRPr="001A7645">
        <w:rPr>
          <w:rFonts w:ascii="Arial" w:eastAsia="Arial" w:hAnsi="Arial" w:cs="Arial"/>
          <w:color w:val="000000" w:themeColor="text1"/>
          <w:kern w:val="24"/>
          <w:vertAlign w:val="superscript"/>
          <w:lang w:val="en-US"/>
        </w:rPr>
        <w:t>-</w:t>
      </w:r>
      <w:r w:rsidR="00D35096" w:rsidRPr="00DF4D3E">
        <w:rPr>
          <w:rFonts w:ascii="Arial" w:eastAsia="Arial" w:hAnsi="Arial" w:cs="Arial"/>
          <w:color w:val="000000" w:themeColor="text1"/>
          <w:kern w:val="24"/>
          <w:lang w:val="en-US"/>
        </w:rPr>
        <w:t>CD45.2</w:t>
      </w:r>
      <w:r w:rsidR="00D35096" w:rsidRPr="00DF4D3E">
        <w:rPr>
          <w:rFonts w:ascii="Arial" w:eastAsia="Arial" w:hAnsi="Arial" w:cs="Arial"/>
          <w:color w:val="000000" w:themeColor="text1"/>
          <w:kern w:val="24"/>
          <w:vertAlign w:val="superscript"/>
          <w:lang w:val="en-US"/>
        </w:rPr>
        <w:t xml:space="preserve">+ </w:t>
      </w:r>
      <w:r w:rsidR="00D35096">
        <w:rPr>
          <w:rFonts w:ascii="Arial" w:eastAsia="Arial" w:hAnsi="Arial" w:cs="Arial"/>
          <w:color w:val="000000" w:themeColor="text1"/>
          <w:kern w:val="24"/>
          <w:lang w:val="en-US"/>
        </w:rPr>
        <w:t>recipient animals.</w:t>
      </w:r>
      <w:r w:rsidR="005C3C5F">
        <w:rPr>
          <w:rFonts w:ascii="Arial" w:eastAsia="Arial" w:hAnsi="Arial" w:cs="Arial"/>
          <w:color w:val="000000" w:themeColor="text1"/>
          <w:kern w:val="24"/>
          <w:lang w:val="en-US"/>
        </w:rPr>
        <w:t xml:space="preserve"> </w:t>
      </w:r>
      <w:r w:rsidR="000F6AF0">
        <w:rPr>
          <w:rFonts w:ascii="Arial" w:eastAsia="Arial" w:hAnsi="Arial" w:cs="Arial"/>
          <w:color w:val="000000" w:themeColor="text1"/>
          <w:kern w:val="24"/>
          <w:lang w:val="en-US"/>
        </w:rPr>
        <w:t>N</w:t>
      </w:r>
      <w:r w:rsidR="000F6AF0" w:rsidRPr="00DF4D3E">
        <w:rPr>
          <w:rFonts w:ascii="Arial" w:eastAsia="Arial" w:hAnsi="Arial" w:cs="Arial"/>
          <w:color w:val="000000" w:themeColor="text1"/>
          <w:kern w:val="24"/>
          <w:lang w:val="en-US"/>
        </w:rPr>
        <w:t>umbers indicate percentage of cells within the gates</w:t>
      </w:r>
      <w:r w:rsidR="000F6AF0">
        <w:rPr>
          <w:rFonts w:ascii="Arial" w:eastAsia="Arial" w:hAnsi="Arial" w:cs="Arial"/>
          <w:color w:val="000000" w:themeColor="text1"/>
          <w:kern w:val="24"/>
          <w:lang w:val="en-US"/>
        </w:rPr>
        <w:t xml:space="preserve">. A second, independent experiment with similar outcome is shown in </w:t>
      </w:r>
      <w:r w:rsidR="00EB5A8E">
        <w:rPr>
          <w:rFonts w:ascii="Arial" w:eastAsia="Arial" w:hAnsi="Arial" w:cs="Arial"/>
          <w:color w:val="000000" w:themeColor="text1"/>
          <w:kern w:val="24"/>
          <w:lang w:val="en-US"/>
        </w:rPr>
        <w:t>S</w:t>
      </w:r>
      <w:r w:rsidR="000F6AF0">
        <w:rPr>
          <w:rFonts w:ascii="Arial" w:eastAsia="Arial" w:hAnsi="Arial" w:cs="Arial"/>
          <w:color w:val="000000" w:themeColor="text1"/>
          <w:kern w:val="24"/>
          <w:lang w:val="en-US"/>
        </w:rPr>
        <w:t xml:space="preserve">uppl. Fig. 5a. </w:t>
      </w:r>
      <w:r w:rsidR="00C641A8" w:rsidRPr="00D274D4">
        <w:rPr>
          <w:rFonts w:ascii="Arial" w:hAnsi="Arial" w:cs="Arial"/>
          <w:color w:val="000000"/>
          <w:lang w:val="en-US"/>
        </w:rPr>
        <w:t>(</w:t>
      </w:r>
      <w:r w:rsidR="00C641A8" w:rsidRPr="00D274D4">
        <w:rPr>
          <w:rFonts w:ascii="Arial" w:hAnsi="Arial" w:cs="Arial"/>
          <w:b/>
          <w:color w:val="000000"/>
          <w:lang w:val="en-US"/>
        </w:rPr>
        <w:t>d</w:t>
      </w:r>
      <w:r w:rsidR="003641C8" w:rsidRPr="001E6987">
        <w:rPr>
          <w:rFonts w:ascii="Arial" w:hAnsi="Arial" w:cs="Arial"/>
          <w:color w:val="000000"/>
          <w:lang w:val="en-US"/>
        </w:rPr>
        <w:t>-</w:t>
      </w:r>
      <w:r w:rsidR="003641C8" w:rsidRPr="00D274D4">
        <w:rPr>
          <w:rFonts w:ascii="Arial" w:hAnsi="Arial" w:cs="Arial"/>
          <w:b/>
          <w:color w:val="000000"/>
          <w:lang w:val="en-US"/>
        </w:rPr>
        <w:t>f</w:t>
      </w:r>
      <w:r w:rsidR="00C641A8" w:rsidRPr="00D274D4">
        <w:rPr>
          <w:rFonts w:ascii="Arial" w:hAnsi="Arial" w:cs="Arial"/>
          <w:color w:val="000000"/>
          <w:lang w:val="en-US"/>
        </w:rPr>
        <w:t xml:space="preserve">) </w:t>
      </w:r>
      <w:r w:rsidR="003641C8" w:rsidRPr="00D274D4">
        <w:rPr>
          <w:rFonts w:ascii="Arial" w:hAnsi="Arial" w:cs="Arial"/>
          <w:color w:val="000000"/>
          <w:lang w:val="en-US"/>
        </w:rPr>
        <w:t>F</w:t>
      </w:r>
      <w:r w:rsidR="00D274D4">
        <w:rPr>
          <w:rFonts w:ascii="Arial" w:hAnsi="Arial" w:cs="Arial"/>
          <w:color w:val="000000"/>
          <w:lang w:val="en-US"/>
        </w:rPr>
        <w:t>requencies</w:t>
      </w:r>
      <w:r w:rsidR="00C641A8" w:rsidRPr="00D274D4">
        <w:rPr>
          <w:rFonts w:ascii="Arial" w:hAnsi="Arial" w:cs="Arial"/>
          <w:color w:val="000000"/>
          <w:lang w:val="en-US"/>
        </w:rPr>
        <w:t xml:space="preserve"> </w:t>
      </w:r>
      <w:r w:rsidR="003641C8" w:rsidRPr="00D274D4">
        <w:rPr>
          <w:rFonts w:ascii="Arial" w:hAnsi="Arial" w:cs="Arial"/>
          <w:color w:val="000000"/>
          <w:lang w:val="en-US"/>
        </w:rPr>
        <w:t xml:space="preserve">of the indicated cell populations </w:t>
      </w:r>
      <w:r w:rsidR="00D274D4" w:rsidRPr="00D274D4">
        <w:rPr>
          <w:rFonts w:ascii="Arial" w:hAnsi="Arial" w:cs="Arial"/>
          <w:color w:val="000000"/>
          <w:lang w:val="en-US"/>
        </w:rPr>
        <w:t xml:space="preserve">in </w:t>
      </w:r>
      <w:r w:rsidR="00EB5A8E" w:rsidRPr="00D274D4">
        <w:rPr>
          <w:rFonts w:ascii="Arial" w:hAnsi="Arial" w:cs="Arial"/>
          <w:color w:val="000000"/>
          <w:lang w:val="en-US"/>
        </w:rPr>
        <w:t>(</w:t>
      </w:r>
      <w:r w:rsidR="00EB5A8E" w:rsidRPr="00D274D4">
        <w:rPr>
          <w:rFonts w:ascii="Arial" w:hAnsi="Arial" w:cs="Arial"/>
          <w:b/>
          <w:color w:val="000000"/>
          <w:lang w:val="en-US"/>
        </w:rPr>
        <w:t>d</w:t>
      </w:r>
      <w:r w:rsidR="00EB5A8E" w:rsidRPr="00D274D4">
        <w:rPr>
          <w:rFonts w:ascii="Arial" w:hAnsi="Arial" w:cs="Arial"/>
          <w:color w:val="000000"/>
          <w:lang w:val="en-US"/>
        </w:rPr>
        <w:t xml:space="preserve">) </w:t>
      </w:r>
      <w:r w:rsidR="00D274D4" w:rsidRPr="00D274D4">
        <w:rPr>
          <w:rFonts w:ascii="Arial" w:hAnsi="Arial" w:cs="Arial"/>
          <w:i/>
          <w:color w:val="000000"/>
          <w:lang w:val="en-US"/>
        </w:rPr>
        <w:t>Cx3cr1</w:t>
      </w:r>
      <w:r w:rsidR="00D274D4" w:rsidRPr="00D274D4">
        <w:rPr>
          <w:rFonts w:ascii="Arial" w:hAnsi="Arial" w:cs="Arial"/>
          <w:color w:val="000000"/>
          <w:vertAlign w:val="superscript"/>
          <w:lang w:val="en-US"/>
        </w:rPr>
        <w:t>Cre+</w:t>
      </w:r>
      <w:r w:rsidR="00D274D4" w:rsidRPr="00D274D4">
        <w:rPr>
          <w:rFonts w:ascii="Arial" w:hAnsi="Arial" w:cs="Arial"/>
          <w:i/>
          <w:color w:val="000000"/>
          <w:lang w:val="en-US"/>
        </w:rPr>
        <w:t>Dnmt1</w:t>
      </w:r>
      <w:r w:rsidR="00D274D4" w:rsidRPr="00D274D4">
        <w:rPr>
          <w:rFonts w:ascii="Arial" w:hAnsi="Arial" w:cs="Arial"/>
          <w:color w:val="000000"/>
          <w:vertAlign w:val="superscript"/>
          <w:lang w:val="en-US"/>
        </w:rPr>
        <w:t>lox/chip</w:t>
      </w:r>
      <w:r w:rsidR="00D274D4" w:rsidRPr="00D274D4">
        <w:rPr>
          <w:rFonts w:ascii="Arial" w:hAnsi="Arial" w:cs="Arial"/>
          <w:color w:val="000000"/>
          <w:lang w:val="en-US"/>
        </w:rPr>
        <w:t xml:space="preserve"> and </w:t>
      </w:r>
      <w:r w:rsidR="00D274D4" w:rsidRPr="00D274D4">
        <w:rPr>
          <w:rFonts w:ascii="Arial" w:hAnsi="Arial" w:cs="Arial"/>
          <w:i/>
          <w:color w:val="000000"/>
          <w:lang w:val="en-US"/>
        </w:rPr>
        <w:t>Cx3cr1</w:t>
      </w:r>
      <w:r w:rsidR="00D274D4" w:rsidRPr="00D274D4">
        <w:rPr>
          <w:rFonts w:ascii="Arial" w:hAnsi="Arial" w:cs="Arial"/>
          <w:color w:val="000000"/>
          <w:vertAlign w:val="superscript"/>
          <w:lang w:val="en-US"/>
        </w:rPr>
        <w:t>Cre-</w:t>
      </w:r>
      <w:r w:rsidR="00D274D4" w:rsidRPr="00D274D4">
        <w:rPr>
          <w:rFonts w:ascii="Arial" w:hAnsi="Arial" w:cs="Arial"/>
          <w:i/>
          <w:color w:val="000000"/>
          <w:lang w:val="en-US"/>
        </w:rPr>
        <w:t>Dnmt1</w:t>
      </w:r>
      <w:r w:rsidR="00D274D4" w:rsidRPr="00D274D4">
        <w:rPr>
          <w:rFonts w:ascii="Arial" w:hAnsi="Arial" w:cs="Arial"/>
          <w:color w:val="000000"/>
          <w:vertAlign w:val="superscript"/>
          <w:lang w:val="en-US"/>
        </w:rPr>
        <w:t>lox/chip</w:t>
      </w:r>
      <w:r w:rsidR="00D274D4" w:rsidRPr="00D274D4">
        <w:rPr>
          <w:rFonts w:ascii="Arial" w:hAnsi="Arial" w:cs="Arial"/>
          <w:color w:val="000000"/>
          <w:lang w:val="en-US"/>
        </w:rPr>
        <w:t xml:space="preserve"> or </w:t>
      </w:r>
      <w:r w:rsidR="00EB5A8E" w:rsidRPr="00D274D4">
        <w:rPr>
          <w:rFonts w:ascii="Arial" w:hAnsi="Arial" w:cs="Arial"/>
          <w:color w:val="000000"/>
          <w:lang w:val="en-US"/>
        </w:rPr>
        <w:t>(</w:t>
      </w:r>
      <w:proofErr w:type="spellStart"/>
      <w:proofErr w:type="gramStart"/>
      <w:r w:rsidR="00EB5A8E" w:rsidRPr="00D274D4">
        <w:rPr>
          <w:rFonts w:ascii="Arial" w:hAnsi="Arial" w:cs="Arial"/>
          <w:b/>
          <w:color w:val="000000"/>
          <w:lang w:val="en-US"/>
        </w:rPr>
        <w:t>e</w:t>
      </w:r>
      <w:r w:rsidR="00EB5A8E" w:rsidRPr="001E6987">
        <w:rPr>
          <w:rFonts w:ascii="Arial" w:hAnsi="Arial" w:cs="Arial"/>
          <w:color w:val="000000"/>
          <w:lang w:val="en-US"/>
        </w:rPr>
        <w:t>,</w:t>
      </w:r>
      <w:r w:rsidR="00EB5A8E" w:rsidRPr="00D274D4">
        <w:rPr>
          <w:rFonts w:ascii="Arial" w:hAnsi="Arial" w:cs="Arial"/>
          <w:b/>
          <w:color w:val="000000"/>
          <w:lang w:val="en-US"/>
        </w:rPr>
        <w:t>f</w:t>
      </w:r>
      <w:proofErr w:type="spellEnd"/>
      <w:proofErr w:type="gramEnd"/>
      <w:r w:rsidR="00EB5A8E" w:rsidRPr="00D274D4">
        <w:rPr>
          <w:rFonts w:ascii="Arial" w:hAnsi="Arial" w:cs="Arial"/>
          <w:color w:val="000000"/>
          <w:lang w:val="en-US"/>
        </w:rPr>
        <w:t xml:space="preserve">) </w:t>
      </w:r>
      <w:r w:rsidR="00EB5A8E" w:rsidRPr="00D274D4">
        <w:rPr>
          <w:rFonts w:ascii="Arial" w:hAnsi="Arial" w:cs="Arial"/>
          <w:i/>
          <w:color w:val="000000"/>
          <w:lang w:val="en-US"/>
        </w:rPr>
        <w:t>Vav</w:t>
      </w:r>
      <w:r w:rsidR="00EB5A8E" w:rsidRPr="00D274D4">
        <w:rPr>
          <w:rFonts w:ascii="Arial" w:hAnsi="Arial" w:cs="Arial"/>
          <w:color w:val="000000"/>
          <w:vertAlign w:val="superscript"/>
          <w:lang w:val="en-US"/>
        </w:rPr>
        <w:t>Cre+</w:t>
      </w:r>
      <w:r w:rsidR="00EB5A8E" w:rsidRPr="00D274D4">
        <w:rPr>
          <w:rFonts w:ascii="Arial" w:hAnsi="Arial" w:cs="Arial"/>
          <w:i/>
          <w:color w:val="000000"/>
          <w:lang w:val="en-US"/>
        </w:rPr>
        <w:t>Dnmt1</w:t>
      </w:r>
      <w:r w:rsidR="00EB5A8E" w:rsidRPr="00D274D4">
        <w:rPr>
          <w:rFonts w:ascii="Arial" w:hAnsi="Arial" w:cs="Arial"/>
          <w:color w:val="000000"/>
          <w:vertAlign w:val="superscript"/>
          <w:lang w:val="en-US"/>
        </w:rPr>
        <w:t>+/+</w:t>
      </w:r>
      <w:r w:rsidR="00EB5A8E" w:rsidRPr="00D274D4">
        <w:rPr>
          <w:rFonts w:ascii="Arial" w:hAnsi="Arial" w:cs="Arial"/>
          <w:color w:val="000000"/>
          <w:lang w:val="en-US"/>
        </w:rPr>
        <w:t xml:space="preserve">, </w:t>
      </w:r>
      <w:r w:rsidR="00EB5A8E" w:rsidRPr="00D274D4">
        <w:rPr>
          <w:rFonts w:ascii="Arial" w:hAnsi="Arial" w:cs="Arial"/>
          <w:i/>
          <w:color w:val="000000"/>
          <w:lang w:val="en-US"/>
        </w:rPr>
        <w:t>Vav</w:t>
      </w:r>
      <w:r w:rsidR="00EB5A8E" w:rsidRPr="00D274D4">
        <w:rPr>
          <w:rFonts w:ascii="Arial" w:hAnsi="Arial" w:cs="Arial"/>
          <w:color w:val="000000"/>
          <w:vertAlign w:val="superscript"/>
          <w:lang w:val="en-US"/>
        </w:rPr>
        <w:t>Cre-</w:t>
      </w:r>
      <w:r w:rsidR="00EB5A8E" w:rsidRPr="00D274D4">
        <w:rPr>
          <w:rFonts w:ascii="Arial" w:hAnsi="Arial" w:cs="Arial"/>
          <w:i/>
          <w:color w:val="000000"/>
          <w:lang w:val="en-US"/>
        </w:rPr>
        <w:t>Dnmt1</w:t>
      </w:r>
      <w:r w:rsidR="00EB5A8E" w:rsidRPr="00D274D4">
        <w:rPr>
          <w:rFonts w:ascii="Arial" w:hAnsi="Arial" w:cs="Arial"/>
          <w:color w:val="000000"/>
          <w:vertAlign w:val="superscript"/>
          <w:lang w:val="en-US"/>
        </w:rPr>
        <w:t>lox/chip</w:t>
      </w:r>
      <w:r w:rsidR="00EB5A8E" w:rsidRPr="00D274D4">
        <w:rPr>
          <w:rFonts w:ascii="Arial" w:hAnsi="Arial" w:cs="Arial"/>
          <w:color w:val="000000"/>
          <w:lang w:val="en-US"/>
        </w:rPr>
        <w:t xml:space="preserve"> and </w:t>
      </w:r>
      <w:r w:rsidR="00D274D4" w:rsidRPr="00D274D4">
        <w:rPr>
          <w:rFonts w:ascii="Arial" w:hAnsi="Arial" w:cs="Arial"/>
          <w:i/>
          <w:color w:val="000000"/>
          <w:lang w:val="en-US"/>
        </w:rPr>
        <w:t>Vav</w:t>
      </w:r>
      <w:r w:rsidR="00D274D4" w:rsidRPr="00D274D4">
        <w:rPr>
          <w:rFonts w:ascii="Arial" w:hAnsi="Arial" w:cs="Arial"/>
          <w:color w:val="000000"/>
          <w:vertAlign w:val="superscript"/>
          <w:lang w:val="en-US"/>
        </w:rPr>
        <w:t>Cre+</w:t>
      </w:r>
      <w:r w:rsidR="00D274D4" w:rsidRPr="00D274D4">
        <w:rPr>
          <w:rFonts w:ascii="Arial" w:hAnsi="Arial" w:cs="Arial"/>
          <w:i/>
          <w:color w:val="000000"/>
          <w:lang w:val="en-US"/>
        </w:rPr>
        <w:t>Dnmt1</w:t>
      </w:r>
      <w:r w:rsidR="00D274D4" w:rsidRPr="00D274D4">
        <w:rPr>
          <w:rFonts w:ascii="Arial" w:hAnsi="Arial" w:cs="Arial"/>
          <w:color w:val="000000"/>
          <w:vertAlign w:val="superscript"/>
          <w:lang w:val="en-US"/>
        </w:rPr>
        <w:t>lox/chip</w:t>
      </w:r>
      <w:r w:rsidR="00D274D4" w:rsidRPr="00D274D4">
        <w:rPr>
          <w:rFonts w:ascii="Arial" w:hAnsi="Arial" w:cs="Arial"/>
          <w:color w:val="000000"/>
          <w:lang w:val="en-US"/>
        </w:rPr>
        <w:t xml:space="preserve"> mice as determined by flowcytometry. </w:t>
      </w:r>
      <w:r w:rsidR="00C641A8" w:rsidRPr="00D274D4">
        <w:rPr>
          <w:rFonts w:ascii="Arial" w:eastAsia="Arial" w:hAnsi="Arial" w:cs="Arial"/>
          <w:color w:val="000000" w:themeColor="text1"/>
          <w:kern w:val="24"/>
          <w:lang w:val="en-US"/>
        </w:rPr>
        <w:t>pDCs (PDCA</w:t>
      </w:r>
      <w:r w:rsidR="00C641A8" w:rsidRPr="00D274D4">
        <w:rPr>
          <w:rFonts w:ascii="Arial" w:eastAsia="Arial" w:hAnsi="Arial" w:cs="Arial"/>
          <w:color w:val="000000" w:themeColor="text1"/>
          <w:kern w:val="24"/>
          <w:vertAlign w:val="superscript"/>
          <w:lang w:val="en-US"/>
        </w:rPr>
        <w:t>+</w:t>
      </w:r>
      <w:r w:rsidR="00C641A8" w:rsidRPr="00D274D4">
        <w:rPr>
          <w:rFonts w:ascii="Arial" w:eastAsia="Arial" w:hAnsi="Arial" w:cs="Arial"/>
          <w:color w:val="000000" w:themeColor="text1"/>
          <w:kern w:val="24"/>
          <w:lang w:val="en-US"/>
        </w:rPr>
        <w:t>CD11c</w:t>
      </w:r>
      <w:r w:rsidR="00C641A8" w:rsidRPr="00D274D4">
        <w:rPr>
          <w:rFonts w:ascii="Arial" w:eastAsia="Arial" w:hAnsi="Arial" w:cs="Arial"/>
          <w:color w:val="000000" w:themeColor="text1"/>
          <w:kern w:val="24"/>
          <w:vertAlign w:val="superscript"/>
          <w:lang w:val="en-US"/>
        </w:rPr>
        <w:t>int</w:t>
      </w:r>
      <w:r w:rsidR="00C641A8" w:rsidRPr="00D274D4">
        <w:rPr>
          <w:rFonts w:ascii="Arial" w:eastAsia="Arial" w:hAnsi="Arial" w:cs="Arial"/>
          <w:color w:val="000000" w:themeColor="text1"/>
          <w:kern w:val="24"/>
          <w:lang w:val="en-US"/>
        </w:rPr>
        <w:t>)</w:t>
      </w:r>
      <w:r w:rsidR="00D274D4" w:rsidRPr="00D274D4">
        <w:rPr>
          <w:rFonts w:ascii="Arial" w:eastAsia="Arial" w:hAnsi="Arial" w:cs="Arial"/>
          <w:color w:val="000000" w:themeColor="text1"/>
          <w:kern w:val="24"/>
          <w:lang w:val="en-US"/>
        </w:rPr>
        <w:t>,</w:t>
      </w:r>
      <w:r w:rsidR="00C641A8" w:rsidRPr="00D274D4">
        <w:rPr>
          <w:rFonts w:ascii="Arial" w:eastAsia="Arial" w:hAnsi="Arial" w:cs="Arial"/>
          <w:color w:val="000000" w:themeColor="text1"/>
          <w:kern w:val="24"/>
          <w:lang w:val="en-US"/>
        </w:rPr>
        <w:t xml:space="preserve"> </w:t>
      </w:r>
      <w:r w:rsidR="00D274D4" w:rsidRPr="00D274D4">
        <w:rPr>
          <w:rFonts w:ascii="Arial" w:eastAsia="Arial" w:hAnsi="Arial" w:cs="Arial"/>
          <w:color w:val="000000" w:themeColor="text1"/>
          <w:kern w:val="24"/>
          <w:lang w:val="en-US"/>
        </w:rPr>
        <w:t>monocytes (Lin</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CD117</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CD115</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MDP (Lin</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CD117</w:t>
      </w:r>
      <w:r w:rsidR="00D274D4" w:rsidRPr="00D274D4">
        <w:rPr>
          <w:rFonts w:ascii="Arial" w:eastAsia="Arial" w:hAnsi="Arial" w:cs="Arial"/>
          <w:color w:val="000000" w:themeColor="text1"/>
          <w:kern w:val="24"/>
          <w:vertAlign w:val="superscript"/>
          <w:lang w:val="en-US"/>
        </w:rPr>
        <w:t>hi</w:t>
      </w:r>
      <w:r w:rsidR="00D274D4" w:rsidRPr="00D274D4">
        <w:rPr>
          <w:rFonts w:ascii="Arial" w:eastAsia="Arial" w:hAnsi="Arial" w:cs="Arial"/>
          <w:color w:val="000000" w:themeColor="text1"/>
          <w:kern w:val="24"/>
          <w:lang w:val="en-US"/>
        </w:rPr>
        <w:t>CD115</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Ly-6C</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CD11b</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xml:space="preserve">) and </w:t>
      </w:r>
      <w:proofErr w:type="spellStart"/>
      <w:r w:rsidR="00D274D4" w:rsidRPr="00D274D4">
        <w:rPr>
          <w:rFonts w:ascii="Arial" w:eastAsia="Arial" w:hAnsi="Arial" w:cs="Arial"/>
          <w:color w:val="000000" w:themeColor="text1"/>
          <w:kern w:val="24"/>
          <w:lang w:val="en-US"/>
        </w:rPr>
        <w:t>cMoP</w:t>
      </w:r>
      <w:proofErr w:type="spellEnd"/>
      <w:r w:rsidR="00D274D4" w:rsidRPr="00D274D4">
        <w:rPr>
          <w:rFonts w:ascii="Arial" w:eastAsia="Arial" w:hAnsi="Arial" w:cs="Arial"/>
          <w:color w:val="000000" w:themeColor="text1"/>
          <w:kern w:val="24"/>
          <w:lang w:val="en-US"/>
        </w:rPr>
        <w:t xml:space="preserve"> (Lin</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CD117</w:t>
      </w:r>
      <w:r w:rsidR="00D274D4" w:rsidRPr="00D274D4">
        <w:rPr>
          <w:rFonts w:ascii="Arial" w:eastAsia="Arial" w:hAnsi="Arial" w:cs="Arial"/>
          <w:color w:val="000000" w:themeColor="text1"/>
          <w:kern w:val="24"/>
          <w:vertAlign w:val="superscript"/>
          <w:lang w:val="en-US"/>
        </w:rPr>
        <w:t>hi</w:t>
      </w:r>
      <w:r w:rsidR="00D274D4" w:rsidRPr="00D274D4">
        <w:rPr>
          <w:rFonts w:ascii="Arial" w:eastAsia="Arial" w:hAnsi="Arial" w:cs="Arial"/>
          <w:color w:val="000000" w:themeColor="text1"/>
          <w:kern w:val="24"/>
          <w:lang w:val="en-US"/>
        </w:rPr>
        <w:t>CD115</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Ly-6C</w:t>
      </w:r>
      <w:r w:rsidR="00D274D4" w:rsidRPr="00D274D4">
        <w:rPr>
          <w:rFonts w:ascii="Arial" w:eastAsia="Arial" w:hAnsi="Arial" w:cs="Arial"/>
          <w:color w:val="000000" w:themeColor="text1"/>
          <w:kern w:val="24"/>
          <w:vertAlign w:val="superscript"/>
          <w:lang w:val="en-US"/>
        </w:rPr>
        <w:t>hi</w:t>
      </w:r>
      <w:r w:rsidR="00D274D4" w:rsidRPr="00D274D4">
        <w:rPr>
          <w:rFonts w:ascii="Arial" w:eastAsia="Arial" w:hAnsi="Arial" w:cs="Arial"/>
          <w:color w:val="000000" w:themeColor="text1"/>
          <w:kern w:val="24"/>
          <w:lang w:val="en-US"/>
        </w:rPr>
        <w:t>CD11b</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xml:space="preserve">) were </w:t>
      </w:r>
      <w:r w:rsidR="00D274D4" w:rsidRPr="00D274D4">
        <w:rPr>
          <w:rFonts w:ascii="Arial" w:eastAsia="Arial" w:hAnsi="Arial" w:cs="Arial"/>
          <w:color w:val="000000" w:themeColor="text1"/>
          <w:kern w:val="24"/>
          <w:lang w:val="en-US"/>
        </w:rPr>
        <w:lastRenderedPageBreak/>
        <w:t xml:space="preserve">measured in BM, </w:t>
      </w:r>
      <w:proofErr w:type="spellStart"/>
      <w:r w:rsidR="00C641A8" w:rsidRPr="00D274D4">
        <w:rPr>
          <w:rFonts w:ascii="Arial" w:eastAsia="Arial" w:hAnsi="Arial" w:cs="Arial"/>
          <w:color w:val="000000" w:themeColor="text1"/>
          <w:kern w:val="24"/>
          <w:lang w:val="en-US"/>
        </w:rPr>
        <w:t>cDCs</w:t>
      </w:r>
      <w:proofErr w:type="spellEnd"/>
      <w:r w:rsidR="00C641A8" w:rsidRPr="00D274D4">
        <w:rPr>
          <w:rFonts w:ascii="Arial" w:eastAsia="Arial" w:hAnsi="Arial" w:cs="Arial"/>
          <w:color w:val="000000" w:themeColor="text1"/>
          <w:kern w:val="24"/>
          <w:lang w:val="en-US"/>
        </w:rPr>
        <w:t xml:space="preserve"> (MHCII</w:t>
      </w:r>
      <w:r w:rsidR="00C641A8" w:rsidRPr="00D274D4">
        <w:rPr>
          <w:rFonts w:ascii="Arial" w:eastAsia="Arial" w:hAnsi="Arial" w:cs="Arial"/>
          <w:color w:val="000000" w:themeColor="text1"/>
          <w:kern w:val="24"/>
          <w:vertAlign w:val="superscript"/>
          <w:lang w:val="en-US"/>
        </w:rPr>
        <w:t>+</w:t>
      </w:r>
      <w:r w:rsidR="00C641A8" w:rsidRPr="00D274D4">
        <w:rPr>
          <w:rFonts w:ascii="Arial" w:eastAsia="Arial" w:hAnsi="Arial" w:cs="Arial"/>
          <w:color w:val="000000" w:themeColor="text1"/>
          <w:kern w:val="24"/>
          <w:lang w:val="en-US"/>
        </w:rPr>
        <w:t>CD11c</w:t>
      </w:r>
      <w:r w:rsidR="00C641A8" w:rsidRPr="00D274D4">
        <w:rPr>
          <w:rFonts w:ascii="Arial" w:eastAsia="Arial" w:hAnsi="Arial" w:cs="Arial"/>
          <w:color w:val="000000" w:themeColor="text1"/>
          <w:kern w:val="24"/>
          <w:vertAlign w:val="superscript"/>
          <w:lang w:val="en-US"/>
        </w:rPr>
        <w:t>hi</w:t>
      </w:r>
      <w:r w:rsidR="00C462EE" w:rsidRPr="00D274D4">
        <w:rPr>
          <w:rFonts w:ascii="Arial" w:eastAsia="Arial" w:hAnsi="Arial" w:cs="Arial"/>
          <w:color w:val="000000" w:themeColor="text1"/>
          <w:kern w:val="24"/>
          <w:lang w:val="en-US"/>
        </w:rPr>
        <w:t>)</w:t>
      </w:r>
      <w:r w:rsidR="00D274D4" w:rsidRPr="00D274D4">
        <w:rPr>
          <w:rFonts w:ascii="Arial" w:eastAsia="Arial" w:hAnsi="Arial" w:cs="Arial"/>
          <w:color w:val="000000" w:themeColor="text1"/>
          <w:kern w:val="24"/>
          <w:lang w:val="en-US"/>
        </w:rPr>
        <w:t>,</w:t>
      </w:r>
      <w:r w:rsidR="00C641A8" w:rsidRPr="00D274D4">
        <w:rPr>
          <w:rFonts w:ascii="Arial" w:eastAsia="Arial" w:hAnsi="Arial" w:cs="Arial"/>
          <w:color w:val="000000" w:themeColor="text1"/>
          <w:kern w:val="24"/>
          <w:lang w:val="en-US"/>
        </w:rPr>
        <w:t xml:space="preserve"> </w:t>
      </w:r>
      <w:r w:rsidR="00D274D4" w:rsidRPr="00D274D4">
        <w:rPr>
          <w:rFonts w:ascii="Arial" w:eastAsia="Arial" w:hAnsi="Arial" w:cs="Arial"/>
          <w:color w:val="000000" w:themeColor="text1"/>
          <w:kern w:val="24"/>
          <w:lang w:val="en-US"/>
        </w:rPr>
        <w:t>B cells (B220</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CD19</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T cells (CD3</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and granulocytes (CD11b</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Gr1</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xml:space="preserve">) </w:t>
      </w:r>
      <w:r w:rsidR="00C641A8" w:rsidRPr="00D274D4">
        <w:rPr>
          <w:rFonts w:ascii="Arial" w:eastAsia="Arial" w:hAnsi="Arial" w:cs="Arial"/>
          <w:color w:val="000000" w:themeColor="text1"/>
          <w:kern w:val="24"/>
          <w:lang w:val="en-US"/>
        </w:rPr>
        <w:t>in spleen</w:t>
      </w:r>
      <w:r w:rsidR="00D274D4" w:rsidRPr="00D274D4">
        <w:rPr>
          <w:rFonts w:ascii="Arial" w:eastAsia="Arial" w:hAnsi="Arial" w:cs="Arial"/>
          <w:color w:val="000000" w:themeColor="text1"/>
          <w:kern w:val="24"/>
          <w:lang w:val="en-US"/>
        </w:rPr>
        <w:t>s. (</w:t>
      </w:r>
      <w:r w:rsidR="00D274D4" w:rsidRPr="00D274D4">
        <w:rPr>
          <w:rFonts w:ascii="Arial" w:eastAsia="Arial" w:hAnsi="Arial" w:cs="Arial"/>
          <w:b/>
          <w:color w:val="000000" w:themeColor="text1"/>
          <w:kern w:val="24"/>
          <w:lang w:val="en-US"/>
        </w:rPr>
        <w:t>a</w:t>
      </w:r>
      <w:r w:rsidR="00D274D4" w:rsidRPr="00D274D4">
        <w:rPr>
          <w:rFonts w:ascii="Arial" w:eastAsia="Arial" w:hAnsi="Arial" w:cs="Arial"/>
          <w:color w:val="000000" w:themeColor="text1"/>
          <w:kern w:val="24"/>
          <w:lang w:val="en-US"/>
        </w:rPr>
        <w:t>-</w:t>
      </w:r>
      <w:r w:rsidR="00D274D4" w:rsidRPr="00D274D4">
        <w:rPr>
          <w:rFonts w:ascii="Arial" w:eastAsia="Arial" w:hAnsi="Arial" w:cs="Arial"/>
          <w:b/>
          <w:color w:val="000000" w:themeColor="text1"/>
          <w:kern w:val="24"/>
          <w:lang w:val="en-US"/>
        </w:rPr>
        <w:t>f</w:t>
      </w:r>
      <w:r w:rsidR="00D274D4" w:rsidRPr="00D274D4">
        <w:rPr>
          <w:rFonts w:ascii="Arial" w:eastAsia="Arial" w:hAnsi="Arial" w:cs="Arial"/>
          <w:color w:val="000000" w:themeColor="text1"/>
          <w:kern w:val="24"/>
          <w:lang w:val="en-US"/>
        </w:rPr>
        <w:t xml:space="preserve">) Each symbol represents an individual mouse; small horizontal lines indicate the mean ± </w:t>
      </w:r>
      <w:proofErr w:type="spellStart"/>
      <w:r w:rsidR="00D274D4" w:rsidRPr="00D274D4">
        <w:rPr>
          <w:rFonts w:ascii="Arial" w:eastAsia="Arial" w:hAnsi="Arial" w:cs="Arial"/>
          <w:color w:val="000000" w:themeColor="text1"/>
          <w:kern w:val="24"/>
          <w:lang w:val="en-US"/>
        </w:rPr>
        <w:t>s.d.</w:t>
      </w:r>
      <w:proofErr w:type="spellEnd"/>
      <w:r w:rsidR="00D274D4" w:rsidRPr="00D274D4">
        <w:rPr>
          <w:rFonts w:ascii="Arial" w:eastAsia="Arial" w:hAnsi="Arial" w:cs="Arial"/>
          <w:color w:val="000000" w:themeColor="text1"/>
          <w:kern w:val="24"/>
          <w:lang w:val="en-US"/>
        </w:rPr>
        <w:t xml:space="preserve"> (unpaired t-test, two-tailed). Cell frequencies are indicated as percent of LSK in </w:t>
      </w:r>
      <w:proofErr w:type="spellStart"/>
      <w:proofErr w:type="gramStart"/>
      <w:r w:rsidR="00D274D4" w:rsidRPr="00D274D4">
        <w:rPr>
          <w:rFonts w:ascii="Arial" w:eastAsia="Arial" w:hAnsi="Arial" w:cs="Arial"/>
          <w:b/>
          <w:color w:val="000000" w:themeColor="text1"/>
          <w:kern w:val="24"/>
          <w:lang w:val="en-US"/>
        </w:rPr>
        <w:t>a</w:t>
      </w:r>
      <w:r w:rsidR="00D274D4" w:rsidRPr="001E6987">
        <w:rPr>
          <w:rFonts w:ascii="Arial" w:eastAsia="Arial" w:hAnsi="Arial" w:cs="Arial"/>
          <w:color w:val="000000" w:themeColor="text1"/>
          <w:kern w:val="24"/>
          <w:lang w:val="en-US"/>
        </w:rPr>
        <w:t>,</w:t>
      </w:r>
      <w:r w:rsidR="00D274D4" w:rsidRPr="00D274D4">
        <w:rPr>
          <w:rFonts w:ascii="Arial" w:eastAsia="Arial" w:hAnsi="Arial" w:cs="Arial"/>
          <w:b/>
          <w:color w:val="000000" w:themeColor="text1"/>
          <w:kern w:val="24"/>
          <w:lang w:val="en-US"/>
        </w:rPr>
        <w:t>b</w:t>
      </w:r>
      <w:proofErr w:type="spellEnd"/>
      <w:proofErr w:type="gramEnd"/>
      <w:r w:rsidR="00D274D4" w:rsidRPr="00D274D4">
        <w:rPr>
          <w:rFonts w:ascii="Arial" w:eastAsia="Arial" w:hAnsi="Arial" w:cs="Arial"/>
          <w:color w:val="000000" w:themeColor="text1"/>
          <w:kern w:val="24"/>
          <w:lang w:val="en-US"/>
        </w:rPr>
        <w:t xml:space="preserve">, as percent living cells in </w:t>
      </w:r>
      <w:r w:rsidR="00D274D4" w:rsidRPr="00D274D4">
        <w:rPr>
          <w:rFonts w:ascii="Arial" w:eastAsia="Arial" w:hAnsi="Arial" w:cs="Arial"/>
          <w:b/>
          <w:color w:val="000000" w:themeColor="text1"/>
          <w:kern w:val="24"/>
          <w:lang w:val="en-US"/>
        </w:rPr>
        <w:t xml:space="preserve">d-e </w:t>
      </w:r>
      <w:r w:rsidR="00D274D4" w:rsidRPr="00D274D4">
        <w:rPr>
          <w:rFonts w:ascii="Arial" w:eastAsia="Arial" w:hAnsi="Arial" w:cs="Arial"/>
          <w:color w:val="000000" w:themeColor="text1"/>
          <w:kern w:val="24"/>
          <w:lang w:val="en-US"/>
        </w:rPr>
        <w:t>or as percent Lin</w:t>
      </w:r>
      <w:r w:rsidR="00D274D4" w:rsidRPr="00D274D4">
        <w:rPr>
          <w:rFonts w:ascii="Arial" w:eastAsia="Arial" w:hAnsi="Arial" w:cs="Arial"/>
          <w:color w:val="000000" w:themeColor="text1"/>
          <w:kern w:val="24"/>
          <w:vertAlign w:val="superscript"/>
          <w:lang w:val="en-US"/>
        </w:rPr>
        <w:t>-</w:t>
      </w:r>
      <w:r w:rsidR="00D274D4" w:rsidRPr="00D274D4">
        <w:rPr>
          <w:rFonts w:ascii="Arial" w:eastAsia="Arial" w:hAnsi="Arial" w:cs="Arial"/>
          <w:color w:val="000000" w:themeColor="text1"/>
          <w:kern w:val="24"/>
          <w:lang w:val="en-US"/>
        </w:rPr>
        <w:t xml:space="preserve"> cells in </w:t>
      </w:r>
      <w:r w:rsidR="00D274D4" w:rsidRPr="00D274D4">
        <w:rPr>
          <w:rFonts w:ascii="Arial" w:eastAsia="Arial" w:hAnsi="Arial" w:cs="Arial"/>
          <w:b/>
          <w:color w:val="000000" w:themeColor="text1"/>
          <w:kern w:val="24"/>
          <w:lang w:val="en-US"/>
        </w:rPr>
        <w:t>f</w:t>
      </w:r>
      <w:r w:rsidR="00D274D4" w:rsidRPr="00D274D4">
        <w:rPr>
          <w:rFonts w:ascii="Arial" w:eastAsia="Arial" w:hAnsi="Arial" w:cs="Arial"/>
          <w:color w:val="000000" w:themeColor="text1"/>
          <w:kern w:val="24"/>
          <w:lang w:val="en-US"/>
        </w:rPr>
        <w:t>. All figures represent at least two independent experiments.</w:t>
      </w:r>
      <w:r w:rsidR="0071759C" w:rsidRPr="00680471">
        <w:rPr>
          <w:rFonts w:ascii="Arial" w:eastAsia="Arial" w:hAnsi="Arial" w:cs="Arial"/>
          <w:color w:val="000000" w:themeColor="text1"/>
          <w:kern w:val="24"/>
          <w:lang w:val="en-US"/>
        </w:rPr>
        <w:t xml:space="preserve"> </w:t>
      </w:r>
    </w:p>
    <w:p w14:paraId="020E3C0E" w14:textId="1FFD85AE" w:rsidR="005C0F43" w:rsidRPr="004B438C" w:rsidRDefault="00FE21F8" w:rsidP="00A07281">
      <w:pPr>
        <w:spacing w:line="480" w:lineRule="auto"/>
        <w:jc w:val="both"/>
        <w:rPr>
          <w:rFonts w:ascii="Calibri" w:hAnsi="Calibri" w:cs="Calibri"/>
          <w:color w:val="000000"/>
          <w:sz w:val="48"/>
          <w:szCs w:val="48"/>
          <w:lang w:val="en-GB"/>
        </w:rPr>
      </w:pPr>
      <w:r w:rsidRPr="00A17FF9">
        <w:rPr>
          <w:rFonts w:ascii="Arial" w:eastAsia="Arial" w:hAnsi="Arial" w:cs="Arial"/>
          <w:b/>
          <w:color w:val="000000" w:themeColor="text1"/>
          <w:kern w:val="24"/>
          <w:lang w:val="en-US"/>
        </w:rPr>
        <w:t xml:space="preserve">Figure </w:t>
      </w:r>
      <w:r w:rsidR="00D576D1">
        <w:rPr>
          <w:rFonts w:ascii="Arial" w:eastAsia="Arial" w:hAnsi="Arial" w:cs="Arial"/>
          <w:b/>
          <w:color w:val="000000" w:themeColor="text1"/>
          <w:kern w:val="24"/>
          <w:lang w:val="en-US"/>
        </w:rPr>
        <w:t>6</w:t>
      </w:r>
      <w:r w:rsidRPr="00A17FF9">
        <w:rPr>
          <w:rFonts w:ascii="Arial" w:eastAsia="Arial" w:hAnsi="Arial" w:cs="Arial"/>
          <w:b/>
          <w:color w:val="000000" w:themeColor="text1"/>
          <w:kern w:val="24"/>
          <w:lang w:val="en-US"/>
        </w:rPr>
        <w:t xml:space="preserve">: DC development </w:t>
      </w:r>
      <w:r>
        <w:rPr>
          <w:rFonts w:ascii="Arial" w:eastAsia="Arial" w:hAnsi="Arial" w:cs="Arial"/>
          <w:b/>
          <w:color w:val="000000" w:themeColor="text1"/>
          <w:kern w:val="24"/>
          <w:lang w:val="en-US"/>
        </w:rPr>
        <w:t xml:space="preserve">from single </w:t>
      </w:r>
      <w:r w:rsidRPr="00FE3E74">
        <w:rPr>
          <w:rFonts w:ascii="Arial" w:eastAsia="Arial" w:hAnsi="Arial" w:cs="Arial"/>
          <w:b/>
          <w:color w:val="000000" w:themeColor="text1"/>
          <w:kern w:val="24"/>
          <w:lang w:val="en-US"/>
        </w:rPr>
        <w:t xml:space="preserve">HSCs. </w:t>
      </w:r>
      <w:r w:rsidR="00FF5FC3" w:rsidRPr="005B1703">
        <w:rPr>
          <w:rFonts w:ascii="Arial" w:eastAsia="Arial" w:hAnsi="Arial" w:cs="Arial"/>
          <w:i/>
          <w:color w:val="000000" w:themeColor="text1"/>
          <w:kern w:val="24"/>
          <w:lang w:val="en-US"/>
          <w:rPrChange w:id="179" w:author=" " w:date="2020-12-28T12:40:00Z">
            <w:rPr>
              <w:rFonts w:ascii="Arial" w:eastAsia="Arial" w:hAnsi="Arial" w:cs="Arial"/>
              <w:color w:val="000000" w:themeColor="text1"/>
              <w:kern w:val="24"/>
              <w:lang w:val="en-US"/>
            </w:rPr>
          </w:rPrChange>
        </w:rPr>
        <w:t>In vivo</w:t>
      </w:r>
      <w:r w:rsidR="00FF5FC3" w:rsidRPr="00FF5FC3">
        <w:rPr>
          <w:rFonts w:ascii="Arial" w:eastAsia="Arial" w:hAnsi="Arial" w:cs="Arial"/>
          <w:color w:val="000000" w:themeColor="text1"/>
          <w:kern w:val="24"/>
          <w:lang w:val="en-US"/>
        </w:rPr>
        <w:t xml:space="preserve"> </w:t>
      </w:r>
      <w:r w:rsidR="00FF5FC3">
        <w:rPr>
          <w:rFonts w:ascii="Arial" w:eastAsia="Arial" w:hAnsi="Arial" w:cs="Arial"/>
          <w:color w:val="000000" w:themeColor="text1"/>
          <w:kern w:val="24"/>
          <w:lang w:val="en-US"/>
        </w:rPr>
        <w:t>c</w:t>
      </w:r>
      <w:r w:rsidR="00A541D7">
        <w:rPr>
          <w:rFonts w:ascii="Arial" w:eastAsia="Arial" w:hAnsi="Arial" w:cs="Arial"/>
          <w:color w:val="000000" w:themeColor="text1"/>
          <w:kern w:val="24"/>
          <w:lang w:val="en-US"/>
        </w:rPr>
        <w:t xml:space="preserve">ontribution of single </w:t>
      </w:r>
      <w:r w:rsidR="00A541D7" w:rsidRPr="00FE3E74">
        <w:rPr>
          <w:rFonts w:ascii="Arial" w:hAnsi="Arial" w:cs="Arial"/>
          <w:lang w:val="en-US"/>
        </w:rPr>
        <w:t>CD45.2</w:t>
      </w:r>
      <w:r w:rsidR="00A541D7" w:rsidRPr="00FE3E74">
        <w:rPr>
          <w:rFonts w:ascii="Arial" w:hAnsi="Arial" w:cs="Arial"/>
          <w:vertAlign w:val="superscript"/>
          <w:lang w:val="en-US"/>
        </w:rPr>
        <w:t>+</w:t>
      </w:r>
      <w:r w:rsidR="00A541D7" w:rsidRPr="00FE3E74">
        <w:rPr>
          <w:rFonts w:ascii="Arial" w:hAnsi="Arial" w:cs="Arial"/>
          <w:lang w:val="en-US"/>
        </w:rPr>
        <w:t>Lin</w:t>
      </w:r>
      <w:r w:rsidR="00A541D7" w:rsidRPr="00FE3E74">
        <w:rPr>
          <w:rFonts w:ascii="Arial" w:hAnsi="Arial" w:cs="Arial"/>
          <w:vertAlign w:val="superscript"/>
          <w:lang w:val="en-US"/>
        </w:rPr>
        <w:t>-</w:t>
      </w:r>
      <w:r w:rsidR="00A541D7" w:rsidRPr="00FE3E74">
        <w:rPr>
          <w:rFonts w:ascii="Arial" w:hAnsi="Arial" w:cs="Arial"/>
          <w:lang w:val="en-US"/>
        </w:rPr>
        <w:t>Sca-1</w:t>
      </w:r>
      <w:r w:rsidR="00A541D7" w:rsidRPr="00FE3E74">
        <w:rPr>
          <w:rFonts w:ascii="Arial" w:hAnsi="Arial" w:cs="Arial"/>
          <w:vertAlign w:val="superscript"/>
          <w:lang w:val="en-US"/>
        </w:rPr>
        <w:t>+</w:t>
      </w:r>
      <w:r w:rsidR="00A541D7" w:rsidRPr="00FE3E74">
        <w:rPr>
          <w:rFonts w:ascii="Arial" w:hAnsi="Arial" w:cs="Arial"/>
          <w:lang w:val="en-US"/>
        </w:rPr>
        <w:t>Kit</w:t>
      </w:r>
      <w:r w:rsidR="00A541D7" w:rsidRPr="00FE3E74">
        <w:rPr>
          <w:rFonts w:ascii="Arial" w:hAnsi="Arial" w:cs="Arial"/>
          <w:vertAlign w:val="superscript"/>
          <w:lang w:val="en-US"/>
        </w:rPr>
        <w:t>+</w:t>
      </w:r>
      <w:r w:rsidR="00A541D7" w:rsidRPr="00FE3E74">
        <w:rPr>
          <w:rFonts w:ascii="Arial" w:hAnsi="Arial" w:cs="Arial"/>
          <w:lang w:val="en-US"/>
        </w:rPr>
        <w:t>(</w:t>
      </w:r>
      <w:proofErr w:type="gramStart"/>
      <w:r w:rsidR="00A541D7" w:rsidRPr="00FE3E74">
        <w:rPr>
          <w:rFonts w:ascii="Arial" w:hAnsi="Arial" w:cs="Arial"/>
          <w:lang w:val="en-US"/>
        </w:rPr>
        <w:t>LSK)CD</w:t>
      </w:r>
      <w:proofErr w:type="gramEnd"/>
      <w:r w:rsidR="00A541D7" w:rsidRPr="00FE3E74">
        <w:rPr>
          <w:rFonts w:ascii="Arial" w:hAnsi="Arial" w:cs="Arial"/>
          <w:lang w:val="en-US"/>
        </w:rPr>
        <w:t>34</w:t>
      </w:r>
      <w:r w:rsidR="00A541D7" w:rsidRPr="00FE3E74">
        <w:rPr>
          <w:rFonts w:ascii="Arial" w:hAnsi="Arial" w:cs="Arial"/>
          <w:vertAlign w:val="superscript"/>
          <w:lang w:val="en-US"/>
        </w:rPr>
        <w:t>-</w:t>
      </w:r>
      <w:r w:rsidR="00A541D7" w:rsidRPr="00FE3E74">
        <w:rPr>
          <w:rFonts w:ascii="Arial" w:hAnsi="Arial" w:cs="Arial"/>
          <w:lang w:val="en-US"/>
        </w:rPr>
        <w:t>CD150</w:t>
      </w:r>
      <w:r w:rsidR="00A541D7" w:rsidRPr="00FE3E74">
        <w:rPr>
          <w:rFonts w:ascii="Arial" w:hAnsi="Arial" w:cs="Arial"/>
          <w:vertAlign w:val="superscript"/>
          <w:lang w:val="en-US"/>
        </w:rPr>
        <w:t>+</w:t>
      </w:r>
      <w:r w:rsidR="00A541D7" w:rsidRPr="00FE3E74">
        <w:rPr>
          <w:rFonts w:ascii="Arial" w:hAnsi="Arial" w:cs="Arial"/>
          <w:lang w:val="en-US"/>
        </w:rPr>
        <w:t>CD48</w:t>
      </w:r>
      <w:r w:rsidR="00A541D7" w:rsidRPr="00FE3E74">
        <w:rPr>
          <w:rFonts w:ascii="Arial" w:hAnsi="Arial" w:cs="Arial"/>
          <w:vertAlign w:val="superscript"/>
          <w:lang w:val="en-US"/>
        </w:rPr>
        <w:t>-</w:t>
      </w:r>
      <w:r w:rsidR="00A541D7" w:rsidRPr="00FE3E74">
        <w:rPr>
          <w:rFonts w:ascii="Arial" w:hAnsi="Arial" w:cs="Arial"/>
          <w:i/>
          <w:lang w:val="en-US"/>
        </w:rPr>
        <w:t>Vwf</w:t>
      </w:r>
      <w:r w:rsidR="00A541D7" w:rsidRPr="00FE3E74">
        <w:rPr>
          <w:rFonts w:ascii="Arial" w:hAnsi="Arial" w:cs="Arial"/>
          <w:vertAlign w:val="superscript"/>
          <w:lang w:val="en-US"/>
        </w:rPr>
        <w:t>-</w:t>
      </w:r>
      <w:r w:rsidR="00A541D7" w:rsidRPr="00FE3E74">
        <w:rPr>
          <w:rFonts w:ascii="Arial" w:hAnsi="Arial" w:cs="Arial"/>
          <w:i/>
          <w:lang w:val="en-US"/>
        </w:rPr>
        <w:t>t</w:t>
      </w:r>
      <w:r w:rsidR="00A541D7" w:rsidRPr="00FE3E74">
        <w:rPr>
          <w:rFonts w:ascii="Arial" w:hAnsi="Arial" w:cs="Arial"/>
          <w:lang w:val="en-US"/>
        </w:rPr>
        <w:t>dTomato</w:t>
      </w:r>
      <w:r w:rsidR="00A541D7" w:rsidRPr="00FE3E74">
        <w:rPr>
          <w:rFonts w:ascii="Arial" w:hAnsi="Arial" w:cs="Arial"/>
          <w:vertAlign w:val="superscript"/>
          <w:lang w:val="en-US"/>
        </w:rPr>
        <w:t>+</w:t>
      </w:r>
      <w:r w:rsidR="00A541D7" w:rsidRPr="00FE3E74">
        <w:rPr>
          <w:rFonts w:ascii="Arial" w:hAnsi="Arial" w:cs="Arial"/>
          <w:lang w:val="en-US"/>
        </w:rPr>
        <w:t xml:space="preserve"> </w:t>
      </w:r>
      <w:r w:rsidR="00A541D7">
        <w:rPr>
          <w:rFonts w:ascii="Arial" w:hAnsi="Arial" w:cs="Arial"/>
          <w:lang w:val="en-US"/>
        </w:rPr>
        <w:t xml:space="preserve">donor </w:t>
      </w:r>
      <w:r w:rsidR="00A541D7">
        <w:rPr>
          <w:rFonts w:ascii="Arial" w:eastAsia="Arial" w:hAnsi="Arial" w:cs="Arial"/>
          <w:color w:val="000000" w:themeColor="text1"/>
          <w:kern w:val="24"/>
          <w:lang w:val="en-US"/>
        </w:rPr>
        <w:t xml:space="preserve">HSCs with </w:t>
      </w:r>
      <w:r w:rsidR="00FF5FC3">
        <w:rPr>
          <w:rFonts w:ascii="Arial" w:eastAsia="Arial" w:hAnsi="Arial" w:cs="Arial"/>
          <w:color w:val="000000" w:themeColor="text1"/>
          <w:kern w:val="24"/>
          <w:lang w:val="en-US"/>
        </w:rPr>
        <w:t xml:space="preserve">either </w:t>
      </w:r>
      <w:r w:rsidR="00A541D7">
        <w:rPr>
          <w:rFonts w:ascii="Arial" w:eastAsia="Arial" w:hAnsi="Arial" w:cs="Arial"/>
          <w:color w:val="000000" w:themeColor="text1"/>
          <w:kern w:val="24"/>
          <w:lang w:val="en-US"/>
        </w:rPr>
        <w:t>m</w:t>
      </w:r>
      <w:r w:rsidR="002358F3" w:rsidRPr="00FE3E74">
        <w:rPr>
          <w:rFonts w:ascii="Arial" w:eastAsia="Arial" w:hAnsi="Arial" w:cs="Arial"/>
          <w:color w:val="000000" w:themeColor="text1"/>
          <w:kern w:val="24"/>
          <w:lang w:val="en-US"/>
        </w:rPr>
        <w:t xml:space="preserve">ultipotent </w:t>
      </w:r>
      <w:r w:rsidR="00A541D7">
        <w:rPr>
          <w:rFonts w:ascii="Arial" w:eastAsia="Arial" w:hAnsi="Arial" w:cs="Arial"/>
          <w:color w:val="000000" w:themeColor="text1"/>
          <w:kern w:val="24"/>
          <w:lang w:val="en-US"/>
        </w:rPr>
        <w:t>reconstitution capacity</w:t>
      </w:r>
      <w:r w:rsidR="002358F3" w:rsidRPr="00FE3E74">
        <w:rPr>
          <w:rFonts w:ascii="Arial" w:eastAsia="Arial" w:hAnsi="Arial" w:cs="Arial"/>
          <w:color w:val="000000" w:themeColor="text1"/>
          <w:kern w:val="24"/>
          <w:lang w:val="en-US"/>
        </w:rPr>
        <w:t xml:space="preserve"> (</w:t>
      </w:r>
      <w:r w:rsidR="002358F3" w:rsidRPr="00FE3E74">
        <w:rPr>
          <w:rFonts w:ascii="Arial" w:eastAsia="Arial" w:hAnsi="Arial" w:cs="Arial"/>
          <w:b/>
          <w:color w:val="000000" w:themeColor="text1"/>
          <w:kern w:val="24"/>
          <w:lang w:val="en-US"/>
        </w:rPr>
        <w:t>a</w:t>
      </w:r>
      <w:r w:rsidR="002358F3" w:rsidRPr="00FE3E74">
        <w:rPr>
          <w:rFonts w:ascii="Arial" w:eastAsia="Arial" w:hAnsi="Arial" w:cs="Arial"/>
          <w:color w:val="000000" w:themeColor="text1"/>
          <w:kern w:val="24"/>
          <w:lang w:val="en-US"/>
        </w:rPr>
        <w:t xml:space="preserve">) or with </w:t>
      </w:r>
      <w:r w:rsidR="003C3C9E" w:rsidRPr="00FE3E74">
        <w:rPr>
          <w:rFonts w:ascii="Arial" w:eastAsia="Arial" w:hAnsi="Arial" w:cs="Arial"/>
          <w:color w:val="000000" w:themeColor="text1"/>
          <w:kern w:val="24"/>
          <w:lang w:val="en-US"/>
        </w:rPr>
        <w:t>different</w:t>
      </w:r>
      <w:r w:rsidR="002358F3" w:rsidRPr="00FE3E74">
        <w:rPr>
          <w:rFonts w:ascii="Arial" w:eastAsia="Arial" w:hAnsi="Arial" w:cs="Arial"/>
          <w:color w:val="000000" w:themeColor="text1"/>
          <w:kern w:val="24"/>
          <w:lang w:val="en-US"/>
        </w:rPr>
        <w:t xml:space="preserve"> lineage restrictions</w:t>
      </w:r>
      <w:r w:rsidR="002358F3">
        <w:rPr>
          <w:rFonts w:ascii="Arial" w:eastAsia="Arial" w:hAnsi="Arial" w:cs="Arial"/>
          <w:color w:val="000000" w:themeColor="text1"/>
          <w:kern w:val="24"/>
          <w:lang w:val="en-US"/>
        </w:rPr>
        <w:t xml:space="preserve"> (</w:t>
      </w:r>
      <w:r w:rsidR="002358F3" w:rsidRPr="004657E1">
        <w:rPr>
          <w:rFonts w:ascii="Arial" w:eastAsia="Arial" w:hAnsi="Arial" w:cs="Arial"/>
          <w:b/>
          <w:color w:val="000000" w:themeColor="text1"/>
          <w:kern w:val="24"/>
          <w:lang w:val="en-US"/>
        </w:rPr>
        <w:t>b</w:t>
      </w:r>
      <w:r w:rsidR="002358F3">
        <w:rPr>
          <w:rFonts w:ascii="Arial" w:eastAsia="Arial" w:hAnsi="Arial" w:cs="Arial"/>
          <w:color w:val="000000" w:themeColor="text1"/>
          <w:kern w:val="24"/>
          <w:lang w:val="en-US"/>
        </w:rPr>
        <w:t>-</w:t>
      </w:r>
      <w:r w:rsidR="002358F3" w:rsidRPr="004657E1">
        <w:rPr>
          <w:rFonts w:ascii="Arial" w:eastAsia="Arial" w:hAnsi="Arial" w:cs="Arial"/>
          <w:b/>
          <w:color w:val="000000" w:themeColor="text1"/>
          <w:kern w:val="24"/>
          <w:lang w:val="en-US"/>
        </w:rPr>
        <w:t>d</w:t>
      </w:r>
      <w:r w:rsidR="002358F3">
        <w:rPr>
          <w:rFonts w:ascii="Arial" w:eastAsia="Arial" w:hAnsi="Arial" w:cs="Arial"/>
          <w:color w:val="000000" w:themeColor="text1"/>
          <w:kern w:val="24"/>
          <w:lang w:val="en-US"/>
        </w:rPr>
        <w:t xml:space="preserve">) </w:t>
      </w:r>
      <w:r w:rsidR="00A541D7">
        <w:rPr>
          <w:rFonts w:ascii="Arial" w:eastAsia="Arial" w:hAnsi="Arial" w:cs="Arial"/>
          <w:color w:val="000000" w:themeColor="text1"/>
          <w:kern w:val="24"/>
          <w:lang w:val="en-US"/>
        </w:rPr>
        <w:t xml:space="preserve">to DC progeny </w:t>
      </w:r>
      <w:r w:rsidR="00AE2B2C">
        <w:rPr>
          <w:rFonts w:ascii="Arial" w:eastAsia="Arial" w:hAnsi="Arial" w:cs="Arial"/>
          <w:color w:val="000000" w:themeColor="text1"/>
          <w:kern w:val="24"/>
          <w:lang w:val="en-US"/>
        </w:rPr>
        <w:t>in spleens</w:t>
      </w:r>
      <w:r w:rsidR="00A541D7">
        <w:rPr>
          <w:rFonts w:ascii="Arial" w:eastAsia="Arial" w:hAnsi="Arial" w:cs="Arial"/>
          <w:color w:val="000000" w:themeColor="text1"/>
          <w:kern w:val="24"/>
          <w:lang w:val="en-US"/>
        </w:rPr>
        <w:t xml:space="preserve"> of </w:t>
      </w:r>
      <w:r w:rsidR="00A541D7" w:rsidRPr="00FE3E74">
        <w:rPr>
          <w:rFonts w:ascii="Arial" w:eastAsia="Arial" w:hAnsi="Arial" w:cs="Arial"/>
          <w:color w:val="000000" w:themeColor="text1"/>
          <w:kern w:val="24"/>
          <w:lang w:val="en-US"/>
        </w:rPr>
        <w:t>BM-ablated CD45.1</w:t>
      </w:r>
      <w:r w:rsidR="00A541D7" w:rsidRPr="00FE3E74">
        <w:rPr>
          <w:rFonts w:ascii="Arial" w:eastAsia="Arial" w:hAnsi="Arial" w:cs="Arial"/>
          <w:color w:val="000000" w:themeColor="text1"/>
          <w:kern w:val="24"/>
          <w:vertAlign w:val="superscript"/>
          <w:lang w:val="en-US"/>
        </w:rPr>
        <w:t>+</w:t>
      </w:r>
      <w:r w:rsidR="00A541D7" w:rsidRPr="00FE3E74">
        <w:rPr>
          <w:rFonts w:ascii="Arial" w:eastAsia="Arial" w:hAnsi="Arial" w:cs="Arial"/>
          <w:color w:val="000000" w:themeColor="text1"/>
          <w:kern w:val="24"/>
          <w:lang w:val="en-US"/>
        </w:rPr>
        <w:t xml:space="preserve"> </w:t>
      </w:r>
      <w:r w:rsidR="00A541D7">
        <w:rPr>
          <w:rFonts w:ascii="Arial" w:eastAsia="Arial" w:hAnsi="Arial" w:cs="Arial"/>
          <w:color w:val="000000" w:themeColor="text1"/>
          <w:kern w:val="24"/>
          <w:lang w:val="en-US"/>
        </w:rPr>
        <w:t xml:space="preserve">recipient </w:t>
      </w:r>
      <w:r w:rsidR="00A541D7" w:rsidRPr="00FE3E74">
        <w:rPr>
          <w:rFonts w:ascii="Arial" w:eastAsia="Arial" w:hAnsi="Arial" w:cs="Arial"/>
          <w:color w:val="000000" w:themeColor="text1"/>
          <w:kern w:val="24"/>
          <w:lang w:val="en-US"/>
        </w:rPr>
        <w:t>mice</w:t>
      </w:r>
      <w:r w:rsidR="00AE2B2C">
        <w:rPr>
          <w:rFonts w:ascii="Arial" w:eastAsia="Arial" w:hAnsi="Arial" w:cs="Arial"/>
          <w:color w:val="000000" w:themeColor="text1"/>
          <w:kern w:val="24"/>
          <w:lang w:val="en-US"/>
        </w:rPr>
        <w:t xml:space="preserve">. </w:t>
      </w:r>
      <w:r w:rsidR="004657E1">
        <w:rPr>
          <w:rFonts w:ascii="Arial" w:eastAsia="Arial" w:hAnsi="Arial" w:cs="Arial"/>
          <w:color w:val="000000" w:themeColor="text1"/>
          <w:kern w:val="24"/>
          <w:lang w:val="en-US"/>
        </w:rPr>
        <w:t xml:space="preserve">The plots summarize the donor-derived frequencies of </w:t>
      </w:r>
      <w:r w:rsidR="002358F3" w:rsidRPr="002358F3">
        <w:rPr>
          <w:rFonts w:ascii="Arial" w:eastAsia="Arial" w:hAnsi="Arial" w:cs="Arial"/>
          <w:color w:val="000000" w:themeColor="text1"/>
          <w:kern w:val="24"/>
          <w:lang w:val="en-US"/>
        </w:rPr>
        <w:t>n</w:t>
      </w:r>
      <w:r w:rsidR="004657E1">
        <w:rPr>
          <w:rFonts w:ascii="Arial" w:eastAsia="Arial" w:hAnsi="Arial" w:cs="Arial"/>
          <w:color w:val="000000" w:themeColor="text1"/>
          <w:kern w:val="24"/>
          <w:lang w:val="en-US"/>
        </w:rPr>
        <w:t xml:space="preserve"> </w:t>
      </w:r>
      <w:r w:rsidR="002358F3" w:rsidRPr="002358F3">
        <w:rPr>
          <w:rFonts w:ascii="Arial" w:eastAsia="Arial" w:hAnsi="Arial" w:cs="Arial"/>
          <w:color w:val="000000" w:themeColor="text1"/>
          <w:kern w:val="24"/>
          <w:lang w:val="en-US"/>
        </w:rPr>
        <w:t>=</w:t>
      </w:r>
      <w:r w:rsidR="004657E1">
        <w:rPr>
          <w:rFonts w:ascii="Arial" w:eastAsia="Arial" w:hAnsi="Arial" w:cs="Arial"/>
          <w:color w:val="000000" w:themeColor="text1"/>
          <w:kern w:val="24"/>
          <w:lang w:val="en-US"/>
        </w:rPr>
        <w:t xml:space="preserve"> </w:t>
      </w:r>
      <w:r w:rsidR="002358F3" w:rsidRPr="002358F3">
        <w:rPr>
          <w:rFonts w:ascii="Arial" w:eastAsia="Arial" w:hAnsi="Arial" w:cs="Arial"/>
          <w:color w:val="000000" w:themeColor="text1"/>
          <w:kern w:val="24"/>
          <w:lang w:val="en-US"/>
        </w:rPr>
        <w:t>4</w:t>
      </w:r>
      <w:r w:rsidR="004657E1">
        <w:rPr>
          <w:rFonts w:ascii="Arial" w:eastAsia="Arial" w:hAnsi="Arial" w:cs="Arial"/>
          <w:color w:val="000000" w:themeColor="text1"/>
          <w:kern w:val="24"/>
          <w:lang w:val="en-US"/>
        </w:rPr>
        <w:t xml:space="preserve"> </w:t>
      </w:r>
      <w:r w:rsidR="003C3C9E">
        <w:rPr>
          <w:rFonts w:ascii="Arial" w:eastAsia="Arial" w:hAnsi="Arial" w:cs="Arial"/>
          <w:color w:val="000000" w:themeColor="text1"/>
          <w:kern w:val="24"/>
          <w:lang w:val="en-US"/>
        </w:rPr>
        <w:t xml:space="preserve">mice with </w:t>
      </w:r>
      <w:r w:rsidR="004657E1">
        <w:rPr>
          <w:rFonts w:ascii="Arial" w:eastAsia="Arial" w:hAnsi="Arial" w:cs="Arial"/>
          <w:color w:val="000000" w:themeColor="text1"/>
          <w:kern w:val="24"/>
          <w:lang w:val="en-US"/>
        </w:rPr>
        <w:t>m</w:t>
      </w:r>
      <w:r w:rsidR="004657E1" w:rsidRPr="002358F3">
        <w:rPr>
          <w:rFonts w:ascii="Arial" w:eastAsia="Arial" w:hAnsi="Arial" w:cs="Arial"/>
          <w:color w:val="000000" w:themeColor="text1"/>
          <w:kern w:val="24"/>
          <w:lang w:val="en-US"/>
        </w:rPr>
        <w:t>ultilineage</w:t>
      </w:r>
      <w:r w:rsidR="00EB5A8E" w:rsidRPr="00EB5A8E">
        <w:rPr>
          <w:rFonts w:ascii="Arial" w:eastAsia="Arial" w:hAnsi="Arial" w:cs="Arial"/>
          <w:color w:val="000000" w:themeColor="text1"/>
          <w:kern w:val="24"/>
          <w:lang w:val="en-US"/>
        </w:rPr>
        <w:t xml:space="preserve"> </w:t>
      </w:r>
      <w:r w:rsidR="00EB5A8E">
        <w:rPr>
          <w:rFonts w:ascii="Arial" w:eastAsia="Arial" w:hAnsi="Arial" w:cs="Arial"/>
          <w:color w:val="000000" w:themeColor="text1"/>
          <w:kern w:val="24"/>
          <w:lang w:val="en-US"/>
        </w:rPr>
        <w:t>HSCs</w:t>
      </w:r>
      <w:r w:rsidR="002358F3" w:rsidRPr="002358F3">
        <w:rPr>
          <w:rFonts w:ascii="Arial" w:eastAsia="Arial" w:hAnsi="Arial" w:cs="Arial"/>
          <w:color w:val="000000" w:themeColor="text1"/>
          <w:kern w:val="24"/>
          <w:lang w:val="en-US"/>
        </w:rPr>
        <w:t xml:space="preserve">, </w:t>
      </w:r>
      <w:r w:rsidR="004657E1" w:rsidRPr="002358F3">
        <w:rPr>
          <w:rFonts w:ascii="Arial" w:eastAsia="Arial" w:hAnsi="Arial" w:cs="Arial"/>
          <w:color w:val="000000" w:themeColor="text1"/>
          <w:kern w:val="24"/>
          <w:lang w:val="en-US"/>
        </w:rPr>
        <w:t>n</w:t>
      </w:r>
      <w:r w:rsidR="004657E1">
        <w:rPr>
          <w:rFonts w:ascii="Arial" w:eastAsia="Arial" w:hAnsi="Arial" w:cs="Arial"/>
          <w:color w:val="000000" w:themeColor="text1"/>
          <w:kern w:val="24"/>
          <w:lang w:val="en-US"/>
        </w:rPr>
        <w:t xml:space="preserve"> </w:t>
      </w:r>
      <w:r w:rsidR="004657E1" w:rsidRPr="002358F3">
        <w:rPr>
          <w:rFonts w:ascii="Arial" w:eastAsia="Arial" w:hAnsi="Arial" w:cs="Arial"/>
          <w:color w:val="000000" w:themeColor="text1"/>
          <w:kern w:val="24"/>
          <w:lang w:val="en-US"/>
        </w:rPr>
        <w:t>=</w:t>
      </w:r>
      <w:r w:rsidR="004657E1">
        <w:rPr>
          <w:rFonts w:ascii="Arial" w:eastAsia="Arial" w:hAnsi="Arial" w:cs="Arial"/>
          <w:color w:val="000000" w:themeColor="text1"/>
          <w:kern w:val="24"/>
          <w:lang w:val="en-US"/>
        </w:rPr>
        <w:t xml:space="preserve"> </w:t>
      </w:r>
      <w:r w:rsidR="004657E1" w:rsidRPr="002358F3">
        <w:rPr>
          <w:rFonts w:ascii="Arial" w:eastAsia="Arial" w:hAnsi="Arial" w:cs="Arial"/>
          <w:color w:val="000000" w:themeColor="text1"/>
          <w:kern w:val="24"/>
          <w:lang w:val="en-US"/>
        </w:rPr>
        <w:t>4</w:t>
      </w:r>
      <w:r w:rsidR="004657E1">
        <w:rPr>
          <w:rFonts w:ascii="Arial" w:eastAsia="Arial" w:hAnsi="Arial" w:cs="Arial"/>
          <w:color w:val="000000" w:themeColor="text1"/>
          <w:kern w:val="24"/>
          <w:lang w:val="en-US"/>
        </w:rPr>
        <w:t xml:space="preserve"> </w:t>
      </w:r>
      <w:r w:rsidR="003C3C9E">
        <w:rPr>
          <w:rFonts w:ascii="Arial" w:eastAsia="Arial" w:hAnsi="Arial" w:cs="Arial"/>
          <w:color w:val="000000" w:themeColor="text1"/>
          <w:kern w:val="24"/>
          <w:lang w:val="en-US"/>
        </w:rPr>
        <w:t>with</w:t>
      </w:r>
      <w:r w:rsidR="004657E1">
        <w:rPr>
          <w:rFonts w:ascii="Arial" w:eastAsia="Arial" w:hAnsi="Arial" w:cs="Arial"/>
          <w:color w:val="000000" w:themeColor="text1"/>
          <w:kern w:val="24"/>
          <w:lang w:val="en-US"/>
        </w:rPr>
        <w:t xml:space="preserve"> p</w:t>
      </w:r>
      <w:r w:rsidR="002358F3" w:rsidRPr="002358F3">
        <w:rPr>
          <w:rFonts w:ascii="Arial" w:eastAsia="Arial" w:hAnsi="Arial" w:cs="Arial"/>
          <w:color w:val="000000" w:themeColor="text1"/>
          <w:kern w:val="24"/>
          <w:lang w:val="en-US"/>
        </w:rPr>
        <w:t>latelet-</w:t>
      </w:r>
      <w:r w:rsidR="004657E1">
        <w:rPr>
          <w:rFonts w:ascii="Arial" w:eastAsia="Arial" w:hAnsi="Arial" w:cs="Arial"/>
          <w:color w:val="000000" w:themeColor="text1"/>
          <w:kern w:val="24"/>
          <w:lang w:val="en-US"/>
        </w:rPr>
        <w:t>restricted</w:t>
      </w:r>
      <w:r w:rsidR="00EB5A8E" w:rsidRPr="00EB5A8E">
        <w:rPr>
          <w:rFonts w:ascii="Arial" w:eastAsia="Arial" w:hAnsi="Arial" w:cs="Arial"/>
          <w:color w:val="000000" w:themeColor="text1"/>
          <w:kern w:val="24"/>
          <w:lang w:val="en-US"/>
        </w:rPr>
        <w:t xml:space="preserve"> </w:t>
      </w:r>
      <w:r w:rsidR="00EB5A8E">
        <w:rPr>
          <w:rFonts w:ascii="Arial" w:eastAsia="Arial" w:hAnsi="Arial" w:cs="Arial"/>
          <w:color w:val="000000" w:themeColor="text1"/>
          <w:kern w:val="24"/>
          <w:lang w:val="en-US"/>
        </w:rPr>
        <w:t>HSCs</w:t>
      </w:r>
      <w:r w:rsidR="002358F3" w:rsidRPr="002358F3">
        <w:rPr>
          <w:rFonts w:ascii="Arial" w:eastAsia="Arial" w:hAnsi="Arial" w:cs="Arial"/>
          <w:color w:val="000000" w:themeColor="text1"/>
          <w:kern w:val="24"/>
          <w:lang w:val="en-US"/>
        </w:rPr>
        <w:t xml:space="preserve">, </w:t>
      </w:r>
      <w:r w:rsidR="004657E1" w:rsidRPr="002358F3">
        <w:rPr>
          <w:rFonts w:ascii="Arial" w:eastAsia="Arial" w:hAnsi="Arial" w:cs="Arial"/>
          <w:color w:val="000000" w:themeColor="text1"/>
          <w:kern w:val="24"/>
          <w:lang w:val="en-US"/>
        </w:rPr>
        <w:t>n</w:t>
      </w:r>
      <w:r w:rsidR="004657E1">
        <w:rPr>
          <w:rFonts w:ascii="Arial" w:eastAsia="Arial" w:hAnsi="Arial" w:cs="Arial"/>
          <w:color w:val="000000" w:themeColor="text1"/>
          <w:kern w:val="24"/>
          <w:lang w:val="en-US"/>
        </w:rPr>
        <w:t xml:space="preserve"> </w:t>
      </w:r>
      <w:r w:rsidR="004657E1" w:rsidRPr="002358F3">
        <w:rPr>
          <w:rFonts w:ascii="Arial" w:eastAsia="Arial" w:hAnsi="Arial" w:cs="Arial"/>
          <w:color w:val="000000" w:themeColor="text1"/>
          <w:kern w:val="24"/>
          <w:lang w:val="en-US"/>
        </w:rPr>
        <w:t>=</w:t>
      </w:r>
      <w:r w:rsidR="004657E1">
        <w:rPr>
          <w:rFonts w:ascii="Arial" w:eastAsia="Arial" w:hAnsi="Arial" w:cs="Arial"/>
          <w:color w:val="000000" w:themeColor="text1"/>
          <w:kern w:val="24"/>
          <w:lang w:val="en-US"/>
        </w:rPr>
        <w:t xml:space="preserve"> </w:t>
      </w:r>
      <w:r w:rsidR="004657E1" w:rsidRPr="002358F3">
        <w:rPr>
          <w:rFonts w:ascii="Arial" w:eastAsia="Arial" w:hAnsi="Arial" w:cs="Arial"/>
          <w:color w:val="000000" w:themeColor="text1"/>
          <w:kern w:val="24"/>
          <w:lang w:val="en-US"/>
        </w:rPr>
        <w:t>3</w:t>
      </w:r>
      <w:r w:rsidR="004657E1">
        <w:rPr>
          <w:rFonts w:ascii="Arial" w:eastAsia="Arial" w:hAnsi="Arial" w:cs="Arial"/>
          <w:color w:val="000000" w:themeColor="text1"/>
          <w:kern w:val="24"/>
          <w:lang w:val="en-US"/>
        </w:rPr>
        <w:t xml:space="preserve"> </w:t>
      </w:r>
      <w:r w:rsidR="003C3C9E">
        <w:rPr>
          <w:rFonts w:ascii="Arial" w:eastAsia="Arial" w:hAnsi="Arial" w:cs="Arial"/>
          <w:color w:val="000000" w:themeColor="text1"/>
          <w:kern w:val="24"/>
          <w:lang w:val="en-US"/>
        </w:rPr>
        <w:t>with</w:t>
      </w:r>
      <w:r w:rsidR="004657E1">
        <w:rPr>
          <w:rFonts w:ascii="Arial" w:eastAsia="Arial" w:hAnsi="Arial" w:cs="Arial"/>
          <w:color w:val="000000" w:themeColor="text1"/>
          <w:kern w:val="24"/>
          <w:lang w:val="en-US"/>
        </w:rPr>
        <w:t xml:space="preserve"> </w:t>
      </w:r>
      <w:r w:rsidR="002358F3" w:rsidRPr="002358F3">
        <w:rPr>
          <w:rFonts w:ascii="Arial" w:eastAsia="Arial" w:hAnsi="Arial" w:cs="Arial"/>
          <w:color w:val="000000" w:themeColor="text1"/>
          <w:kern w:val="24"/>
          <w:lang w:val="en-US"/>
        </w:rPr>
        <w:t>PEM-</w:t>
      </w:r>
      <w:r w:rsidR="004657E1">
        <w:rPr>
          <w:rFonts w:ascii="Arial" w:eastAsia="Arial" w:hAnsi="Arial" w:cs="Arial"/>
          <w:color w:val="000000" w:themeColor="text1"/>
          <w:kern w:val="24"/>
          <w:lang w:val="en-US"/>
        </w:rPr>
        <w:t xml:space="preserve">restricted </w:t>
      </w:r>
      <w:r w:rsidR="00EB5A8E">
        <w:rPr>
          <w:rFonts w:ascii="Arial" w:eastAsia="Arial" w:hAnsi="Arial" w:cs="Arial"/>
          <w:color w:val="000000" w:themeColor="text1"/>
          <w:kern w:val="24"/>
          <w:lang w:val="en-US"/>
        </w:rPr>
        <w:t xml:space="preserve">HSCs </w:t>
      </w:r>
      <w:r w:rsidR="004657E1">
        <w:rPr>
          <w:rFonts w:ascii="Arial" w:eastAsia="Arial" w:hAnsi="Arial" w:cs="Arial"/>
          <w:color w:val="000000" w:themeColor="text1"/>
          <w:kern w:val="24"/>
          <w:lang w:val="en-US"/>
        </w:rPr>
        <w:t xml:space="preserve">and n = 5 </w:t>
      </w:r>
      <w:r w:rsidR="003C3C9E">
        <w:rPr>
          <w:rFonts w:ascii="Arial" w:eastAsia="Arial" w:hAnsi="Arial" w:cs="Arial"/>
          <w:color w:val="000000" w:themeColor="text1"/>
          <w:kern w:val="24"/>
          <w:lang w:val="en-US"/>
        </w:rPr>
        <w:t>with</w:t>
      </w:r>
      <w:r w:rsidR="002358F3" w:rsidRPr="002358F3">
        <w:rPr>
          <w:rFonts w:ascii="Arial" w:eastAsia="Arial" w:hAnsi="Arial" w:cs="Arial"/>
          <w:color w:val="000000" w:themeColor="text1"/>
          <w:kern w:val="24"/>
          <w:lang w:val="en-US"/>
        </w:rPr>
        <w:t xml:space="preserve"> PEM-B-</w:t>
      </w:r>
      <w:r w:rsidR="004657E1">
        <w:rPr>
          <w:rFonts w:ascii="Arial" w:eastAsia="Arial" w:hAnsi="Arial" w:cs="Arial"/>
          <w:color w:val="000000" w:themeColor="text1"/>
          <w:kern w:val="24"/>
          <w:lang w:val="en-US"/>
        </w:rPr>
        <w:t>restricted HSCs</w:t>
      </w:r>
      <w:r w:rsidR="0045386B">
        <w:rPr>
          <w:rFonts w:ascii="Arial" w:eastAsia="Arial" w:hAnsi="Arial" w:cs="Arial"/>
          <w:color w:val="000000" w:themeColor="text1"/>
          <w:kern w:val="24"/>
          <w:lang w:val="en-US"/>
        </w:rPr>
        <w:t xml:space="preserve"> generated in 4 independent experiments</w:t>
      </w:r>
      <w:r w:rsidR="00EB5A8E">
        <w:rPr>
          <w:rFonts w:ascii="Arial" w:eastAsia="Arial" w:hAnsi="Arial" w:cs="Arial"/>
          <w:color w:val="000000" w:themeColor="text1"/>
          <w:kern w:val="24"/>
          <w:lang w:val="en-US"/>
        </w:rPr>
        <w:t xml:space="preserve"> and</w:t>
      </w:r>
      <w:r w:rsidR="003C3C9E">
        <w:rPr>
          <w:rFonts w:ascii="Arial" w:eastAsia="Arial" w:hAnsi="Arial" w:cs="Arial"/>
          <w:color w:val="000000" w:themeColor="text1"/>
          <w:kern w:val="24"/>
          <w:lang w:val="en-US"/>
        </w:rPr>
        <w:t xml:space="preserve"> presented</w:t>
      </w:r>
      <w:r w:rsidR="004657E1">
        <w:rPr>
          <w:rFonts w:ascii="Arial" w:eastAsia="Arial" w:hAnsi="Arial" w:cs="Arial"/>
          <w:color w:val="000000" w:themeColor="text1"/>
          <w:kern w:val="24"/>
          <w:lang w:val="en-US"/>
        </w:rPr>
        <w:t xml:space="preserve"> </w:t>
      </w:r>
      <w:r w:rsidR="003C3C9E">
        <w:rPr>
          <w:rFonts w:ascii="Arial" w:eastAsia="Arial" w:hAnsi="Arial" w:cs="Arial"/>
          <w:color w:val="000000" w:themeColor="text1"/>
          <w:kern w:val="24"/>
          <w:lang w:val="en-US"/>
        </w:rPr>
        <w:t xml:space="preserve">in </w:t>
      </w:r>
      <w:r w:rsidR="004657E1">
        <w:rPr>
          <w:rFonts w:ascii="Arial" w:eastAsia="Arial" w:hAnsi="Arial" w:cs="Arial"/>
          <w:color w:val="000000" w:themeColor="text1"/>
          <w:kern w:val="24"/>
          <w:lang w:val="en-US"/>
        </w:rPr>
        <w:t xml:space="preserve">logarithmic </w:t>
      </w:r>
      <w:r w:rsidR="003C3C9E">
        <w:rPr>
          <w:rFonts w:ascii="Arial" w:eastAsia="Arial" w:hAnsi="Arial" w:cs="Arial"/>
          <w:color w:val="000000" w:themeColor="text1"/>
          <w:kern w:val="24"/>
          <w:lang w:val="en-US"/>
        </w:rPr>
        <w:t>scale</w:t>
      </w:r>
      <w:r w:rsidR="002358F3" w:rsidRPr="002358F3">
        <w:rPr>
          <w:rFonts w:ascii="Arial" w:eastAsia="Arial" w:hAnsi="Arial" w:cs="Arial"/>
          <w:color w:val="000000" w:themeColor="text1"/>
          <w:kern w:val="24"/>
          <w:lang w:val="en-US"/>
        </w:rPr>
        <w:t xml:space="preserve">. Purple and red dots </w:t>
      </w:r>
      <w:r w:rsidR="004657E1">
        <w:rPr>
          <w:rFonts w:ascii="Arial" w:eastAsia="Arial" w:hAnsi="Arial" w:cs="Arial"/>
          <w:color w:val="000000" w:themeColor="text1"/>
          <w:kern w:val="24"/>
          <w:lang w:val="en-US"/>
        </w:rPr>
        <w:t>indicate</w:t>
      </w:r>
      <w:r w:rsidR="002358F3" w:rsidRPr="002358F3">
        <w:rPr>
          <w:rFonts w:ascii="Arial" w:eastAsia="Arial" w:hAnsi="Arial" w:cs="Arial"/>
          <w:color w:val="000000" w:themeColor="text1"/>
          <w:kern w:val="24"/>
          <w:lang w:val="en-US"/>
        </w:rPr>
        <w:t xml:space="preserve"> </w:t>
      </w:r>
      <w:proofErr w:type="spellStart"/>
      <w:r w:rsidR="002358F3" w:rsidRPr="002358F3">
        <w:rPr>
          <w:rFonts w:ascii="Arial" w:eastAsia="Arial" w:hAnsi="Arial" w:cs="Arial"/>
          <w:color w:val="000000" w:themeColor="text1"/>
          <w:kern w:val="24"/>
          <w:lang w:val="en-US"/>
        </w:rPr>
        <w:t>pDC</w:t>
      </w:r>
      <w:r w:rsidR="004657E1">
        <w:rPr>
          <w:rFonts w:ascii="Arial" w:eastAsia="Arial" w:hAnsi="Arial" w:cs="Arial"/>
          <w:color w:val="000000" w:themeColor="text1"/>
          <w:kern w:val="24"/>
          <w:lang w:val="en-US"/>
        </w:rPr>
        <w:t>s</w:t>
      </w:r>
      <w:proofErr w:type="spellEnd"/>
      <w:r w:rsidR="002358F3" w:rsidRPr="002358F3">
        <w:rPr>
          <w:rFonts w:ascii="Arial" w:eastAsia="Arial" w:hAnsi="Arial" w:cs="Arial"/>
          <w:color w:val="000000" w:themeColor="text1"/>
          <w:kern w:val="24"/>
          <w:lang w:val="en-US"/>
        </w:rPr>
        <w:t xml:space="preserve"> </w:t>
      </w:r>
      <w:r w:rsidR="004657E1">
        <w:rPr>
          <w:rFonts w:ascii="Arial" w:eastAsia="Arial" w:hAnsi="Arial" w:cs="Arial"/>
          <w:color w:val="000000" w:themeColor="text1"/>
          <w:kern w:val="24"/>
          <w:lang w:val="en-US"/>
        </w:rPr>
        <w:t>or</w:t>
      </w:r>
      <w:r w:rsidR="002358F3" w:rsidRPr="002358F3">
        <w:rPr>
          <w:rFonts w:ascii="Arial" w:eastAsia="Arial" w:hAnsi="Arial" w:cs="Arial"/>
          <w:color w:val="000000" w:themeColor="text1"/>
          <w:kern w:val="24"/>
          <w:lang w:val="en-US"/>
        </w:rPr>
        <w:t xml:space="preserve"> </w:t>
      </w:r>
      <w:proofErr w:type="spellStart"/>
      <w:r w:rsidR="002358F3" w:rsidRPr="002358F3">
        <w:rPr>
          <w:rFonts w:ascii="Arial" w:eastAsia="Arial" w:hAnsi="Arial" w:cs="Arial"/>
          <w:color w:val="000000" w:themeColor="text1"/>
          <w:kern w:val="24"/>
          <w:lang w:val="en-US"/>
        </w:rPr>
        <w:t>cDC</w:t>
      </w:r>
      <w:r w:rsidR="004657E1">
        <w:rPr>
          <w:rFonts w:ascii="Arial" w:eastAsia="Arial" w:hAnsi="Arial" w:cs="Arial"/>
          <w:color w:val="000000" w:themeColor="text1"/>
          <w:kern w:val="24"/>
          <w:lang w:val="en-US"/>
        </w:rPr>
        <w:t>s</w:t>
      </w:r>
      <w:proofErr w:type="spellEnd"/>
      <w:r w:rsidR="004657E1">
        <w:rPr>
          <w:rFonts w:ascii="Arial" w:eastAsia="Arial" w:hAnsi="Arial" w:cs="Arial"/>
          <w:color w:val="000000" w:themeColor="text1"/>
          <w:kern w:val="24"/>
          <w:lang w:val="en-US"/>
        </w:rPr>
        <w:t xml:space="preserve">, respectively. </w:t>
      </w:r>
    </w:p>
    <w:p w14:paraId="18115461" w14:textId="042946B6" w:rsidR="0068284D" w:rsidRDefault="00D845DA" w:rsidP="00A07281">
      <w:pPr>
        <w:widowControl w:val="0"/>
        <w:autoSpaceDE w:val="0"/>
        <w:autoSpaceDN w:val="0"/>
        <w:adjustRightInd w:val="0"/>
        <w:spacing w:line="480" w:lineRule="auto"/>
        <w:jc w:val="both"/>
        <w:rPr>
          <w:rFonts w:ascii="Arial" w:eastAsia="Arial" w:hAnsi="Arial" w:cs="Arial"/>
          <w:color w:val="000000" w:themeColor="text1"/>
          <w:kern w:val="24"/>
          <w:lang w:val="en-US"/>
        </w:rPr>
      </w:pPr>
      <w:r w:rsidRPr="002B24AB">
        <w:rPr>
          <w:rFonts w:ascii="Arial" w:eastAsia="Arial" w:hAnsi="Arial" w:cs="Arial"/>
          <w:b/>
          <w:color w:val="000000"/>
          <w:kern w:val="24"/>
          <w:lang w:val="en-US"/>
        </w:rPr>
        <w:t>Figure 7: Impaired SLE</w:t>
      </w:r>
      <w:r w:rsidR="00116752" w:rsidRPr="002B24AB">
        <w:rPr>
          <w:rFonts w:ascii="Arial" w:eastAsia="Arial" w:hAnsi="Arial" w:cs="Arial"/>
          <w:b/>
          <w:color w:val="000000"/>
          <w:kern w:val="24"/>
          <w:lang w:val="en-US"/>
        </w:rPr>
        <w:t xml:space="preserve"> </w:t>
      </w:r>
      <w:r w:rsidR="00434C73">
        <w:rPr>
          <w:rFonts w:ascii="Arial" w:eastAsia="Arial" w:hAnsi="Arial" w:cs="Arial"/>
          <w:b/>
          <w:color w:val="000000"/>
          <w:kern w:val="24"/>
          <w:lang w:val="en-US"/>
        </w:rPr>
        <w:t xml:space="preserve">development by </w:t>
      </w:r>
      <w:proofErr w:type="spellStart"/>
      <w:r w:rsidR="00434C73">
        <w:rPr>
          <w:rFonts w:ascii="Arial" w:eastAsia="Arial" w:hAnsi="Arial" w:cs="Arial"/>
          <w:b/>
          <w:color w:val="000000"/>
          <w:kern w:val="24"/>
          <w:lang w:val="en-US"/>
        </w:rPr>
        <w:t>pDC</w:t>
      </w:r>
      <w:proofErr w:type="spellEnd"/>
      <w:r w:rsidR="00434C73">
        <w:rPr>
          <w:rFonts w:ascii="Arial" w:eastAsia="Arial" w:hAnsi="Arial" w:cs="Arial"/>
          <w:b/>
          <w:color w:val="000000"/>
          <w:kern w:val="24"/>
          <w:lang w:val="en-US"/>
        </w:rPr>
        <w:t xml:space="preserve"> elimination upon induced hypomethylation</w:t>
      </w:r>
      <w:r w:rsidRPr="002B24AB">
        <w:rPr>
          <w:rFonts w:ascii="Arial" w:eastAsia="Arial" w:hAnsi="Arial" w:cs="Arial"/>
          <w:b/>
          <w:color w:val="000000"/>
          <w:kern w:val="24"/>
          <w:lang w:val="en-US"/>
        </w:rPr>
        <w:t>.</w:t>
      </w:r>
      <w:r w:rsidRPr="002B24AB">
        <w:rPr>
          <w:rFonts w:ascii="Arial" w:eastAsia="Arial" w:hAnsi="Arial" w:cs="Arial"/>
          <w:color w:val="000000"/>
          <w:kern w:val="24"/>
          <w:lang w:val="en-US"/>
        </w:rPr>
        <w:t xml:space="preserve"> </w:t>
      </w:r>
      <w:r w:rsidR="00D10F61" w:rsidRPr="002B24AB">
        <w:rPr>
          <w:rFonts w:ascii="Arial" w:eastAsia="Arial" w:hAnsi="Arial" w:cs="Arial"/>
          <w:color w:val="000000"/>
          <w:kern w:val="24"/>
          <w:lang w:val="en-US"/>
        </w:rPr>
        <w:t>Total clinical and pathological (</w:t>
      </w:r>
      <w:r w:rsidR="00D10F61" w:rsidRPr="002B24AB">
        <w:rPr>
          <w:rFonts w:ascii="Arial" w:eastAsia="Arial" w:hAnsi="Arial" w:cs="Arial"/>
          <w:b/>
          <w:color w:val="000000"/>
          <w:kern w:val="24"/>
          <w:lang w:val="en-US"/>
        </w:rPr>
        <w:t>a</w:t>
      </w:r>
      <w:r w:rsidR="00D10F61" w:rsidRPr="002B24AB">
        <w:rPr>
          <w:rFonts w:ascii="Arial" w:eastAsia="Arial" w:hAnsi="Arial" w:cs="Arial"/>
          <w:color w:val="000000"/>
          <w:kern w:val="24"/>
          <w:lang w:val="en-US"/>
        </w:rPr>
        <w:t xml:space="preserve">) and renal </w:t>
      </w:r>
      <w:r w:rsidR="00116752" w:rsidRPr="002B24AB">
        <w:rPr>
          <w:rFonts w:ascii="Arial" w:eastAsia="Arial" w:hAnsi="Arial" w:cs="Arial"/>
          <w:color w:val="000000"/>
          <w:kern w:val="24"/>
          <w:lang w:val="en-US"/>
        </w:rPr>
        <w:t>(</w:t>
      </w:r>
      <w:r w:rsidR="00116752" w:rsidRPr="002B24AB">
        <w:rPr>
          <w:rFonts w:ascii="Arial" w:eastAsia="Arial" w:hAnsi="Arial" w:cs="Arial"/>
          <w:b/>
          <w:color w:val="000000"/>
          <w:kern w:val="24"/>
          <w:lang w:val="en-US"/>
        </w:rPr>
        <w:t>b</w:t>
      </w:r>
      <w:r w:rsidR="00116752" w:rsidRPr="002B24AB">
        <w:rPr>
          <w:rFonts w:ascii="Arial" w:eastAsia="Arial" w:hAnsi="Arial" w:cs="Arial"/>
          <w:color w:val="000000"/>
          <w:kern w:val="24"/>
          <w:lang w:val="en-US"/>
        </w:rPr>
        <w:t xml:space="preserve">) </w:t>
      </w:r>
      <w:r w:rsidR="00D10F61" w:rsidRPr="002B24AB">
        <w:rPr>
          <w:rFonts w:ascii="Arial" w:eastAsia="Arial" w:hAnsi="Arial" w:cs="Arial"/>
          <w:color w:val="000000"/>
          <w:kern w:val="24"/>
          <w:lang w:val="en-US"/>
        </w:rPr>
        <w:t>score</w:t>
      </w:r>
      <w:r w:rsidR="00116752" w:rsidRPr="002B24AB">
        <w:rPr>
          <w:rFonts w:ascii="Arial" w:eastAsia="Arial" w:hAnsi="Arial" w:cs="Arial"/>
          <w:color w:val="000000"/>
          <w:kern w:val="24"/>
          <w:lang w:val="en-US"/>
        </w:rPr>
        <w:t>s</w:t>
      </w:r>
      <w:r w:rsidR="00D10F61" w:rsidRPr="002B24AB">
        <w:rPr>
          <w:rFonts w:ascii="Arial" w:eastAsia="Arial" w:hAnsi="Arial" w:cs="Arial"/>
          <w:color w:val="000000"/>
          <w:kern w:val="24"/>
          <w:lang w:val="en-US"/>
        </w:rPr>
        <w:t xml:space="preserve"> demonstrating </w:t>
      </w:r>
      <w:r w:rsidR="00116752" w:rsidRPr="002B24AB">
        <w:rPr>
          <w:rFonts w:ascii="Arial" w:eastAsia="Arial" w:hAnsi="Arial" w:cs="Arial"/>
          <w:color w:val="000000"/>
          <w:kern w:val="24"/>
          <w:lang w:val="en-US"/>
        </w:rPr>
        <w:t>significantly impaired</w:t>
      </w:r>
      <w:r w:rsidR="00D10F61" w:rsidRPr="002B24AB">
        <w:rPr>
          <w:rFonts w:ascii="Arial" w:eastAsia="Arial" w:hAnsi="Arial" w:cs="Arial"/>
          <w:color w:val="000000"/>
          <w:kern w:val="24"/>
          <w:lang w:val="en-US"/>
        </w:rPr>
        <w:t xml:space="preserve"> SLE development in </w:t>
      </w:r>
      <w:r w:rsidR="005E6B28">
        <w:rPr>
          <w:rFonts w:ascii="Arial" w:eastAsia="Arial" w:hAnsi="Arial" w:cs="Arial"/>
          <w:color w:val="000000"/>
          <w:kern w:val="24"/>
          <w:lang w:val="en-US"/>
        </w:rPr>
        <w:t>pristane</w:t>
      </w:r>
      <w:r w:rsidR="00116752" w:rsidRPr="002B24AB">
        <w:rPr>
          <w:rFonts w:ascii="Arial" w:eastAsia="Arial" w:hAnsi="Arial" w:cs="Arial"/>
          <w:color w:val="000000"/>
          <w:kern w:val="24"/>
          <w:lang w:val="en-US"/>
        </w:rPr>
        <w:t xml:space="preserve">-treated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lox/chip</w:t>
      </w:r>
      <w:r w:rsidR="002B24AB">
        <w:rPr>
          <w:rFonts w:ascii="Arial" w:hAnsi="Arial" w:cs="Arial"/>
          <w:lang w:val="en-US"/>
        </w:rPr>
        <w:t xml:space="preserve"> </w:t>
      </w:r>
      <w:r w:rsidR="00116752" w:rsidRPr="002B24AB">
        <w:rPr>
          <w:rFonts w:ascii="Arial" w:eastAsia="Arial" w:hAnsi="Arial" w:cs="Arial"/>
          <w:color w:val="000000"/>
          <w:kern w:val="24"/>
          <w:lang w:val="en-US"/>
        </w:rPr>
        <w:t xml:space="preserve">mice as compared to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w:t>
      </w:r>
      <w:r w:rsidR="002B24AB" w:rsidRPr="00E1231D">
        <w:rPr>
          <w:rFonts w:ascii="Arial" w:hAnsi="Arial" w:cs="Arial"/>
          <w:lang w:val="en-US"/>
        </w:rPr>
        <w:t xml:space="preserve"> </w:t>
      </w:r>
      <w:r w:rsidR="00116752" w:rsidRPr="002B24AB">
        <w:rPr>
          <w:rFonts w:ascii="Arial" w:eastAsia="Arial" w:hAnsi="Arial" w:cs="Arial"/>
          <w:color w:val="000000"/>
          <w:kern w:val="24"/>
          <w:lang w:val="en-US"/>
        </w:rPr>
        <w:t>controls (</w:t>
      </w:r>
      <w:r w:rsidR="00D10F61" w:rsidRPr="002B24AB">
        <w:rPr>
          <w:rFonts w:ascii="Arial" w:eastAsia="Arial" w:hAnsi="Arial" w:cs="Arial"/>
          <w:color w:val="000000"/>
          <w:kern w:val="24"/>
          <w:lang w:val="en-US"/>
        </w:rPr>
        <w:t>n = 12 each, split over three independent experiments</w:t>
      </w:r>
      <w:r w:rsidR="00116752" w:rsidRPr="002B24AB">
        <w:rPr>
          <w:rFonts w:ascii="Arial" w:eastAsia="Arial" w:hAnsi="Arial" w:cs="Arial"/>
          <w:color w:val="000000"/>
          <w:kern w:val="24"/>
          <w:lang w:val="en-US"/>
        </w:rPr>
        <w:t>).</w:t>
      </w:r>
      <w:r w:rsidR="00116752" w:rsidRPr="002B24AB">
        <w:rPr>
          <w:rFonts w:ascii="Arial" w:eastAsia="Arial" w:hAnsi="Arial" w:cs="Arial"/>
          <w:color w:val="000000" w:themeColor="text1"/>
          <w:kern w:val="24"/>
          <w:lang w:val="en-US"/>
        </w:rPr>
        <w:t xml:space="preserve"> Each symbol represents an individual mouse; small horizontal lines indicate the mean ± </w:t>
      </w:r>
      <w:proofErr w:type="spellStart"/>
      <w:r w:rsidR="00116752" w:rsidRPr="002B24AB">
        <w:rPr>
          <w:rFonts w:ascii="Arial" w:eastAsia="Arial" w:hAnsi="Arial" w:cs="Arial"/>
          <w:color w:val="000000" w:themeColor="text1"/>
          <w:kern w:val="24"/>
          <w:lang w:val="en-US"/>
        </w:rPr>
        <w:t>s.d.</w:t>
      </w:r>
      <w:proofErr w:type="spellEnd"/>
      <w:r w:rsidR="00116752" w:rsidRPr="002B24AB">
        <w:rPr>
          <w:rFonts w:ascii="Arial" w:eastAsia="Arial" w:hAnsi="Arial" w:cs="Arial"/>
          <w:color w:val="000000" w:themeColor="text1"/>
          <w:kern w:val="24"/>
          <w:lang w:val="en-US"/>
        </w:rPr>
        <w:t xml:space="preserve"> (unpaired t-test, two-tailed).</w:t>
      </w:r>
      <w:r w:rsidR="00116752" w:rsidRPr="002B24AB">
        <w:rPr>
          <w:rFonts w:ascii="Arial" w:hAnsi="Arial" w:cs="Arial"/>
          <w:lang w:val="en-US"/>
        </w:rPr>
        <w:t xml:space="preserve"> (</w:t>
      </w:r>
      <w:r w:rsidR="00116752" w:rsidRPr="002B24AB">
        <w:rPr>
          <w:rFonts w:ascii="Arial" w:hAnsi="Arial" w:cs="Arial"/>
          <w:b/>
          <w:lang w:val="en-US"/>
        </w:rPr>
        <w:t>c</w:t>
      </w:r>
      <w:r w:rsidR="00116752" w:rsidRPr="002B24AB">
        <w:rPr>
          <w:rFonts w:ascii="Arial" w:hAnsi="Arial" w:cs="Arial"/>
          <w:lang w:val="en-US"/>
        </w:rPr>
        <w:t xml:space="preserve">) </w:t>
      </w:r>
      <w:r w:rsidR="00BD56D2" w:rsidRPr="002B24AB">
        <w:rPr>
          <w:rFonts w:ascii="Arial" w:hAnsi="Arial" w:cs="Arial"/>
          <w:lang w:val="en-US"/>
        </w:rPr>
        <w:t>Light microscopic images of h</w:t>
      </w:r>
      <w:r w:rsidR="00116752" w:rsidRPr="002B24AB">
        <w:rPr>
          <w:rFonts w:ascii="Arial" w:hAnsi="Arial" w:cs="Arial"/>
          <w:lang w:val="en-US"/>
        </w:rPr>
        <w:t>ematoxylin and eosin (</w:t>
      </w:r>
      <w:r w:rsidR="00116752" w:rsidRPr="002B24AB">
        <w:rPr>
          <w:rFonts w:ascii="Arial" w:eastAsia="Arial" w:hAnsi="Arial" w:cs="Arial"/>
          <w:color w:val="000000"/>
          <w:kern w:val="24"/>
          <w:lang w:val="en-US"/>
        </w:rPr>
        <w:t>HE)</w:t>
      </w:r>
      <w:r w:rsidR="00116752" w:rsidRPr="002B24AB">
        <w:rPr>
          <w:rFonts w:ascii="Arial" w:hAnsi="Arial" w:cs="Arial"/>
          <w:lang w:val="en-US"/>
        </w:rPr>
        <w:t xml:space="preserve"> stain</w:t>
      </w:r>
      <w:r w:rsidR="00BD56D2" w:rsidRPr="002B24AB">
        <w:rPr>
          <w:rFonts w:ascii="Arial" w:hAnsi="Arial" w:cs="Arial"/>
          <w:lang w:val="en-US"/>
        </w:rPr>
        <w:t>ed</w:t>
      </w:r>
      <w:r w:rsidR="00116752" w:rsidRPr="002B24AB">
        <w:rPr>
          <w:rFonts w:ascii="Arial" w:hAnsi="Arial" w:cs="Arial"/>
          <w:lang w:val="en-US"/>
        </w:rPr>
        <w:t xml:space="preserve"> </w:t>
      </w:r>
      <w:r w:rsidR="00116752" w:rsidRPr="002B24AB">
        <w:rPr>
          <w:rFonts w:ascii="Arial" w:eastAsia="Arial" w:hAnsi="Arial" w:cs="Arial"/>
          <w:color w:val="000000"/>
          <w:kern w:val="24"/>
          <w:lang w:val="en-US"/>
        </w:rPr>
        <w:t xml:space="preserve">and periodic acid-Schiff (PAS) </w:t>
      </w:r>
      <w:r w:rsidR="00BD56D2" w:rsidRPr="002B24AB">
        <w:rPr>
          <w:rFonts w:ascii="Arial" w:eastAsia="Arial" w:hAnsi="Arial" w:cs="Arial"/>
          <w:color w:val="000000"/>
          <w:kern w:val="24"/>
          <w:lang w:val="en-US"/>
        </w:rPr>
        <w:t>reacted</w:t>
      </w:r>
      <w:r w:rsidR="00116752" w:rsidRPr="002B24AB">
        <w:rPr>
          <w:rFonts w:ascii="Arial" w:eastAsia="Arial" w:hAnsi="Arial" w:cs="Arial"/>
          <w:color w:val="000000"/>
          <w:kern w:val="24"/>
          <w:lang w:val="en-US"/>
        </w:rPr>
        <w:t xml:space="preserve"> </w:t>
      </w:r>
      <w:r w:rsidR="00BD56D2" w:rsidRPr="002B24AB">
        <w:rPr>
          <w:rFonts w:ascii="Arial" w:eastAsia="Arial" w:hAnsi="Arial" w:cs="Arial"/>
          <w:color w:val="000000"/>
          <w:kern w:val="24"/>
          <w:lang w:val="en-US"/>
        </w:rPr>
        <w:t xml:space="preserve">(upper two panels) and electron-microscopic (EM) images of </w:t>
      </w:r>
      <w:r w:rsidR="00116752" w:rsidRPr="002B24AB">
        <w:rPr>
          <w:rFonts w:ascii="Arial" w:hAnsi="Arial" w:cs="Arial"/>
          <w:lang w:val="en-US"/>
        </w:rPr>
        <w:t xml:space="preserve">kidney sections </w:t>
      </w:r>
      <w:r w:rsidR="00BD56D2" w:rsidRPr="002B24AB">
        <w:rPr>
          <w:rFonts w:ascii="Arial" w:hAnsi="Arial" w:cs="Arial"/>
          <w:lang w:val="en-US"/>
        </w:rPr>
        <w:t xml:space="preserve">from </w:t>
      </w:r>
      <w:r w:rsidR="005E6B28">
        <w:rPr>
          <w:rFonts w:ascii="Arial" w:hAnsi="Arial" w:cs="Arial"/>
          <w:lang w:val="en-US"/>
        </w:rPr>
        <w:t>pristane</w:t>
      </w:r>
      <w:r w:rsidR="00BD56D2" w:rsidRPr="002B24AB">
        <w:rPr>
          <w:rFonts w:ascii="Arial" w:hAnsi="Arial" w:cs="Arial"/>
          <w:lang w:val="en-US"/>
        </w:rPr>
        <w:t xml:space="preserve">-treated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w:t>
      </w:r>
      <w:r w:rsidR="002B24AB" w:rsidRPr="00E1231D">
        <w:rPr>
          <w:rFonts w:ascii="Arial" w:hAnsi="Arial" w:cs="Arial"/>
          <w:lang w:val="en-US"/>
        </w:rPr>
        <w:t xml:space="preserve"> </w:t>
      </w:r>
      <w:r w:rsidR="002B24AB">
        <w:rPr>
          <w:rFonts w:ascii="Arial" w:hAnsi="Arial" w:cs="Arial"/>
          <w:lang w:val="en-US"/>
        </w:rPr>
        <w:t>and</w:t>
      </w:r>
      <w:r w:rsidR="002B24AB" w:rsidRPr="00E1231D">
        <w:rPr>
          <w:rFonts w:ascii="Arial" w:hAnsi="Arial" w:cs="Arial"/>
          <w:lang w:val="en-US"/>
        </w:rPr>
        <w:t xml:space="preserve">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lox/chip</w:t>
      </w:r>
      <w:r w:rsidR="002B24AB">
        <w:rPr>
          <w:rFonts w:ascii="Arial" w:hAnsi="Arial" w:cs="Arial"/>
          <w:lang w:val="en-US"/>
        </w:rPr>
        <w:t xml:space="preserve"> </w:t>
      </w:r>
      <w:r w:rsidR="00BD56D2" w:rsidRPr="002B24AB">
        <w:rPr>
          <w:rFonts w:ascii="Arial" w:eastAsia="Arial" w:hAnsi="Arial" w:cs="Arial"/>
          <w:color w:val="000000"/>
          <w:kern w:val="24"/>
          <w:lang w:val="en-US"/>
        </w:rPr>
        <w:t xml:space="preserve">mice.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w:t>
      </w:r>
      <w:r w:rsidR="002B24AB" w:rsidRPr="00E1231D">
        <w:rPr>
          <w:rFonts w:ascii="Arial" w:hAnsi="Arial" w:cs="Arial"/>
          <w:lang w:val="en-US"/>
        </w:rPr>
        <w:t xml:space="preserve"> </w:t>
      </w:r>
      <w:r w:rsidR="00BD56D2" w:rsidRPr="002B24AB">
        <w:rPr>
          <w:rFonts w:ascii="Arial" w:eastAsia="Arial" w:hAnsi="Arial" w:cs="Arial"/>
          <w:color w:val="000000"/>
          <w:kern w:val="24"/>
          <w:lang w:val="en-US"/>
        </w:rPr>
        <w:t xml:space="preserve">mice </w:t>
      </w:r>
      <w:r w:rsidR="00B93A2A" w:rsidRPr="002B24AB">
        <w:rPr>
          <w:rFonts w:ascii="Arial" w:eastAsia="Arial" w:hAnsi="Arial" w:cs="Arial"/>
          <w:color w:val="000000"/>
          <w:kern w:val="24"/>
          <w:lang w:val="en-US"/>
        </w:rPr>
        <w:t>demonstrated increased g</w:t>
      </w:r>
      <w:r w:rsidR="00BD56D2" w:rsidRPr="002B24AB">
        <w:rPr>
          <w:rFonts w:ascii="Arial" w:eastAsia="Arial" w:hAnsi="Arial" w:cs="Arial"/>
          <w:color w:val="000000"/>
          <w:kern w:val="24"/>
          <w:lang w:val="en-US"/>
        </w:rPr>
        <w:t xml:space="preserve">lomerular inflammation, </w:t>
      </w:r>
      <w:proofErr w:type="spellStart"/>
      <w:r w:rsidR="00BD56D2" w:rsidRPr="002B24AB">
        <w:rPr>
          <w:rFonts w:ascii="Arial" w:eastAsia="Arial" w:hAnsi="Arial" w:cs="Arial"/>
          <w:color w:val="000000"/>
          <w:kern w:val="24"/>
          <w:lang w:val="en-US"/>
        </w:rPr>
        <w:t>mesangiale</w:t>
      </w:r>
      <w:proofErr w:type="spellEnd"/>
      <w:r w:rsidR="00BD56D2" w:rsidRPr="002B24AB">
        <w:rPr>
          <w:rFonts w:ascii="Arial" w:eastAsia="Arial" w:hAnsi="Arial" w:cs="Arial"/>
          <w:color w:val="000000"/>
          <w:kern w:val="24"/>
          <w:lang w:val="en-US"/>
        </w:rPr>
        <w:t xml:space="preserve"> matrix and cellularity (black arrow)</w:t>
      </w:r>
      <w:r w:rsidR="00B93A2A" w:rsidRPr="002B24AB">
        <w:rPr>
          <w:rFonts w:ascii="Arial" w:eastAsia="Arial" w:hAnsi="Arial" w:cs="Arial"/>
          <w:color w:val="000000"/>
          <w:kern w:val="24"/>
          <w:lang w:val="en-US"/>
        </w:rPr>
        <w:t>, increased presentation of crescent formation (blue arrow)</w:t>
      </w:r>
      <w:r w:rsidR="00F77B1C" w:rsidRPr="002B24AB">
        <w:rPr>
          <w:rFonts w:ascii="Arial" w:eastAsia="Arial" w:hAnsi="Arial" w:cs="Arial"/>
          <w:color w:val="000000"/>
          <w:kern w:val="24"/>
          <w:lang w:val="en-US"/>
        </w:rPr>
        <w:t xml:space="preserve"> </w:t>
      </w:r>
      <w:r w:rsidR="00F77B1C" w:rsidRPr="002B24AB">
        <w:rPr>
          <w:rFonts w:ascii="Arial" w:hAnsi="Arial" w:cs="Arial"/>
          <w:color w:val="000000"/>
          <w:lang w:val="en-GB"/>
        </w:rPr>
        <w:t>a</w:t>
      </w:r>
      <w:r w:rsidR="00B55426" w:rsidRPr="002B24AB">
        <w:rPr>
          <w:rFonts w:ascii="Arial" w:hAnsi="Arial" w:cs="Arial"/>
          <w:color w:val="000000"/>
          <w:lang w:val="en-GB"/>
        </w:rPr>
        <w:t>nd small necrosis (yellow arrow). In EM</w:t>
      </w:r>
      <w:r w:rsidR="002B24AB">
        <w:rPr>
          <w:rFonts w:ascii="Arial" w:hAnsi="Arial" w:cs="Arial"/>
          <w:color w:val="000000"/>
          <w:lang w:val="en-GB"/>
        </w:rPr>
        <w:t>,</w:t>
      </w:r>
      <w:r w:rsidR="00B55426" w:rsidRPr="002B24AB">
        <w:rPr>
          <w:rFonts w:ascii="Arial" w:hAnsi="Arial" w:cs="Arial"/>
          <w:color w:val="000000"/>
          <w:lang w:val="en-GB"/>
        </w:rPr>
        <w:t xml:space="preserve"> all types of deposit</w:t>
      </w:r>
      <w:r w:rsidR="00EB5A8E">
        <w:rPr>
          <w:rFonts w:ascii="Arial" w:hAnsi="Arial" w:cs="Arial"/>
          <w:color w:val="000000"/>
          <w:lang w:val="en-GB"/>
        </w:rPr>
        <w:t>s</w:t>
      </w:r>
      <w:r w:rsidR="00B55426" w:rsidRPr="002B24AB">
        <w:rPr>
          <w:rFonts w:ascii="Arial" w:hAnsi="Arial" w:cs="Arial"/>
          <w:color w:val="000000"/>
          <w:lang w:val="en-GB"/>
        </w:rPr>
        <w:t xml:space="preserve"> (subepithelial (green arrow), subendothelial (red arrow), </w:t>
      </w:r>
      <w:proofErr w:type="spellStart"/>
      <w:r w:rsidR="00B55426" w:rsidRPr="002B24AB">
        <w:rPr>
          <w:rFonts w:ascii="Arial" w:hAnsi="Arial" w:cs="Arial"/>
          <w:color w:val="000000"/>
          <w:lang w:val="en-GB"/>
        </w:rPr>
        <w:t>paramesangial</w:t>
      </w:r>
      <w:proofErr w:type="spellEnd"/>
      <w:r w:rsidR="00B55426" w:rsidRPr="002B24AB">
        <w:rPr>
          <w:rFonts w:ascii="Arial" w:hAnsi="Arial" w:cs="Arial"/>
          <w:color w:val="000000"/>
          <w:lang w:val="en-GB"/>
        </w:rPr>
        <w:t xml:space="preserve"> and mesangial) could be identified</w:t>
      </w:r>
      <w:r w:rsidR="00EB5A8E" w:rsidRPr="00EB5A8E">
        <w:rPr>
          <w:rFonts w:ascii="Arial" w:hAnsi="Arial" w:cs="Arial"/>
          <w:color w:val="000000"/>
          <w:lang w:val="en-GB"/>
        </w:rPr>
        <w:t xml:space="preserve"> </w:t>
      </w:r>
      <w:r w:rsidR="00EB5A8E">
        <w:rPr>
          <w:rFonts w:ascii="Arial" w:hAnsi="Arial" w:cs="Arial"/>
          <w:color w:val="000000"/>
          <w:lang w:val="en-GB"/>
        </w:rPr>
        <w:t xml:space="preserve">in </w:t>
      </w:r>
      <w:r w:rsidR="00EB5A8E" w:rsidRPr="00E1231D">
        <w:rPr>
          <w:rFonts w:ascii="Arial" w:hAnsi="Arial" w:cs="Arial"/>
          <w:i/>
          <w:lang w:val="en-US"/>
        </w:rPr>
        <w:t>Vav</w:t>
      </w:r>
      <w:r w:rsidR="00EB5A8E" w:rsidRPr="003A6F61">
        <w:rPr>
          <w:rFonts w:ascii="Arial" w:hAnsi="Arial" w:cs="Arial"/>
          <w:vertAlign w:val="superscript"/>
          <w:lang w:val="en-US"/>
        </w:rPr>
        <w:t>Cre</w:t>
      </w:r>
      <w:r w:rsidR="00EB5A8E">
        <w:rPr>
          <w:rFonts w:ascii="Arial" w:hAnsi="Arial" w:cs="Arial"/>
          <w:vertAlign w:val="superscript"/>
          <w:lang w:val="en-US"/>
        </w:rPr>
        <w:t>+</w:t>
      </w:r>
      <w:r w:rsidR="00EB5A8E" w:rsidRPr="00E1231D">
        <w:rPr>
          <w:rFonts w:ascii="Arial" w:hAnsi="Arial" w:cs="Arial"/>
          <w:i/>
          <w:lang w:val="en-US"/>
        </w:rPr>
        <w:t>Dnmt1</w:t>
      </w:r>
      <w:r w:rsidR="00EB5A8E">
        <w:rPr>
          <w:rFonts w:ascii="Arial" w:hAnsi="Arial" w:cs="Arial"/>
          <w:vertAlign w:val="superscript"/>
          <w:lang w:val="en-US"/>
        </w:rPr>
        <w:t>+/+</w:t>
      </w:r>
      <w:r w:rsidR="00EB5A8E" w:rsidRPr="00E1231D">
        <w:rPr>
          <w:rFonts w:ascii="Arial" w:hAnsi="Arial" w:cs="Arial"/>
          <w:lang w:val="en-US"/>
        </w:rPr>
        <w:t xml:space="preserve"> </w:t>
      </w:r>
      <w:r w:rsidR="00EB5A8E" w:rsidRPr="002B24AB">
        <w:rPr>
          <w:rFonts w:ascii="Arial" w:hAnsi="Arial" w:cs="Arial"/>
          <w:color w:val="000000"/>
          <w:lang w:val="en-GB"/>
        </w:rPr>
        <w:t>animals</w:t>
      </w:r>
      <w:r w:rsidR="00B55426" w:rsidRPr="002B24AB">
        <w:rPr>
          <w:rFonts w:ascii="Arial" w:hAnsi="Arial" w:cs="Arial"/>
          <w:color w:val="000000"/>
          <w:lang w:val="en-GB"/>
        </w:rPr>
        <w:t xml:space="preserve">, </w:t>
      </w:r>
      <w:r w:rsidR="00EB5A8E">
        <w:rPr>
          <w:rFonts w:ascii="Arial" w:hAnsi="Arial" w:cs="Arial"/>
          <w:color w:val="000000"/>
          <w:lang w:val="en-GB"/>
        </w:rPr>
        <w:t xml:space="preserve">while </w:t>
      </w:r>
      <w:r w:rsidR="00843063" w:rsidRPr="002B24AB">
        <w:rPr>
          <w:rFonts w:ascii="Arial" w:hAnsi="Arial" w:cs="Arial"/>
          <w:color w:val="000000"/>
          <w:lang w:val="en-GB"/>
        </w:rPr>
        <w:t xml:space="preserve">in the </w:t>
      </w:r>
      <w:r w:rsidR="00843063" w:rsidRPr="00E1231D">
        <w:rPr>
          <w:rFonts w:ascii="Arial" w:hAnsi="Arial" w:cs="Arial"/>
          <w:i/>
          <w:lang w:val="en-US"/>
        </w:rPr>
        <w:t>Vav</w:t>
      </w:r>
      <w:r w:rsidR="00843063" w:rsidRPr="003A6F61">
        <w:rPr>
          <w:rFonts w:ascii="Arial" w:hAnsi="Arial" w:cs="Arial"/>
          <w:vertAlign w:val="superscript"/>
          <w:lang w:val="en-US"/>
        </w:rPr>
        <w:t>Cre</w:t>
      </w:r>
      <w:r w:rsidR="00843063">
        <w:rPr>
          <w:rFonts w:ascii="Arial" w:hAnsi="Arial" w:cs="Arial"/>
          <w:vertAlign w:val="superscript"/>
          <w:lang w:val="en-US"/>
        </w:rPr>
        <w:t>+</w:t>
      </w:r>
      <w:r w:rsidR="00843063" w:rsidRPr="00E1231D">
        <w:rPr>
          <w:rFonts w:ascii="Arial" w:hAnsi="Arial" w:cs="Arial"/>
          <w:i/>
          <w:lang w:val="en-US"/>
        </w:rPr>
        <w:t>Dnmt1</w:t>
      </w:r>
      <w:r w:rsidR="00843063">
        <w:rPr>
          <w:rFonts w:ascii="Arial" w:hAnsi="Arial" w:cs="Arial"/>
          <w:vertAlign w:val="superscript"/>
          <w:lang w:val="en-US"/>
        </w:rPr>
        <w:t>lox/chip</w:t>
      </w:r>
      <w:r w:rsidR="00843063">
        <w:rPr>
          <w:rFonts w:ascii="Arial" w:hAnsi="Arial" w:cs="Arial"/>
          <w:lang w:val="en-US"/>
        </w:rPr>
        <w:t xml:space="preserve"> </w:t>
      </w:r>
      <w:r w:rsidR="00843063" w:rsidRPr="002B24AB">
        <w:rPr>
          <w:rFonts w:ascii="Arial" w:hAnsi="Arial" w:cs="Arial"/>
          <w:color w:val="000000"/>
          <w:lang w:val="en-GB"/>
        </w:rPr>
        <w:t xml:space="preserve">group </w:t>
      </w:r>
      <w:r w:rsidR="00843063">
        <w:rPr>
          <w:rFonts w:ascii="Arial" w:hAnsi="Arial" w:cs="Arial"/>
          <w:color w:val="000000"/>
          <w:lang w:val="en-GB"/>
        </w:rPr>
        <w:t xml:space="preserve">neither </w:t>
      </w:r>
      <w:r w:rsidR="00843063" w:rsidRPr="002B24AB">
        <w:rPr>
          <w:rFonts w:ascii="Arial" w:hAnsi="Arial" w:cs="Arial"/>
          <w:color w:val="000000"/>
          <w:lang w:val="en-GB"/>
        </w:rPr>
        <w:t xml:space="preserve">subepithelial </w:t>
      </w:r>
      <w:r w:rsidR="00843063">
        <w:rPr>
          <w:rFonts w:ascii="Arial" w:hAnsi="Arial" w:cs="Arial"/>
          <w:color w:val="000000"/>
          <w:lang w:val="en-GB"/>
        </w:rPr>
        <w:t>nor</w:t>
      </w:r>
      <w:r w:rsidR="00843063" w:rsidRPr="002B24AB">
        <w:rPr>
          <w:rFonts w:ascii="Arial" w:hAnsi="Arial" w:cs="Arial"/>
          <w:color w:val="000000"/>
          <w:lang w:val="en-GB"/>
        </w:rPr>
        <w:t xml:space="preserve"> subendothelial </w:t>
      </w:r>
      <w:r w:rsidR="00843063">
        <w:rPr>
          <w:rFonts w:ascii="Arial" w:hAnsi="Arial" w:cs="Arial"/>
          <w:color w:val="000000"/>
          <w:lang w:val="en-GB"/>
        </w:rPr>
        <w:t>and o</w:t>
      </w:r>
      <w:r w:rsidR="00B55426" w:rsidRPr="002B24AB">
        <w:rPr>
          <w:rFonts w:ascii="Arial" w:hAnsi="Arial" w:cs="Arial"/>
          <w:color w:val="000000"/>
          <w:lang w:val="en-GB"/>
        </w:rPr>
        <w:t xml:space="preserve">nly few mesangial and </w:t>
      </w:r>
      <w:proofErr w:type="spellStart"/>
      <w:r w:rsidR="00B55426" w:rsidRPr="002B24AB">
        <w:rPr>
          <w:rFonts w:ascii="Arial" w:hAnsi="Arial" w:cs="Arial"/>
          <w:color w:val="000000"/>
          <w:lang w:val="en-GB"/>
        </w:rPr>
        <w:t>paramesangial</w:t>
      </w:r>
      <w:proofErr w:type="spellEnd"/>
      <w:r w:rsidR="00B55426" w:rsidRPr="002B24AB">
        <w:rPr>
          <w:rFonts w:ascii="Arial" w:hAnsi="Arial" w:cs="Arial"/>
          <w:color w:val="000000"/>
          <w:lang w:val="en-GB"/>
        </w:rPr>
        <w:t xml:space="preserve"> deposit</w:t>
      </w:r>
      <w:r w:rsidR="00843063">
        <w:rPr>
          <w:rFonts w:ascii="Arial" w:hAnsi="Arial" w:cs="Arial"/>
          <w:color w:val="000000"/>
          <w:lang w:val="en-GB"/>
        </w:rPr>
        <w:t>s</w:t>
      </w:r>
      <w:r w:rsidR="00B55426" w:rsidRPr="002B24AB">
        <w:rPr>
          <w:rFonts w:ascii="Arial" w:hAnsi="Arial" w:cs="Arial"/>
          <w:color w:val="000000"/>
          <w:lang w:val="en-GB"/>
        </w:rPr>
        <w:t xml:space="preserve"> </w:t>
      </w:r>
      <w:r w:rsidR="00843063">
        <w:rPr>
          <w:rFonts w:ascii="Arial" w:hAnsi="Arial" w:cs="Arial"/>
          <w:color w:val="000000"/>
          <w:lang w:val="en-GB"/>
        </w:rPr>
        <w:t>were</w:t>
      </w:r>
      <w:r w:rsidR="00B55426" w:rsidRPr="002B24AB">
        <w:rPr>
          <w:rFonts w:ascii="Arial" w:hAnsi="Arial" w:cs="Arial"/>
          <w:color w:val="000000"/>
          <w:lang w:val="en-GB"/>
        </w:rPr>
        <w:t xml:space="preserve"> detected. </w:t>
      </w:r>
      <w:r w:rsidR="00721326" w:rsidRPr="002B24AB">
        <w:rPr>
          <w:rFonts w:ascii="Arial" w:eastAsia="Arial" w:hAnsi="Arial" w:cs="Arial"/>
          <w:color w:val="000000"/>
          <w:kern w:val="24"/>
          <w:lang w:val="en-US"/>
        </w:rPr>
        <w:t xml:space="preserve">The </w:t>
      </w:r>
      <w:r w:rsidR="00721326" w:rsidRPr="002B24AB">
        <w:rPr>
          <w:rFonts w:ascii="Arial" w:eastAsia="Arial" w:hAnsi="Arial" w:cs="Arial"/>
          <w:color w:val="000000"/>
          <w:kern w:val="24"/>
          <w:lang w:val="en-US"/>
        </w:rPr>
        <w:lastRenderedPageBreak/>
        <w:t xml:space="preserve">images are </w:t>
      </w:r>
      <w:r w:rsidR="0034263D" w:rsidRPr="002B24AB">
        <w:rPr>
          <w:rFonts w:ascii="Arial" w:eastAsia="Arial" w:hAnsi="Arial" w:cs="Arial"/>
          <w:color w:val="000000"/>
          <w:kern w:val="24"/>
          <w:lang w:val="en-US"/>
        </w:rPr>
        <w:t xml:space="preserve">of </w:t>
      </w:r>
      <w:r w:rsidR="00F90A36" w:rsidRPr="002B24AB">
        <w:rPr>
          <w:rFonts w:ascii="Arial" w:eastAsia="Arial" w:hAnsi="Arial" w:cs="Arial"/>
          <w:color w:val="000000"/>
          <w:kern w:val="24"/>
          <w:lang w:val="en-US"/>
        </w:rPr>
        <w:t>single animals</w:t>
      </w:r>
      <w:r w:rsidR="00721326" w:rsidRPr="002B24AB">
        <w:rPr>
          <w:rFonts w:ascii="Arial" w:eastAsia="Arial" w:hAnsi="Arial" w:cs="Arial"/>
          <w:color w:val="000000"/>
          <w:kern w:val="24"/>
          <w:lang w:val="en-US"/>
        </w:rPr>
        <w:t xml:space="preserve"> </w:t>
      </w:r>
      <w:r w:rsidR="00B85A52" w:rsidRPr="002B24AB">
        <w:rPr>
          <w:rFonts w:ascii="Arial" w:eastAsia="Arial" w:hAnsi="Arial" w:cs="Arial"/>
          <w:color w:val="000000"/>
          <w:kern w:val="24"/>
          <w:lang w:val="en-US"/>
        </w:rPr>
        <w:t xml:space="preserve">from 3 </w:t>
      </w:r>
      <w:r w:rsidR="00721326" w:rsidRPr="002B24AB">
        <w:rPr>
          <w:rFonts w:ascii="Arial" w:eastAsia="Arial" w:hAnsi="Arial" w:cs="Arial"/>
          <w:color w:val="000000"/>
          <w:kern w:val="24"/>
          <w:lang w:val="en-US"/>
        </w:rPr>
        <w:t xml:space="preserve">independent experiments. </w:t>
      </w:r>
      <w:r w:rsidR="00A75AE7" w:rsidRPr="002B24AB">
        <w:rPr>
          <w:rFonts w:ascii="Arial" w:eastAsia="Arial" w:hAnsi="Arial" w:cs="Arial"/>
          <w:color w:val="000000"/>
          <w:kern w:val="24"/>
          <w:lang w:val="en-US"/>
        </w:rPr>
        <w:t>(</w:t>
      </w:r>
      <w:r w:rsidR="00A75AE7" w:rsidRPr="002B24AB">
        <w:rPr>
          <w:rFonts w:ascii="Arial" w:eastAsia="Arial" w:hAnsi="Arial" w:cs="Arial"/>
          <w:b/>
          <w:color w:val="000000"/>
          <w:kern w:val="24"/>
          <w:lang w:val="en-US"/>
        </w:rPr>
        <w:t>d</w:t>
      </w:r>
      <w:r w:rsidR="00A75AE7" w:rsidRPr="002B24AB">
        <w:rPr>
          <w:rFonts w:ascii="Arial" w:eastAsia="Arial" w:hAnsi="Arial" w:cs="Arial"/>
          <w:color w:val="000000"/>
          <w:kern w:val="24"/>
          <w:lang w:val="en-US"/>
        </w:rPr>
        <w:t>)</w:t>
      </w:r>
      <w:r w:rsidR="0068284D" w:rsidRPr="002B24AB">
        <w:rPr>
          <w:rFonts w:ascii="Arial" w:hAnsi="Arial" w:cs="Arial"/>
          <w:color w:val="000000"/>
          <w:lang w:val="en-GB"/>
        </w:rPr>
        <w:t xml:space="preserve"> </w:t>
      </w:r>
      <w:r w:rsidR="006D6D78" w:rsidRPr="002B24AB">
        <w:rPr>
          <w:rFonts w:ascii="Arial" w:hAnsi="Arial" w:cs="Arial"/>
          <w:color w:val="000000"/>
          <w:lang w:val="en-GB"/>
        </w:rPr>
        <w:t xml:space="preserve">Left: Representative immunofluorescence images of </w:t>
      </w:r>
      <w:r w:rsidR="0068284D" w:rsidRPr="002B24AB">
        <w:rPr>
          <w:rFonts w:ascii="Arial" w:hAnsi="Arial" w:cs="Arial"/>
          <w:color w:val="000000"/>
          <w:lang w:val="en-GB"/>
        </w:rPr>
        <w:t>immune complex</w:t>
      </w:r>
      <w:r w:rsidR="006D6D78" w:rsidRPr="002B24AB">
        <w:rPr>
          <w:rFonts w:ascii="Arial" w:hAnsi="Arial" w:cs="Arial"/>
          <w:color w:val="000000"/>
          <w:lang w:val="en-GB"/>
        </w:rPr>
        <w:t>es</w:t>
      </w:r>
      <w:r w:rsidR="0068284D" w:rsidRPr="002B24AB">
        <w:rPr>
          <w:rFonts w:ascii="Arial" w:hAnsi="Arial" w:cs="Arial"/>
          <w:color w:val="000000"/>
          <w:lang w:val="en-GB"/>
        </w:rPr>
        <w:t xml:space="preserve"> by staining for IgG </w:t>
      </w:r>
      <w:r w:rsidR="006D6D78" w:rsidRPr="002B24AB">
        <w:rPr>
          <w:rFonts w:ascii="Arial" w:hAnsi="Arial" w:cs="Arial"/>
          <w:color w:val="000000"/>
          <w:lang w:val="en-GB"/>
        </w:rPr>
        <w:t xml:space="preserve">(top images) </w:t>
      </w:r>
      <w:r w:rsidR="0068284D" w:rsidRPr="002B24AB">
        <w:rPr>
          <w:rFonts w:ascii="Arial" w:hAnsi="Arial" w:cs="Arial"/>
          <w:color w:val="000000"/>
          <w:lang w:val="en-GB"/>
        </w:rPr>
        <w:t xml:space="preserve">and IgM </w:t>
      </w:r>
      <w:r w:rsidR="006D6D78" w:rsidRPr="002B24AB">
        <w:rPr>
          <w:rFonts w:ascii="Arial" w:hAnsi="Arial" w:cs="Arial"/>
          <w:color w:val="000000"/>
          <w:lang w:val="en-GB"/>
        </w:rPr>
        <w:t>(middle images) of</w:t>
      </w:r>
      <w:r w:rsidR="0068284D" w:rsidRPr="002B24AB">
        <w:rPr>
          <w:rFonts w:ascii="Arial" w:hAnsi="Arial" w:cs="Arial"/>
          <w:color w:val="000000"/>
          <w:lang w:val="en-GB"/>
        </w:rPr>
        <w:t xml:space="preserve"> kidney</w:t>
      </w:r>
      <w:r w:rsidR="006D6D78" w:rsidRPr="002B24AB">
        <w:rPr>
          <w:rFonts w:ascii="Arial" w:hAnsi="Arial" w:cs="Arial"/>
          <w:color w:val="000000"/>
          <w:lang w:val="en-GB"/>
        </w:rPr>
        <w:t xml:space="preserve"> sections</w:t>
      </w:r>
      <w:r w:rsidR="0068284D" w:rsidRPr="002B24AB">
        <w:rPr>
          <w:rFonts w:ascii="Arial" w:hAnsi="Arial" w:cs="Arial"/>
          <w:color w:val="000000"/>
          <w:lang w:val="en-GB"/>
        </w:rPr>
        <w:t xml:space="preserve"> </w:t>
      </w:r>
      <w:r w:rsidR="006D6D78" w:rsidRPr="002B24AB">
        <w:rPr>
          <w:rFonts w:ascii="Arial" w:hAnsi="Arial" w:cs="Arial"/>
          <w:color w:val="000000"/>
          <w:lang w:val="en-GB"/>
        </w:rPr>
        <w:t>from</w:t>
      </w:r>
      <w:r w:rsidR="0068284D" w:rsidRPr="002B24AB">
        <w:rPr>
          <w:rFonts w:ascii="Arial" w:hAnsi="Arial" w:cs="Arial"/>
          <w:color w:val="000000"/>
          <w:lang w:val="en-GB"/>
        </w:rPr>
        <w:t xml:space="preserve"> </w:t>
      </w:r>
      <w:r w:rsidR="005E6B28">
        <w:rPr>
          <w:rFonts w:ascii="Arial" w:hAnsi="Arial" w:cs="Arial"/>
          <w:lang w:val="en-US"/>
        </w:rPr>
        <w:t>pristane</w:t>
      </w:r>
      <w:r w:rsidR="00453803" w:rsidRPr="002B24AB">
        <w:rPr>
          <w:rFonts w:ascii="Arial" w:hAnsi="Arial" w:cs="Arial"/>
          <w:lang w:val="en-US"/>
        </w:rPr>
        <w:t xml:space="preserve">-treated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w:t>
      </w:r>
      <w:r w:rsidR="002B24AB" w:rsidRPr="00E1231D">
        <w:rPr>
          <w:rFonts w:ascii="Arial" w:hAnsi="Arial" w:cs="Arial"/>
          <w:lang w:val="en-US"/>
        </w:rPr>
        <w:t xml:space="preserve"> </w:t>
      </w:r>
      <w:r w:rsidR="002B24AB">
        <w:rPr>
          <w:rFonts w:ascii="Arial" w:hAnsi="Arial" w:cs="Arial"/>
          <w:lang w:val="en-US"/>
        </w:rPr>
        <w:t>and</w:t>
      </w:r>
      <w:r w:rsidR="002B24AB" w:rsidRPr="00E1231D">
        <w:rPr>
          <w:rFonts w:ascii="Arial" w:hAnsi="Arial" w:cs="Arial"/>
          <w:lang w:val="en-US"/>
        </w:rPr>
        <w:t xml:space="preserve">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lox/chip</w:t>
      </w:r>
      <w:r w:rsidR="002B24AB">
        <w:rPr>
          <w:rFonts w:ascii="Arial" w:hAnsi="Arial" w:cs="Arial"/>
          <w:lang w:val="en-US"/>
        </w:rPr>
        <w:t xml:space="preserve"> </w:t>
      </w:r>
      <w:r w:rsidR="00453803" w:rsidRPr="002B24AB">
        <w:rPr>
          <w:rFonts w:ascii="Arial" w:eastAsia="Arial" w:hAnsi="Arial" w:cs="Arial"/>
          <w:color w:val="000000"/>
          <w:kern w:val="24"/>
          <w:lang w:val="en-US"/>
        </w:rPr>
        <w:t>mice.</w:t>
      </w:r>
      <w:r w:rsidR="0063201B" w:rsidRPr="002B24AB">
        <w:rPr>
          <w:rFonts w:ascii="Arial" w:eastAsia="Arial" w:hAnsi="Arial" w:cs="Arial"/>
          <w:color w:val="000000"/>
          <w:kern w:val="24"/>
          <w:lang w:val="en-US"/>
        </w:rPr>
        <w:t xml:space="preserve"> </w:t>
      </w:r>
      <w:r w:rsidR="006D6D78" w:rsidRPr="002B24AB">
        <w:rPr>
          <w:rFonts w:ascii="Arial" w:eastAsia="Arial" w:hAnsi="Arial" w:cs="Arial"/>
          <w:color w:val="000000"/>
          <w:kern w:val="24"/>
          <w:lang w:val="en-US"/>
        </w:rPr>
        <w:t>The bottom images show IgG (red) and IgM (green) combined, together with DAPI (blue) nuclear staining. Right: Quantification</w:t>
      </w:r>
      <w:r w:rsidR="006D6D78" w:rsidRPr="002B24AB">
        <w:rPr>
          <w:rFonts w:ascii="Arial" w:hAnsi="Arial" w:cs="Arial"/>
          <w:color w:val="000000"/>
          <w:lang w:val="en-GB"/>
        </w:rPr>
        <w:t xml:space="preserve"> of IgG and IgM immunofluorescence intensities (as </w:t>
      </w:r>
      <w:r w:rsidR="002B24AB" w:rsidRPr="002B24AB">
        <w:rPr>
          <w:rFonts w:ascii="Arial" w:hAnsi="Arial" w:cs="Arial"/>
          <w:color w:val="000000"/>
          <w:lang w:val="en-GB"/>
        </w:rPr>
        <w:t>immunohistochemistry (</w:t>
      </w:r>
      <w:r w:rsidR="006D6D78" w:rsidRPr="002B24AB">
        <w:rPr>
          <w:rFonts w:ascii="Arial" w:hAnsi="Arial" w:cs="Arial"/>
          <w:color w:val="000000"/>
          <w:lang w:val="en-GB"/>
        </w:rPr>
        <w:t>IHC</w:t>
      </w:r>
      <w:r w:rsidR="002B24AB" w:rsidRPr="002B24AB">
        <w:rPr>
          <w:rFonts w:ascii="Arial" w:hAnsi="Arial" w:cs="Arial"/>
          <w:color w:val="000000"/>
          <w:lang w:val="en-GB"/>
        </w:rPr>
        <w:t>)</w:t>
      </w:r>
      <w:r w:rsidR="006D6D78" w:rsidRPr="002B24AB">
        <w:rPr>
          <w:rFonts w:ascii="Arial" w:hAnsi="Arial" w:cs="Arial"/>
          <w:color w:val="000000"/>
          <w:lang w:val="en-GB"/>
        </w:rPr>
        <w:t xml:space="preserve"> positivity per mm</w:t>
      </w:r>
      <w:r w:rsidR="006D6D78" w:rsidRPr="002B24AB">
        <w:rPr>
          <w:rFonts w:ascii="Arial" w:hAnsi="Arial" w:cs="Arial"/>
          <w:color w:val="000000"/>
          <w:vertAlign w:val="superscript"/>
          <w:lang w:val="en-GB"/>
        </w:rPr>
        <w:t>2</w:t>
      </w:r>
      <w:r w:rsidR="006D6D78" w:rsidRPr="002B24AB">
        <w:rPr>
          <w:rFonts w:ascii="Arial" w:hAnsi="Arial" w:cs="Arial"/>
          <w:color w:val="000000"/>
          <w:lang w:val="en-GB"/>
        </w:rPr>
        <w:t xml:space="preserve">). </w:t>
      </w:r>
      <w:r w:rsidR="006D6D78" w:rsidRPr="002B24AB">
        <w:rPr>
          <w:rFonts w:ascii="Arial" w:eastAsia="Arial" w:hAnsi="Arial" w:cs="Arial"/>
          <w:color w:val="000000" w:themeColor="text1"/>
          <w:kern w:val="24"/>
          <w:lang w:val="en-US"/>
        </w:rPr>
        <w:t xml:space="preserve">Each symbol represents an individual mouse from 3 independent experiments; small horizontal lines indicate the mean ± </w:t>
      </w:r>
      <w:proofErr w:type="spellStart"/>
      <w:r w:rsidR="006D6D78" w:rsidRPr="002B24AB">
        <w:rPr>
          <w:rFonts w:ascii="Arial" w:eastAsia="Arial" w:hAnsi="Arial" w:cs="Arial"/>
          <w:color w:val="000000" w:themeColor="text1"/>
          <w:kern w:val="24"/>
          <w:lang w:val="en-US"/>
        </w:rPr>
        <w:t>s.d.</w:t>
      </w:r>
      <w:proofErr w:type="spellEnd"/>
      <w:r w:rsidR="006D6D78" w:rsidRPr="002B24AB">
        <w:rPr>
          <w:rFonts w:ascii="Arial" w:eastAsia="Arial" w:hAnsi="Arial" w:cs="Arial"/>
          <w:color w:val="000000" w:themeColor="text1"/>
          <w:kern w:val="24"/>
          <w:lang w:val="en-US"/>
        </w:rPr>
        <w:t xml:space="preserve"> (unpaired t-test, two-tailed).</w:t>
      </w:r>
      <w:r w:rsidR="006D6D78" w:rsidRPr="002B24AB">
        <w:rPr>
          <w:rFonts w:ascii="Arial" w:hAnsi="Arial" w:cs="Arial"/>
          <w:color w:val="000000"/>
          <w:lang w:val="en-GB"/>
        </w:rPr>
        <w:t xml:space="preserve"> </w:t>
      </w:r>
      <w:r w:rsidR="00A75AE7" w:rsidRPr="002B24AB">
        <w:rPr>
          <w:rFonts w:ascii="Arial" w:hAnsi="Arial" w:cs="Arial"/>
          <w:color w:val="000000"/>
          <w:lang w:val="en-GB"/>
        </w:rPr>
        <w:t>(</w:t>
      </w:r>
      <w:r w:rsidR="00A75AE7" w:rsidRPr="002B24AB">
        <w:rPr>
          <w:rFonts w:ascii="Arial" w:hAnsi="Arial" w:cs="Arial"/>
          <w:b/>
          <w:color w:val="000000"/>
          <w:lang w:val="en-GB"/>
        </w:rPr>
        <w:t>e</w:t>
      </w:r>
      <w:r w:rsidR="00A75AE7" w:rsidRPr="002B24AB">
        <w:rPr>
          <w:rFonts w:ascii="Arial" w:hAnsi="Arial" w:cs="Arial"/>
          <w:color w:val="000000"/>
          <w:lang w:val="en-GB"/>
        </w:rPr>
        <w:t>)</w:t>
      </w:r>
      <w:r w:rsidR="0068284D" w:rsidRPr="002B24AB">
        <w:rPr>
          <w:rFonts w:ascii="Arial" w:hAnsi="Arial" w:cs="Arial"/>
          <w:color w:val="000000"/>
          <w:lang w:val="en-GB"/>
        </w:rPr>
        <w:t xml:space="preserve"> </w:t>
      </w:r>
      <w:r w:rsidR="006D6D78" w:rsidRPr="002B24AB">
        <w:rPr>
          <w:rFonts w:ascii="Arial" w:eastAsia="Arial" w:hAnsi="Arial" w:cs="Arial"/>
          <w:color w:val="000000"/>
          <w:kern w:val="24"/>
          <w:lang w:val="en-US"/>
        </w:rPr>
        <w:t>Quantification</w:t>
      </w:r>
      <w:r w:rsidR="006D6D78" w:rsidRPr="002B24AB">
        <w:rPr>
          <w:rFonts w:ascii="Arial" w:hAnsi="Arial" w:cs="Arial"/>
          <w:color w:val="000000"/>
          <w:lang w:val="en-GB"/>
        </w:rPr>
        <w:t xml:space="preserve"> of</w:t>
      </w:r>
      <w:r w:rsidR="0068284D" w:rsidRPr="002B24AB">
        <w:rPr>
          <w:rFonts w:ascii="Arial" w:hAnsi="Arial" w:cs="Arial"/>
          <w:color w:val="000000"/>
          <w:lang w:val="en-GB"/>
        </w:rPr>
        <w:t xml:space="preserve"> </w:t>
      </w:r>
      <w:r w:rsidR="006D6D78" w:rsidRPr="002B24AB">
        <w:rPr>
          <w:rFonts w:ascii="Arial" w:hAnsi="Arial" w:cs="Arial"/>
          <w:color w:val="000000"/>
          <w:lang w:val="en-GB"/>
        </w:rPr>
        <w:t>t</w:t>
      </w:r>
      <w:r w:rsidR="0068284D" w:rsidRPr="002B24AB">
        <w:rPr>
          <w:rFonts w:ascii="Arial" w:hAnsi="Arial" w:cs="Arial"/>
          <w:color w:val="000000"/>
          <w:lang w:val="en-GB"/>
        </w:rPr>
        <w:t>otal IgG, IgM and IgA concentration</w:t>
      </w:r>
      <w:r w:rsidR="002B24AB" w:rsidRPr="002B24AB">
        <w:rPr>
          <w:rFonts w:ascii="Arial" w:hAnsi="Arial" w:cs="Arial"/>
          <w:color w:val="000000"/>
          <w:lang w:val="en-GB"/>
        </w:rPr>
        <w:t>s</w:t>
      </w:r>
      <w:r w:rsidR="0068284D" w:rsidRPr="002B24AB">
        <w:rPr>
          <w:rFonts w:ascii="Arial" w:hAnsi="Arial" w:cs="Arial"/>
          <w:color w:val="000000"/>
          <w:lang w:val="en-GB"/>
        </w:rPr>
        <w:t xml:space="preserve"> in </w:t>
      </w:r>
      <w:r w:rsidR="002B24AB" w:rsidRPr="002B24AB">
        <w:rPr>
          <w:rFonts w:ascii="Arial" w:hAnsi="Arial" w:cs="Arial"/>
          <w:color w:val="000000"/>
          <w:lang w:val="en-GB"/>
        </w:rPr>
        <w:t xml:space="preserve">the </w:t>
      </w:r>
      <w:r w:rsidR="0068284D" w:rsidRPr="002B24AB">
        <w:rPr>
          <w:rFonts w:ascii="Arial" w:hAnsi="Arial" w:cs="Arial"/>
          <w:color w:val="000000"/>
          <w:lang w:val="en-GB"/>
        </w:rPr>
        <w:t>ser</w:t>
      </w:r>
      <w:r w:rsidR="002B24AB" w:rsidRPr="002B24AB">
        <w:rPr>
          <w:rFonts w:ascii="Arial" w:hAnsi="Arial" w:cs="Arial"/>
          <w:color w:val="000000"/>
          <w:lang w:val="en-GB"/>
        </w:rPr>
        <w:t>a</w:t>
      </w:r>
      <w:r w:rsidR="0068284D" w:rsidRPr="002B24AB">
        <w:rPr>
          <w:rFonts w:ascii="Arial" w:hAnsi="Arial" w:cs="Arial"/>
          <w:color w:val="000000"/>
          <w:lang w:val="en-GB"/>
        </w:rPr>
        <w:t xml:space="preserve"> of </w:t>
      </w:r>
      <w:r w:rsidR="005E6B28">
        <w:rPr>
          <w:rFonts w:ascii="Arial" w:hAnsi="Arial" w:cs="Arial"/>
          <w:lang w:val="en-US"/>
        </w:rPr>
        <w:t>pristane</w:t>
      </w:r>
      <w:r w:rsidR="00027CF0" w:rsidRPr="002B24AB">
        <w:rPr>
          <w:rFonts w:ascii="Arial" w:hAnsi="Arial" w:cs="Arial"/>
          <w:lang w:val="en-US"/>
        </w:rPr>
        <w:t xml:space="preserve">-treated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w:t>
      </w:r>
      <w:r w:rsidR="002B24AB" w:rsidRPr="00E1231D">
        <w:rPr>
          <w:rFonts w:ascii="Arial" w:hAnsi="Arial" w:cs="Arial"/>
          <w:lang w:val="en-US"/>
        </w:rPr>
        <w:t xml:space="preserve"> </w:t>
      </w:r>
      <w:r w:rsidR="002B24AB">
        <w:rPr>
          <w:rFonts w:ascii="Arial" w:hAnsi="Arial" w:cs="Arial"/>
          <w:lang w:val="en-US"/>
        </w:rPr>
        <w:t>and</w:t>
      </w:r>
      <w:r w:rsidR="002B24AB" w:rsidRPr="00E1231D">
        <w:rPr>
          <w:rFonts w:ascii="Arial" w:hAnsi="Arial" w:cs="Arial"/>
          <w:lang w:val="en-US"/>
        </w:rPr>
        <w:t xml:space="preserve"> </w:t>
      </w:r>
      <w:r w:rsidR="002B24AB" w:rsidRPr="00E1231D">
        <w:rPr>
          <w:rFonts w:ascii="Arial" w:hAnsi="Arial" w:cs="Arial"/>
          <w:i/>
          <w:lang w:val="en-US"/>
        </w:rPr>
        <w:t>Vav</w:t>
      </w:r>
      <w:r w:rsidR="002B24AB" w:rsidRPr="003A6F61">
        <w:rPr>
          <w:rFonts w:ascii="Arial" w:hAnsi="Arial" w:cs="Arial"/>
          <w:vertAlign w:val="superscript"/>
          <w:lang w:val="en-US"/>
        </w:rPr>
        <w:t>Cre</w:t>
      </w:r>
      <w:r w:rsidR="002B24AB">
        <w:rPr>
          <w:rFonts w:ascii="Arial" w:hAnsi="Arial" w:cs="Arial"/>
          <w:vertAlign w:val="superscript"/>
          <w:lang w:val="en-US"/>
        </w:rPr>
        <w:t>+</w:t>
      </w:r>
      <w:r w:rsidR="002B24AB" w:rsidRPr="00E1231D">
        <w:rPr>
          <w:rFonts w:ascii="Arial" w:hAnsi="Arial" w:cs="Arial"/>
          <w:i/>
          <w:lang w:val="en-US"/>
        </w:rPr>
        <w:t>Dnmt1</w:t>
      </w:r>
      <w:r w:rsidR="002B24AB">
        <w:rPr>
          <w:rFonts w:ascii="Arial" w:hAnsi="Arial" w:cs="Arial"/>
          <w:vertAlign w:val="superscript"/>
          <w:lang w:val="en-US"/>
        </w:rPr>
        <w:t>lox/chip</w:t>
      </w:r>
      <w:r w:rsidR="002B24AB">
        <w:rPr>
          <w:rFonts w:ascii="Arial" w:hAnsi="Arial" w:cs="Arial"/>
          <w:lang w:val="en-US"/>
        </w:rPr>
        <w:t xml:space="preserve"> </w:t>
      </w:r>
      <w:r w:rsidR="00027CF0" w:rsidRPr="002B24AB">
        <w:rPr>
          <w:rFonts w:ascii="Arial" w:eastAsia="Arial" w:hAnsi="Arial" w:cs="Arial"/>
          <w:color w:val="000000"/>
          <w:kern w:val="24"/>
          <w:lang w:val="en-US"/>
        </w:rPr>
        <w:t>mice.</w:t>
      </w:r>
      <w:r w:rsidR="00D2772D" w:rsidRPr="002B24AB">
        <w:rPr>
          <w:rFonts w:ascii="Arial" w:eastAsia="Arial" w:hAnsi="Arial" w:cs="Arial"/>
          <w:color w:val="000000"/>
          <w:kern w:val="24"/>
          <w:lang w:val="en-US"/>
        </w:rPr>
        <w:t xml:space="preserve"> </w:t>
      </w:r>
      <w:r w:rsidR="00E71478" w:rsidRPr="002B24AB">
        <w:rPr>
          <w:rFonts w:ascii="Arial" w:eastAsia="Arial" w:hAnsi="Arial" w:cs="Arial"/>
          <w:color w:val="000000" w:themeColor="text1"/>
          <w:kern w:val="24"/>
          <w:lang w:val="en-US"/>
        </w:rPr>
        <w:t xml:space="preserve">Each symbol represents an individual mouse; small horizontal lines indicate the mean ± </w:t>
      </w:r>
      <w:proofErr w:type="spellStart"/>
      <w:r w:rsidR="00E71478" w:rsidRPr="002B24AB">
        <w:rPr>
          <w:rFonts w:ascii="Arial" w:eastAsia="Arial" w:hAnsi="Arial" w:cs="Arial"/>
          <w:color w:val="000000" w:themeColor="text1"/>
          <w:kern w:val="24"/>
          <w:lang w:val="en-US"/>
        </w:rPr>
        <w:t>s.d.</w:t>
      </w:r>
      <w:proofErr w:type="spellEnd"/>
      <w:r w:rsidR="00E71478" w:rsidRPr="002B24AB">
        <w:rPr>
          <w:rFonts w:ascii="Arial" w:eastAsia="Arial" w:hAnsi="Arial" w:cs="Arial"/>
          <w:color w:val="000000" w:themeColor="text1"/>
          <w:kern w:val="24"/>
          <w:lang w:val="en-US"/>
        </w:rPr>
        <w:t xml:space="preserve"> (unpaired t-test, two-tailed).</w:t>
      </w:r>
    </w:p>
    <w:p w14:paraId="4357D789" w14:textId="77777777" w:rsidR="00126B85" w:rsidRPr="002B24AB" w:rsidRDefault="00126B85" w:rsidP="00A07281">
      <w:pPr>
        <w:widowControl w:val="0"/>
        <w:autoSpaceDE w:val="0"/>
        <w:autoSpaceDN w:val="0"/>
        <w:adjustRightInd w:val="0"/>
        <w:spacing w:line="480" w:lineRule="auto"/>
        <w:jc w:val="both"/>
        <w:rPr>
          <w:rFonts w:ascii="Times" w:hAnsi="Times" w:cs="Times"/>
          <w:color w:val="000000"/>
          <w:sz w:val="24"/>
          <w:szCs w:val="24"/>
          <w:lang w:val="en-GB"/>
        </w:rPr>
      </w:pPr>
    </w:p>
    <w:p w14:paraId="7995C653" w14:textId="77777777" w:rsidR="003A4654" w:rsidRDefault="003A4654" w:rsidP="00A07281">
      <w:pPr>
        <w:spacing w:line="480" w:lineRule="auto"/>
        <w:outlineLvl w:val="0"/>
        <w:rPr>
          <w:rFonts w:ascii="Arial" w:hAnsi="Arial" w:cs="Arial"/>
          <w:b/>
          <w:lang w:val="en-US"/>
        </w:rPr>
      </w:pPr>
      <w:r w:rsidRPr="00BB1499">
        <w:rPr>
          <w:rFonts w:ascii="Arial" w:hAnsi="Arial" w:cs="Arial"/>
          <w:b/>
          <w:lang w:val="en-US"/>
        </w:rPr>
        <w:t xml:space="preserve">STAR Methods </w:t>
      </w:r>
    </w:p>
    <w:p w14:paraId="01E6694C" w14:textId="77777777" w:rsidR="003A4654" w:rsidRPr="0059055E" w:rsidRDefault="003A4654" w:rsidP="00A07281">
      <w:pPr>
        <w:spacing w:line="480" w:lineRule="auto"/>
        <w:outlineLvl w:val="0"/>
        <w:rPr>
          <w:rFonts w:ascii="Arial" w:hAnsi="Arial" w:cs="Arial"/>
          <w:b/>
          <w:lang w:val="en-US"/>
        </w:rPr>
      </w:pPr>
      <w:r w:rsidRPr="0059055E">
        <w:rPr>
          <w:rFonts w:ascii="Arial" w:hAnsi="Arial" w:cs="Arial"/>
          <w:b/>
          <w:lang w:val="en-US"/>
        </w:rPr>
        <w:t>Mice</w:t>
      </w:r>
    </w:p>
    <w:p w14:paraId="7F6247EC" w14:textId="5B8BE6BE" w:rsidR="003A4654" w:rsidRPr="0059055E" w:rsidRDefault="003A4654" w:rsidP="00A07281">
      <w:pPr>
        <w:spacing w:line="480" w:lineRule="auto"/>
        <w:jc w:val="both"/>
        <w:rPr>
          <w:rFonts w:ascii="Arial" w:hAnsi="Arial" w:cs="Arial"/>
          <w:lang w:val="en-US"/>
        </w:rPr>
      </w:pPr>
      <w:r w:rsidRPr="0059055E">
        <w:rPr>
          <w:rFonts w:ascii="Arial" w:hAnsi="Arial" w:cs="Arial"/>
          <w:lang w:val="en-US"/>
        </w:rPr>
        <w:t xml:space="preserve">Mice carrying targeted </w:t>
      </w:r>
      <w:r w:rsidRPr="0059055E">
        <w:rPr>
          <w:rFonts w:ascii="Arial" w:hAnsi="Arial" w:cs="Arial"/>
          <w:i/>
          <w:lang w:val="en-US"/>
        </w:rPr>
        <w:t>Dnmt1</w:t>
      </w:r>
      <w:r w:rsidRPr="0059055E">
        <w:rPr>
          <w:rFonts w:ascii="Arial" w:hAnsi="Arial" w:cs="Arial"/>
          <w:vertAlign w:val="superscript"/>
          <w:lang w:val="en-US"/>
        </w:rPr>
        <w:t>c</w:t>
      </w:r>
      <w:r w:rsidRPr="0059055E">
        <w:rPr>
          <w:rFonts w:ascii="Arial" w:hAnsi="Arial" w:cs="Arial"/>
          <w:lang w:val="en-US"/>
        </w:rPr>
        <w:t xml:space="preserve">, </w:t>
      </w:r>
      <w:r w:rsidRPr="0059055E">
        <w:rPr>
          <w:rFonts w:ascii="Arial" w:hAnsi="Arial" w:cs="Arial"/>
          <w:i/>
          <w:lang w:val="en-US"/>
        </w:rPr>
        <w:t>Dnmt1</w:t>
      </w:r>
      <w:r w:rsidRPr="0059055E">
        <w:rPr>
          <w:rFonts w:ascii="Arial" w:hAnsi="Arial" w:cs="Arial"/>
          <w:vertAlign w:val="superscript"/>
          <w:lang w:val="en-US"/>
        </w:rPr>
        <w:t>chip</w:t>
      </w:r>
      <w:r w:rsidRPr="0059055E">
        <w:rPr>
          <w:rFonts w:ascii="Arial" w:hAnsi="Arial" w:cs="Arial"/>
          <w:lang w:val="en-US"/>
        </w:rPr>
        <w:t xml:space="preserve">, </w:t>
      </w:r>
      <w:r w:rsidRPr="0059055E">
        <w:rPr>
          <w:rFonts w:ascii="Arial" w:hAnsi="Arial" w:cs="Arial"/>
          <w:i/>
          <w:lang w:val="en-US"/>
        </w:rPr>
        <w:t>Dnmt1</w:t>
      </w:r>
      <w:r w:rsidRPr="0059055E">
        <w:rPr>
          <w:rFonts w:ascii="Arial" w:hAnsi="Arial" w:cs="Arial"/>
          <w:vertAlign w:val="superscript"/>
          <w:lang w:val="en-US"/>
        </w:rPr>
        <w:t>lox</w:t>
      </w:r>
      <w:r w:rsidRPr="0059055E">
        <w:rPr>
          <w:rFonts w:ascii="Arial" w:hAnsi="Arial" w:cs="Arial"/>
          <w:lang w:val="en-US"/>
        </w:rPr>
        <w:t xml:space="preserve">, or </w:t>
      </w:r>
      <w:r w:rsidRPr="0059055E">
        <w:rPr>
          <w:rFonts w:ascii="Arial" w:hAnsi="Arial" w:cs="Arial"/>
          <w:i/>
          <w:lang w:val="en-US"/>
        </w:rPr>
        <w:t>Cx3cr1</w:t>
      </w:r>
      <w:r w:rsidRPr="0059055E">
        <w:rPr>
          <w:rFonts w:ascii="Arial" w:hAnsi="Arial" w:cs="Arial"/>
          <w:vertAlign w:val="superscript"/>
          <w:lang w:val="en-US"/>
        </w:rPr>
        <w:t>Cre</w:t>
      </w:r>
      <w:r w:rsidRPr="0059055E">
        <w:rPr>
          <w:rFonts w:ascii="Arial" w:hAnsi="Arial" w:cs="Arial"/>
          <w:lang w:val="en-US"/>
        </w:rPr>
        <w:t xml:space="preserve"> alleles or </w:t>
      </w:r>
      <w:r w:rsidR="005A63F8">
        <w:rPr>
          <w:rFonts w:ascii="Arial" w:hAnsi="Arial" w:cs="Arial"/>
          <w:lang w:val="en-US"/>
        </w:rPr>
        <w:t xml:space="preserve">a </w:t>
      </w:r>
      <w:proofErr w:type="spellStart"/>
      <w:r w:rsidRPr="0059055E">
        <w:rPr>
          <w:rFonts w:ascii="Arial" w:hAnsi="Arial" w:cs="Arial"/>
          <w:i/>
          <w:lang w:val="en-US"/>
        </w:rPr>
        <w:t>Vav</w:t>
      </w:r>
      <w:r w:rsidRPr="0059055E">
        <w:rPr>
          <w:rFonts w:ascii="Arial" w:hAnsi="Arial" w:cs="Arial"/>
          <w:vertAlign w:val="superscript"/>
          <w:lang w:val="en-US"/>
        </w:rPr>
        <w:t>Cre</w:t>
      </w:r>
      <w:proofErr w:type="spellEnd"/>
      <w:r w:rsidRPr="0059055E">
        <w:rPr>
          <w:rFonts w:ascii="Arial" w:hAnsi="Arial" w:cs="Arial"/>
          <w:lang w:val="en-US"/>
        </w:rPr>
        <w:t xml:space="preserve"> transgene were described previously </w:t>
      </w:r>
      <w:sdt>
        <w:sdtPr>
          <w:rPr>
            <w:rFonts w:ascii="Arial" w:hAnsi="Arial" w:cs="Arial"/>
            <w:lang w:val="en-US"/>
          </w:rPr>
          <w:alias w:val="To edit, see citavi.com/edit"/>
          <w:tag w:val="CitaviPlaceholder#8904d304-e9ee-4ada-b88d-c349d22f6c49"/>
          <w:id w:val="1173918727"/>
          <w:placeholder>
            <w:docPart w:val="23F3945D61C3471683187FF6D9004704"/>
          </w:placeholder>
        </w:sdtPr>
        <w:sdtContent>
          <w:r>
            <w:rPr>
              <w:rFonts w:ascii="Arial" w:hAnsi="Arial" w:cs="Arial"/>
              <w:noProof/>
              <w:lang w:val="en-US"/>
            </w:rPr>
            <w:fldChar w:fldCharType="begin"/>
          </w:r>
          <w:r w:rsidR="00005230">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YjA3MjBkLWE3MmMtNDY1NC1hMGRlLWQxMDkxOGFlOGJkZCIsIlJhbmdlTGVuZ3RoIjoxOSwiUmVmZXJlbmNlSWQiOiJmZTI2NjQ4Yi1iMzVkLTQyNjctOGRkNy1hOTkxYjJhOTRlY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yNzAyODc2IiwiVXJpU3RyaW5nIjoiaHR0cDovL3d3dy5uY2JpLm5sbS5uaWguZ292L3B1Ym1lZC8xMjcwMjg3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Mzk6NTciLCJNb2RpZmllZEJ5IjoiX0ZyYW5rIFJvc2VuYmF1ZXIiLCJJZCI6ImMzN2NlN2NiLTljYjgtNDMxZS04Y2I5LTFhN2RjYjdmN2FkNiIsIk1vZGlmaWVkT24iOiIyMDIwLTA3LTMwVDA4OjM5OjU3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yNi9zY2llbmNlLjEwODM1NTgiLCJVcmlTdHJpbmciOiJodHRwczovL2RvaS5vcmcvMTAuMTEyNi9zY2llbmNlLjEwODM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xMC4xMDM4LzgzNzMwIiwiVXJpU3RyaW5nIjoiaHR0cHM6Ly9kb2kub3JnLzEwLjEwMzgvODM3M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5LTA3VDA4OjM2OjI2IiwiTW9kaWZpZWRCeSI6Il9GcmFuayBSb3NlbmJhdWVyIiwiSWQiOiJjN2ZmMzdkYy1jODAyLTQyNzgtYWJkMy1jNzAyMThiODJiOTQiLCJNb2RpZmllZE9uIjoiMjAyMC0wOS0wN1QwODozNjoyNi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xMTM3OTk1IiwiVXJpU3RyaW5nIjoiaHR0cDovL3d3dy5uY2JpLm5sbS5uaWguZ292L3B1Ym1lZC8xMTEzNzk5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aW1tdW5pLjIwMTIuMTIuMDAxIiwiVXJpU3RyaW5nIjoiaHR0cHM6Ly9kb2kub3JnLzEwLjEwMTYvai5pbW11bmkuMjAxMi4xMi4wMDE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}</w:instrText>
          </w:r>
          <w:r>
            <w:rPr>
              <w:rFonts w:ascii="Arial" w:hAnsi="Arial" w:cs="Arial"/>
              <w:noProof/>
              <w:lang w:val="en-US"/>
            </w:rPr>
            <w:fldChar w:fldCharType="separate"/>
          </w:r>
          <w:r w:rsidR="00005230">
            <w:rPr>
              <w:rFonts w:ascii="Arial" w:hAnsi="Arial" w:cs="Arial"/>
              <w:noProof/>
              <w:lang w:val="en-US"/>
            </w:rPr>
            <w:t>(Gaudet et al. 2003; Yona et al. 2012; Boer et al. 2003; Jackson-Grusby et al. 2001b)</w:t>
          </w:r>
          <w:r>
            <w:rPr>
              <w:rFonts w:ascii="Arial" w:hAnsi="Arial" w:cs="Arial"/>
              <w:noProof/>
              <w:lang w:val="en-US"/>
            </w:rPr>
            <w:fldChar w:fldCharType="end"/>
          </w:r>
        </w:sdtContent>
      </w:sdt>
      <w:r w:rsidRPr="0059055E">
        <w:rPr>
          <w:rFonts w:ascii="Arial" w:hAnsi="Arial" w:cs="Arial"/>
          <w:lang w:val="en-US"/>
        </w:rPr>
        <w:t xml:space="preserve">. </w:t>
      </w:r>
      <w:r w:rsidRPr="00AC3F15">
        <w:rPr>
          <w:rFonts w:ascii="Arial" w:hAnsi="Arial" w:cs="Arial"/>
          <w:color w:val="222222"/>
          <w:lang w:val="en"/>
        </w:rPr>
        <w:t xml:space="preserve">General mouse husbandry was carried out under specific pathogen-free conditions in the </w:t>
      </w:r>
      <w:r w:rsidR="00126B85">
        <w:rPr>
          <w:rFonts w:ascii="Arial" w:hAnsi="Arial" w:cs="Arial"/>
          <w:color w:val="222222"/>
          <w:lang w:val="en"/>
        </w:rPr>
        <w:t>central animal facilities</w:t>
      </w:r>
      <w:r w:rsidRPr="00AC3F15">
        <w:rPr>
          <w:rFonts w:ascii="Arial" w:hAnsi="Arial" w:cs="Arial"/>
          <w:color w:val="222222"/>
          <w:lang w:val="en"/>
        </w:rPr>
        <w:t xml:space="preserve"> of the University of Münster. All relevant ethical guidelines were followed and all animal experiments were approved by the local authorities (</w:t>
      </w:r>
      <w:proofErr w:type="spellStart"/>
      <w:r w:rsidRPr="00AC3F15">
        <w:rPr>
          <w:rFonts w:ascii="Arial" w:hAnsi="Arial" w:cs="Arial"/>
          <w:color w:val="222222"/>
          <w:lang w:val="en"/>
        </w:rPr>
        <w:t>Landesamt</w:t>
      </w:r>
      <w:proofErr w:type="spellEnd"/>
      <w:r w:rsidRPr="00AC3F15">
        <w:rPr>
          <w:rFonts w:ascii="Arial" w:hAnsi="Arial" w:cs="Arial"/>
          <w:color w:val="222222"/>
          <w:lang w:val="en"/>
        </w:rPr>
        <w:t xml:space="preserve"> </w:t>
      </w:r>
      <w:proofErr w:type="spellStart"/>
      <w:r w:rsidRPr="00AC3F15">
        <w:rPr>
          <w:rFonts w:ascii="Arial" w:hAnsi="Arial" w:cs="Arial"/>
          <w:color w:val="222222"/>
          <w:lang w:val="en"/>
        </w:rPr>
        <w:t>für</w:t>
      </w:r>
      <w:proofErr w:type="spellEnd"/>
      <w:r w:rsidRPr="00AC3F15">
        <w:rPr>
          <w:rFonts w:ascii="Arial" w:hAnsi="Arial" w:cs="Arial"/>
          <w:color w:val="222222"/>
          <w:lang w:val="en"/>
        </w:rPr>
        <w:t xml:space="preserve"> </w:t>
      </w:r>
      <w:proofErr w:type="spellStart"/>
      <w:r w:rsidRPr="00AC3F15">
        <w:rPr>
          <w:rFonts w:ascii="Arial" w:hAnsi="Arial" w:cs="Arial"/>
          <w:color w:val="222222"/>
          <w:lang w:val="en"/>
        </w:rPr>
        <w:t>Natur</w:t>
      </w:r>
      <w:proofErr w:type="spellEnd"/>
      <w:r w:rsidRPr="00AC3F15">
        <w:rPr>
          <w:rFonts w:ascii="Arial" w:hAnsi="Arial" w:cs="Arial"/>
          <w:color w:val="222222"/>
          <w:lang w:val="en"/>
        </w:rPr>
        <w:t xml:space="preserve">, Umwelt und </w:t>
      </w:r>
      <w:proofErr w:type="spellStart"/>
      <w:r w:rsidRPr="00AC3F15">
        <w:rPr>
          <w:rFonts w:ascii="Arial" w:hAnsi="Arial" w:cs="Arial"/>
          <w:color w:val="222222"/>
          <w:lang w:val="en"/>
        </w:rPr>
        <w:t>Verbraucherschutz</w:t>
      </w:r>
      <w:proofErr w:type="spellEnd"/>
      <w:r w:rsidRPr="00AC3F15">
        <w:rPr>
          <w:rFonts w:ascii="Arial" w:hAnsi="Arial" w:cs="Arial"/>
          <w:color w:val="222222"/>
          <w:lang w:val="en"/>
        </w:rPr>
        <w:t xml:space="preserve"> Nordrhein-Westfalen) according to the German Federal Animal Protection Act (Regulation numbers </w:t>
      </w:r>
      <w:r w:rsidRPr="00AC3F15">
        <w:rPr>
          <w:rFonts w:ascii="Arial" w:hAnsi="Arial" w:cs="Arial"/>
          <w:lang w:val="en-US"/>
        </w:rPr>
        <w:t>84-02.</w:t>
      </w:r>
      <w:proofErr w:type="gramStart"/>
      <w:r w:rsidRPr="00AC3F15">
        <w:rPr>
          <w:rFonts w:ascii="Arial" w:hAnsi="Arial" w:cs="Arial"/>
          <w:lang w:val="en-US"/>
        </w:rPr>
        <w:t>04.2014.A</w:t>
      </w:r>
      <w:proofErr w:type="gramEnd"/>
      <w:r w:rsidRPr="00AC3F15">
        <w:rPr>
          <w:rFonts w:ascii="Arial" w:hAnsi="Arial" w:cs="Arial"/>
          <w:lang w:val="en-US"/>
        </w:rPr>
        <w:t>183 and 84-02.04.2014.A278</w:t>
      </w:r>
      <w:r w:rsidRPr="00AC3F15">
        <w:rPr>
          <w:rFonts w:ascii="Arial" w:hAnsi="Arial" w:cs="Arial"/>
          <w:color w:val="222222"/>
          <w:lang w:val="en"/>
        </w:rPr>
        <w:t>). B6.SJL-PtprcaPepcb/</w:t>
      </w:r>
      <w:proofErr w:type="spellStart"/>
      <w:r w:rsidRPr="00AC3F15">
        <w:rPr>
          <w:rFonts w:ascii="Arial" w:hAnsi="Arial" w:cs="Arial"/>
          <w:color w:val="222222"/>
          <w:lang w:val="en"/>
        </w:rPr>
        <w:t>BoyCrl</w:t>
      </w:r>
      <w:proofErr w:type="spellEnd"/>
      <w:r w:rsidRPr="00AC3F15">
        <w:rPr>
          <w:rFonts w:ascii="Arial" w:hAnsi="Arial" w:cs="Arial"/>
          <w:color w:val="222222"/>
          <w:lang w:val="en"/>
        </w:rPr>
        <w:t xml:space="preserve"> </w:t>
      </w:r>
      <w:r w:rsidR="00126B85">
        <w:rPr>
          <w:rFonts w:ascii="Arial" w:hAnsi="Arial" w:cs="Arial"/>
          <w:lang w:val="en-US"/>
        </w:rPr>
        <w:t>(SJL;</w:t>
      </w:r>
      <w:r w:rsidRPr="0059055E">
        <w:rPr>
          <w:rFonts w:ascii="Arial" w:hAnsi="Arial" w:cs="Arial"/>
          <w:lang w:val="en-US"/>
        </w:rPr>
        <w:t xml:space="preserve"> CD45.1</w:t>
      </w:r>
      <w:r w:rsidRPr="0059055E">
        <w:rPr>
          <w:rFonts w:ascii="Arial" w:hAnsi="Arial" w:cs="Arial"/>
          <w:vertAlign w:val="superscript"/>
          <w:lang w:val="en-US"/>
        </w:rPr>
        <w:t>+</w:t>
      </w:r>
      <w:r w:rsidRPr="0059055E">
        <w:rPr>
          <w:rFonts w:ascii="Arial" w:hAnsi="Arial" w:cs="Arial"/>
          <w:lang w:val="en-US"/>
        </w:rPr>
        <w:t>CD45.2</w:t>
      </w:r>
      <w:r w:rsidRPr="0059055E">
        <w:rPr>
          <w:rFonts w:ascii="Arial" w:hAnsi="Arial" w:cs="Arial"/>
          <w:vertAlign w:val="superscript"/>
          <w:lang w:val="en-US"/>
        </w:rPr>
        <w:t>-</w:t>
      </w:r>
      <w:r w:rsidRPr="0059055E">
        <w:rPr>
          <w:rFonts w:ascii="Arial" w:hAnsi="Arial" w:cs="Arial"/>
          <w:lang w:val="en-US"/>
        </w:rPr>
        <w:t xml:space="preserve">) mice were purchased from Charles River and were crossed with </w:t>
      </w:r>
      <w:r w:rsidRPr="0059055E">
        <w:rPr>
          <w:rFonts w:ascii="Arial" w:hAnsi="Arial" w:cs="Arial"/>
          <w:color w:val="000000"/>
          <w:lang w:val="en-US"/>
        </w:rPr>
        <w:t>129S1/</w:t>
      </w:r>
      <w:proofErr w:type="spellStart"/>
      <w:r w:rsidRPr="0059055E">
        <w:rPr>
          <w:rFonts w:ascii="Arial" w:hAnsi="Arial" w:cs="Arial"/>
          <w:color w:val="000000"/>
          <w:lang w:val="en-US"/>
        </w:rPr>
        <w:t>SvImJ</w:t>
      </w:r>
      <w:proofErr w:type="spellEnd"/>
      <w:r w:rsidRPr="0059055E">
        <w:rPr>
          <w:rFonts w:ascii="Arial" w:hAnsi="Arial" w:cs="Arial"/>
          <w:lang w:val="en-US"/>
        </w:rPr>
        <w:t xml:space="preserve"> mice (</w:t>
      </w:r>
      <w:r w:rsidR="00126B85">
        <w:rPr>
          <w:rFonts w:ascii="Arial" w:hAnsi="Arial" w:cs="Arial"/>
          <w:lang w:val="en-US"/>
        </w:rPr>
        <w:t>129;</w:t>
      </w:r>
      <w:r w:rsidRPr="0059055E">
        <w:rPr>
          <w:rFonts w:ascii="Arial" w:hAnsi="Arial" w:cs="Arial"/>
          <w:lang w:val="en-US"/>
        </w:rPr>
        <w:t xml:space="preserve"> CD45.1</w:t>
      </w:r>
      <w:r w:rsidRPr="0059055E">
        <w:rPr>
          <w:rFonts w:ascii="Arial" w:hAnsi="Arial" w:cs="Arial"/>
          <w:vertAlign w:val="superscript"/>
          <w:lang w:val="en-US"/>
        </w:rPr>
        <w:t>-</w:t>
      </w:r>
      <w:r w:rsidRPr="0059055E">
        <w:rPr>
          <w:rFonts w:ascii="Arial" w:hAnsi="Arial" w:cs="Arial"/>
          <w:lang w:val="en-US"/>
        </w:rPr>
        <w:t>CD45.2</w:t>
      </w:r>
      <w:r w:rsidRPr="0059055E">
        <w:rPr>
          <w:rFonts w:ascii="Arial" w:hAnsi="Arial" w:cs="Arial"/>
          <w:vertAlign w:val="superscript"/>
          <w:lang w:val="en-US"/>
        </w:rPr>
        <w:t>+</w:t>
      </w:r>
      <w:r w:rsidRPr="0059055E">
        <w:rPr>
          <w:rFonts w:ascii="Arial" w:hAnsi="Arial" w:cs="Arial"/>
          <w:lang w:val="en-US"/>
        </w:rPr>
        <w:t xml:space="preserve">) to obtain </w:t>
      </w:r>
      <w:r w:rsidRPr="0059055E">
        <w:rPr>
          <w:rFonts w:ascii="Arial" w:hAnsi="Arial" w:cs="Arial"/>
          <w:color w:val="000000"/>
          <w:lang w:val="en-US"/>
        </w:rPr>
        <w:t>129/</w:t>
      </w:r>
      <w:r w:rsidRPr="0059055E">
        <w:rPr>
          <w:rFonts w:ascii="Arial" w:hAnsi="Arial" w:cs="Arial"/>
          <w:lang w:val="en-US"/>
        </w:rPr>
        <w:t>SJL (CD45.1</w:t>
      </w:r>
      <w:r w:rsidRPr="0059055E">
        <w:rPr>
          <w:rFonts w:ascii="Arial" w:hAnsi="Arial" w:cs="Arial"/>
          <w:vertAlign w:val="superscript"/>
          <w:lang w:val="en-US"/>
        </w:rPr>
        <w:t>+</w:t>
      </w:r>
      <w:r w:rsidRPr="0059055E">
        <w:rPr>
          <w:rFonts w:ascii="Arial" w:hAnsi="Arial" w:cs="Arial"/>
          <w:lang w:val="en-US"/>
        </w:rPr>
        <w:t>CD45.2</w:t>
      </w:r>
      <w:r w:rsidRPr="0059055E">
        <w:rPr>
          <w:rFonts w:ascii="Arial" w:hAnsi="Arial" w:cs="Arial"/>
          <w:vertAlign w:val="superscript"/>
          <w:lang w:val="en-US"/>
        </w:rPr>
        <w:t>+</w:t>
      </w:r>
      <w:r w:rsidRPr="0059055E">
        <w:rPr>
          <w:rFonts w:ascii="Arial" w:hAnsi="Arial" w:cs="Arial"/>
          <w:lang w:val="en-US"/>
        </w:rPr>
        <w:t xml:space="preserve">) F1 mice as recipients for BM transplantation experiments. </w:t>
      </w:r>
    </w:p>
    <w:p w14:paraId="786E153B" w14:textId="77777777" w:rsidR="003A4654" w:rsidRPr="00AC3F15" w:rsidRDefault="003A4654" w:rsidP="00A07281">
      <w:pPr>
        <w:spacing w:line="480" w:lineRule="auto"/>
        <w:jc w:val="both"/>
        <w:outlineLvl w:val="0"/>
        <w:rPr>
          <w:rFonts w:ascii="Arial" w:hAnsi="Arial" w:cs="Arial"/>
          <w:b/>
          <w:lang w:val="en"/>
        </w:rPr>
      </w:pPr>
      <w:r w:rsidRPr="00AC3F15">
        <w:rPr>
          <w:rFonts w:ascii="Arial" w:hAnsi="Arial" w:cs="Arial"/>
          <w:b/>
          <w:lang w:val="en"/>
        </w:rPr>
        <w:t>Cell suspension preparation from organs</w:t>
      </w:r>
    </w:p>
    <w:p w14:paraId="323169F3" w14:textId="77777777" w:rsidR="003A4654" w:rsidRPr="00AC3F15" w:rsidRDefault="003A4654" w:rsidP="00A07281">
      <w:pPr>
        <w:spacing w:line="480" w:lineRule="auto"/>
        <w:jc w:val="both"/>
        <w:rPr>
          <w:rFonts w:ascii="Arial" w:hAnsi="Arial" w:cs="Arial"/>
          <w:lang w:val="en"/>
        </w:rPr>
      </w:pPr>
      <w:r w:rsidRPr="00AC3F15">
        <w:rPr>
          <w:rFonts w:ascii="Arial" w:hAnsi="Arial" w:cs="Arial"/>
          <w:lang w:val="en"/>
        </w:rPr>
        <w:lastRenderedPageBreak/>
        <w:t>BM cells were obtained from mice by flushing femurs and tibiae with PBS (PAA) supplemented with 1% fetal calf serum (FCS) (</w:t>
      </w:r>
      <w:proofErr w:type="spellStart"/>
      <w:r w:rsidRPr="00AC3F15">
        <w:rPr>
          <w:rFonts w:ascii="Arial" w:hAnsi="Arial" w:cs="Arial"/>
          <w:lang w:val="en"/>
        </w:rPr>
        <w:t>Biochrom</w:t>
      </w:r>
      <w:proofErr w:type="spellEnd"/>
      <w:r w:rsidRPr="00AC3F15">
        <w:rPr>
          <w:rFonts w:ascii="Arial" w:hAnsi="Arial" w:cs="Arial"/>
          <w:lang w:val="en"/>
        </w:rPr>
        <w:t>). Single-cell suspensions from BM and spleen were generated by mashing the organ through a cell strainer of 40 </w:t>
      </w:r>
      <w:proofErr w:type="spellStart"/>
      <w:r w:rsidRPr="00AC3F15">
        <w:rPr>
          <w:rFonts w:ascii="Arial" w:hAnsi="Arial" w:cs="Arial"/>
          <w:lang w:val="en"/>
        </w:rPr>
        <w:t>μm</w:t>
      </w:r>
      <w:proofErr w:type="spellEnd"/>
      <w:r w:rsidRPr="00AC3F15">
        <w:rPr>
          <w:rFonts w:ascii="Arial" w:hAnsi="Arial" w:cs="Arial"/>
          <w:lang w:val="en"/>
        </w:rPr>
        <w:t xml:space="preserve"> diameter. Peripheral blood was isolated </w:t>
      </w:r>
      <w:proofErr w:type="spellStart"/>
      <w:r w:rsidRPr="00AC3F15">
        <w:rPr>
          <w:rFonts w:ascii="Arial" w:hAnsi="Arial" w:cs="Arial"/>
          <w:lang w:val="en"/>
        </w:rPr>
        <w:t>periorbitally</w:t>
      </w:r>
      <w:proofErr w:type="spellEnd"/>
      <w:r w:rsidRPr="00AC3F15">
        <w:rPr>
          <w:rFonts w:ascii="Arial" w:hAnsi="Arial" w:cs="Arial"/>
          <w:lang w:val="en"/>
        </w:rPr>
        <w:t xml:space="preserve"> from living animals or by heart puncture from dead animals with an EDTA-treated cannula. Cell suspensions were incubated for 5 min with ice-cold ACK buffer (0.15 M NH</w:t>
      </w:r>
      <w:r w:rsidRPr="00AC3F15">
        <w:rPr>
          <w:rFonts w:ascii="Arial" w:hAnsi="Arial" w:cs="Arial"/>
          <w:vertAlign w:val="subscript"/>
          <w:lang w:val="en"/>
        </w:rPr>
        <w:t>4</w:t>
      </w:r>
      <w:r w:rsidRPr="00AC3F15">
        <w:rPr>
          <w:rFonts w:ascii="Arial" w:hAnsi="Arial" w:cs="Arial"/>
          <w:lang w:val="en"/>
        </w:rPr>
        <w:t>Cl, 10 M KHCO</w:t>
      </w:r>
      <w:r w:rsidRPr="00AC3F15">
        <w:rPr>
          <w:rFonts w:ascii="Arial" w:hAnsi="Arial" w:cs="Arial"/>
          <w:vertAlign w:val="subscript"/>
          <w:lang w:val="en"/>
        </w:rPr>
        <w:t>3</w:t>
      </w:r>
      <w:r w:rsidRPr="00AC3F15">
        <w:rPr>
          <w:rFonts w:ascii="Arial" w:hAnsi="Arial" w:cs="Arial"/>
          <w:lang w:val="en"/>
        </w:rPr>
        <w:t>, 0.1 mM EDTA, pH 7.3) and were washed in PBS.</w:t>
      </w:r>
    </w:p>
    <w:p w14:paraId="2CBA7050" w14:textId="77777777" w:rsidR="003A4654" w:rsidRPr="0059055E" w:rsidRDefault="003A4654" w:rsidP="00A07281">
      <w:pPr>
        <w:widowControl w:val="0"/>
        <w:autoSpaceDE w:val="0"/>
        <w:autoSpaceDN w:val="0"/>
        <w:adjustRightInd w:val="0"/>
        <w:spacing w:line="480" w:lineRule="auto"/>
        <w:jc w:val="both"/>
        <w:outlineLvl w:val="0"/>
        <w:rPr>
          <w:rFonts w:ascii="Arial" w:hAnsi="Arial" w:cs="Arial"/>
          <w:b/>
          <w:color w:val="000000"/>
          <w:lang w:val="en-US"/>
        </w:rPr>
      </w:pPr>
      <w:r w:rsidRPr="0059055E">
        <w:rPr>
          <w:rFonts w:ascii="Arial" w:hAnsi="Arial" w:cs="Arial"/>
          <w:b/>
          <w:color w:val="000000"/>
          <w:lang w:val="en-US"/>
        </w:rPr>
        <w:t>Flow cytometry</w:t>
      </w:r>
    </w:p>
    <w:p w14:paraId="07736929" w14:textId="335AC14B" w:rsidR="003A4654" w:rsidRPr="0059055E" w:rsidRDefault="003A4654" w:rsidP="00A07281">
      <w:pPr>
        <w:widowControl w:val="0"/>
        <w:autoSpaceDE w:val="0"/>
        <w:autoSpaceDN w:val="0"/>
        <w:adjustRightInd w:val="0"/>
        <w:spacing w:line="480" w:lineRule="auto"/>
        <w:jc w:val="both"/>
        <w:rPr>
          <w:rFonts w:ascii="Arial" w:hAnsi="Arial" w:cs="Arial"/>
          <w:color w:val="000000"/>
          <w:lang w:val="en-US"/>
        </w:rPr>
      </w:pPr>
      <w:r w:rsidRPr="0059055E">
        <w:rPr>
          <w:rFonts w:ascii="Arial" w:hAnsi="Arial" w:cs="Arial"/>
          <w:color w:val="000000"/>
          <w:lang w:val="en-US"/>
        </w:rPr>
        <w:t xml:space="preserve">Flow cytometry was performed with 8-12 weeks old mice unless stated otherwise. Labelling of single-cell suspensions was performed on ice in PBS supplemented with 1% FCS. Cells were first incubated for 10 min in PBS supplemented with 1% FCS and purified CD16/32 antibody to block Fc binding. Labelling was conducted for 10 min on ice in the dark. </w:t>
      </w:r>
      <w:r w:rsidRPr="00AC3F15">
        <w:rPr>
          <w:rFonts w:ascii="Arial" w:hAnsi="Arial" w:cs="Arial"/>
          <w:color w:val="000000"/>
          <w:lang w:val="en-US"/>
        </w:rPr>
        <w:t>All fluorochrome-conjugated antibodies used are listed in Suppl</w:t>
      </w:r>
      <w:r w:rsidR="005A63F8">
        <w:rPr>
          <w:rFonts w:ascii="Arial" w:hAnsi="Arial" w:cs="Arial"/>
          <w:color w:val="000000"/>
          <w:lang w:val="en-US"/>
        </w:rPr>
        <w:t>. T</w:t>
      </w:r>
      <w:r w:rsidRPr="00AC3F15">
        <w:rPr>
          <w:rFonts w:ascii="Arial" w:hAnsi="Arial" w:cs="Arial"/>
          <w:color w:val="000000"/>
          <w:lang w:val="en-US"/>
        </w:rPr>
        <w:t xml:space="preserve">able </w:t>
      </w:r>
      <w:r w:rsidRPr="00AC3F15">
        <w:rPr>
          <w:rFonts w:ascii="Arial" w:hAnsi="Arial" w:cs="Arial"/>
          <w:color w:val="000000"/>
          <w:highlight w:val="yellow"/>
          <w:lang w:val="en-US"/>
        </w:rPr>
        <w:t>….</w:t>
      </w:r>
      <w:r w:rsidRPr="00AC3F15">
        <w:rPr>
          <w:rFonts w:ascii="Arial" w:hAnsi="Arial" w:cs="Arial"/>
          <w:color w:val="000000"/>
          <w:lang w:val="en-US"/>
        </w:rPr>
        <w:t xml:space="preserve"> Lin</w:t>
      </w:r>
      <w:r w:rsidRPr="00AC3F15">
        <w:rPr>
          <w:rFonts w:ascii="Arial" w:hAnsi="Arial" w:cs="Arial"/>
          <w:color w:val="000000"/>
          <w:vertAlign w:val="superscript"/>
          <w:lang w:val="en-US"/>
        </w:rPr>
        <w:t xml:space="preserve">- </w:t>
      </w:r>
      <w:r w:rsidRPr="00AC3F15">
        <w:rPr>
          <w:rFonts w:ascii="Arial" w:hAnsi="Arial" w:cs="Arial"/>
          <w:color w:val="000000"/>
          <w:lang w:val="en-US"/>
        </w:rPr>
        <w:t xml:space="preserve">cells were identified with a lineage 'cocktail' of antibodies to B220, CD4, CD8α, CD3ε, CD19, CD11c, Ter119, NK1.1 and Ly-6G. Discrimination of dead cells was performed by addition of 7-aminoactinomycin D (7-AAD; BioLegend) viability stain solution 10 min before measurement. </w:t>
      </w:r>
      <w:r w:rsidRPr="0059055E">
        <w:rPr>
          <w:rFonts w:ascii="Arial" w:hAnsi="Arial" w:cs="Arial"/>
          <w:color w:val="000000"/>
          <w:lang w:val="en-US"/>
        </w:rPr>
        <w:t>Fluorescen</w:t>
      </w:r>
      <w:r w:rsidR="005A63F8">
        <w:rPr>
          <w:rFonts w:ascii="Arial" w:hAnsi="Arial" w:cs="Arial"/>
          <w:color w:val="000000"/>
          <w:lang w:val="en-US"/>
        </w:rPr>
        <w:t xml:space="preserve">ce intensity was measured with </w:t>
      </w:r>
      <w:r w:rsidRPr="0059055E">
        <w:rPr>
          <w:rFonts w:ascii="Arial" w:hAnsi="Arial" w:cs="Arial"/>
          <w:color w:val="000000"/>
          <w:lang w:val="en-US"/>
        </w:rPr>
        <w:t>Canto II or Aria III (BD) FACS cytometer</w:t>
      </w:r>
      <w:r w:rsidR="005A63F8">
        <w:rPr>
          <w:rFonts w:ascii="Arial" w:hAnsi="Arial" w:cs="Arial"/>
          <w:color w:val="000000"/>
          <w:lang w:val="en-US"/>
        </w:rPr>
        <w:t>s</w:t>
      </w:r>
      <w:r w:rsidRPr="0059055E">
        <w:rPr>
          <w:rFonts w:ascii="Arial" w:hAnsi="Arial" w:cs="Arial"/>
          <w:color w:val="000000"/>
          <w:lang w:val="en-US"/>
        </w:rPr>
        <w:t xml:space="preserve"> equipped with </w:t>
      </w:r>
      <w:proofErr w:type="spellStart"/>
      <w:r w:rsidRPr="0059055E">
        <w:rPr>
          <w:rFonts w:ascii="Arial" w:hAnsi="Arial" w:cs="Arial"/>
          <w:color w:val="000000"/>
          <w:lang w:val="en-US"/>
        </w:rPr>
        <w:t>FACSDiva</w:t>
      </w:r>
      <w:proofErr w:type="spellEnd"/>
      <w:r w:rsidRPr="0059055E">
        <w:rPr>
          <w:rFonts w:ascii="Arial" w:hAnsi="Arial" w:cs="Arial"/>
          <w:color w:val="000000"/>
          <w:lang w:val="en-US"/>
        </w:rPr>
        <w:t xml:space="preserve"> software. Data analysis was performed with </w:t>
      </w:r>
      <w:proofErr w:type="spellStart"/>
      <w:r w:rsidRPr="0059055E">
        <w:rPr>
          <w:rFonts w:ascii="Arial" w:hAnsi="Arial" w:cs="Arial"/>
          <w:color w:val="000000"/>
          <w:lang w:val="en-US"/>
        </w:rPr>
        <w:t>FlowJo</w:t>
      </w:r>
      <w:proofErr w:type="spellEnd"/>
      <w:r w:rsidRPr="0059055E">
        <w:rPr>
          <w:rFonts w:ascii="Arial" w:hAnsi="Arial" w:cs="Arial"/>
          <w:color w:val="000000"/>
          <w:lang w:val="en-US"/>
        </w:rPr>
        <w:t xml:space="preserve"> software. </w:t>
      </w:r>
    </w:p>
    <w:p w14:paraId="7195F0EE" w14:textId="77777777" w:rsidR="003A4654" w:rsidRPr="00AC3F15" w:rsidRDefault="003A4654" w:rsidP="00A07281">
      <w:pPr>
        <w:spacing w:line="480" w:lineRule="auto"/>
        <w:jc w:val="both"/>
        <w:outlineLvl w:val="0"/>
        <w:rPr>
          <w:rFonts w:ascii="Arial" w:hAnsi="Arial" w:cs="Arial"/>
          <w:b/>
          <w:lang w:val="en"/>
        </w:rPr>
      </w:pPr>
      <w:r w:rsidRPr="00AC3F15">
        <w:rPr>
          <w:rFonts w:ascii="Arial" w:hAnsi="Arial" w:cs="Arial"/>
          <w:b/>
          <w:lang w:val="en"/>
        </w:rPr>
        <w:t>Generation and analysis of BM chimeras</w:t>
      </w:r>
    </w:p>
    <w:p w14:paraId="2048CCA7" w14:textId="3B5E3A3E" w:rsidR="003A4654" w:rsidRPr="00AC3F15" w:rsidRDefault="003A4654" w:rsidP="00A07281">
      <w:pPr>
        <w:spacing w:line="480" w:lineRule="auto"/>
        <w:jc w:val="both"/>
        <w:rPr>
          <w:rFonts w:ascii="Arial" w:eastAsia="Arial" w:hAnsi="Arial" w:cs="Arial"/>
          <w:color w:val="000000" w:themeColor="text1"/>
          <w:kern w:val="24"/>
          <w:lang w:val="en-US"/>
        </w:rPr>
      </w:pPr>
      <w:r w:rsidRPr="0059055E">
        <w:rPr>
          <w:rFonts w:ascii="Arial" w:hAnsi="Arial" w:cs="Arial"/>
          <w:color w:val="000000"/>
          <w:lang w:val="en-US"/>
        </w:rPr>
        <w:t>5 x 10</w:t>
      </w:r>
      <w:r w:rsidRPr="0059055E">
        <w:rPr>
          <w:rFonts w:ascii="Arial" w:hAnsi="Arial" w:cs="Arial"/>
          <w:color w:val="000000"/>
          <w:vertAlign w:val="superscript"/>
          <w:lang w:val="en-US"/>
        </w:rPr>
        <w:t>6</w:t>
      </w:r>
      <w:r w:rsidRPr="0059055E">
        <w:rPr>
          <w:rFonts w:ascii="Arial" w:hAnsi="Arial" w:cs="Arial"/>
          <w:color w:val="000000"/>
          <w:lang w:val="en-US"/>
        </w:rPr>
        <w:t xml:space="preserve"> BM cells from 8-12 weeks old </w:t>
      </w:r>
      <w:r w:rsidRPr="0059055E">
        <w:rPr>
          <w:rFonts w:ascii="Arial" w:hAnsi="Arial" w:cs="Arial"/>
          <w:i/>
          <w:color w:val="000000"/>
          <w:lang w:val="en-US"/>
        </w:rPr>
        <w:t>Dnmt1</w:t>
      </w:r>
      <w:r w:rsidRPr="0059055E">
        <w:rPr>
          <w:rFonts w:ascii="Arial" w:hAnsi="Arial" w:cs="Arial"/>
          <w:color w:val="000000"/>
          <w:vertAlign w:val="superscript"/>
          <w:lang w:val="en-US"/>
        </w:rPr>
        <w:t>+/+</w:t>
      </w:r>
      <w:r w:rsidRPr="0059055E">
        <w:rPr>
          <w:rFonts w:ascii="Arial" w:hAnsi="Arial" w:cs="Arial"/>
          <w:color w:val="000000"/>
          <w:lang w:val="en-US"/>
        </w:rPr>
        <w:t xml:space="preserve"> and </w:t>
      </w:r>
      <w:r w:rsidRPr="0059055E">
        <w:rPr>
          <w:rFonts w:ascii="Arial" w:hAnsi="Arial" w:cs="Arial"/>
          <w:i/>
          <w:color w:val="000000"/>
          <w:lang w:val="en-US"/>
        </w:rPr>
        <w:t>Dnmt1</w:t>
      </w:r>
      <w:r w:rsidRPr="0059055E">
        <w:rPr>
          <w:rFonts w:ascii="Arial" w:hAnsi="Arial" w:cs="Arial"/>
          <w:color w:val="000000"/>
          <w:vertAlign w:val="superscript"/>
          <w:lang w:val="en-US"/>
        </w:rPr>
        <w:t xml:space="preserve">c/chip </w:t>
      </w:r>
      <w:r w:rsidRPr="0059055E">
        <w:rPr>
          <w:rFonts w:ascii="Arial" w:hAnsi="Arial" w:cs="Arial"/>
          <w:color w:val="000000"/>
          <w:lang w:val="en-US"/>
        </w:rPr>
        <w:t>mice (both on CD45.1</w:t>
      </w:r>
      <w:r w:rsidRPr="0059055E">
        <w:rPr>
          <w:rFonts w:ascii="Arial" w:hAnsi="Arial" w:cs="Arial"/>
          <w:color w:val="000000"/>
          <w:vertAlign w:val="superscript"/>
          <w:lang w:val="en-US"/>
        </w:rPr>
        <w:t>-</w:t>
      </w:r>
      <w:r w:rsidRPr="0059055E">
        <w:rPr>
          <w:rFonts w:ascii="Arial" w:hAnsi="Arial" w:cs="Arial"/>
          <w:color w:val="000000"/>
          <w:lang w:val="en-US"/>
        </w:rPr>
        <w:t>CD45.2</w:t>
      </w:r>
      <w:r w:rsidRPr="0059055E">
        <w:rPr>
          <w:rFonts w:ascii="Arial" w:hAnsi="Arial" w:cs="Arial"/>
          <w:color w:val="000000"/>
          <w:vertAlign w:val="superscript"/>
          <w:lang w:val="en-US"/>
        </w:rPr>
        <w:t xml:space="preserve">+ </w:t>
      </w:r>
      <w:r w:rsidRPr="0059055E">
        <w:rPr>
          <w:rFonts w:ascii="Arial" w:hAnsi="Arial" w:cs="Arial"/>
          <w:color w:val="000000"/>
          <w:lang w:val="en-US"/>
        </w:rPr>
        <w:t>129S1/</w:t>
      </w:r>
      <w:proofErr w:type="spellStart"/>
      <w:r w:rsidRPr="0059055E">
        <w:rPr>
          <w:rFonts w:ascii="Arial" w:hAnsi="Arial" w:cs="Arial"/>
          <w:color w:val="000000"/>
          <w:lang w:val="en-US"/>
        </w:rPr>
        <w:t>SvlmJ</w:t>
      </w:r>
      <w:proofErr w:type="spellEnd"/>
      <w:r w:rsidRPr="0059055E">
        <w:rPr>
          <w:rFonts w:ascii="Arial" w:hAnsi="Arial" w:cs="Arial"/>
          <w:color w:val="000000"/>
          <w:lang w:val="en-US"/>
        </w:rPr>
        <w:t xml:space="preserve"> background) were transplanted into lethally irradiated (2 x 7 </w:t>
      </w:r>
      <w:proofErr w:type="spellStart"/>
      <w:r w:rsidRPr="0059055E">
        <w:rPr>
          <w:rFonts w:ascii="Arial" w:hAnsi="Arial" w:cs="Arial"/>
          <w:color w:val="000000"/>
          <w:lang w:val="en-US"/>
        </w:rPr>
        <w:t>Gy</w:t>
      </w:r>
      <w:proofErr w:type="spellEnd"/>
      <w:r w:rsidRPr="0059055E">
        <w:rPr>
          <w:rFonts w:ascii="Arial" w:hAnsi="Arial" w:cs="Arial"/>
          <w:color w:val="000000"/>
          <w:lang w:val="en-US"/>
        </w:rPr>
        <w:t>) 129/S</w:t>
      </w:r>
      <w:r w:rsidRPr="0059055E">
        <w:rPr>
          <w:rFonts w:ascii="Arial" w:hAnsi="Arial" w:cs="Arial"/>
          <w:lang w:val="en-US"/>
        </w:rPr>
        <w:t xml:space="preserve">JL F1 </w:t>
      </w:r>
      <w:r w:rsidRPr="0059055E">
        <w:rPr>
          <w:rFonts w:ascii="Arial" w:hAnsi="Arial" w:cs="Arial"/>
          <w:color w:val="000000"/>
          <w:lang w:val="en-US"/>
        </w:rPr>
        <w:t>recipient mice (CD45.1</w:t>
      </w:r>
      <w:r w:rsidRPr="0059055E">
        <w:rPr>
          <w:rFonts w:ascii="Arial" w:hAnsi="Arial" w:cs="Arial"/>
          <w:color w:val="000000"/>
          <w:vertAlign w:val="superscript"/>
          <w:lang w:val="en-US"/>
        </w:rPr>
        <w:t>+</w:t>
      </w:r>
      <w:r w:rsidRPr="0059055E">
        <w:rPr>
          <w:rFonts w:ascii="Arial" w:hAnsi="Arial" w:cs="Arial"/>
          <w:color w:val="000000"/>
          <w:lang w:val="en-US"/>
        </w:rPr>
        <w:t>/CD45.2</w:t>
      </w:r>
      <w:r w:rsidRPr="0059055E">
        <w:rPr>
          <w:rFonts w:ascii="Arial" w:hAnsi="Arial" w:cs="Arial"/>
          <w:color w:val="000000"/>
          <w:vertAlign w:val="superscript"/>
          <w:lang w:val="en-US"/>
        </w:rPr>
        <w:t>+</w:t>
      </w:r>
      <w:r w:rsidRPr="0059055E">
        <w:rPr>
          <w:rFonts w:ascii="Arial" w:hAnsi="Arial" w:cs="Arial"/>
          <w:color w:val="000000"/>
          <w:lang w:val="en-US"/>
        </w:rPr>
        <w:t>). 10-14 weeks after transplantation, mice were sacrificed, BM and spleen cells were recovered and analy</w:t>
      </w:r>
      <w:ins w:id="180" w:author=" " w:date="2020-12-28T12:44:00Z">
        <w:r w:rsidR="000D1F70">
          <w:rPr>
            <w:rFonts w:ascii="Arial" w:hAnsi="Arial" w:cs="Arial"/>
            <w:color w:val="000000"/>
            <w:lang w:val="en-US"/>
          </w:rPr>
          <w:t>z</w:t>
        </w:r>
      </w:ins>
      <w:del w:id="181" w:author=" " w:date="2020-12-28T12:44:00Z">
        <w:r w:rsidRPr="0059055E" w:rsidDel="000D1F70">
          <w:rPr>
            <w:rFonts w:ascii="Arial" w:hAnsi="Arial" w:cs="Arial"/>
            <w:color w:val="000000"/>
            <w:lang w:val="en-US"/>
          </w:rPr>
          <w:delText>s</w:delText>
        </w:r>
      </w:del>
      <w:r w:rsidRPr="0059055E">
        <w:rPr>
          <w:rFonts w:ascii="Arial" w:hAnsi="Arial" w:cs="Arial"/>
          <w:color w:val="000000"/>
          <w:lang w:val="en-US"/>
        </w:rPr>
        <w:t>ed by flow cytometry</w:t>
      </w:r>
      <w:r w:rsidRPr="00AC3F15">
        <w:rPr>
          <w:rFonts w:ascii="Arial" w:eastAsia="Arial" w:hAnsi="Arial" w:cs="Arial"/>
          <w:color w:val="000000" w:themeColor="text1"/>
          <w:kern w:val="24"/>
          <w:lang w:val="en-US"/>
        </w:rPr>
        <w:t xml:space="preserve">. </w:t>
      </w:r>
    </w:p>
    <w:p w14:paraId="23DFF59E" w14:textId="0D4D39A2" w:rsidR="003A4654" w:rsidRPr="00AC3F15" w:rsidRDefault="003A4654" w:rsidP="5B886884">
      <w:pPr>
        <w:spacing w:line="480" w:lineRule="auto"/>
        <w:jc w:val="both"/>
        <w:outlineLvl w:val="0"/>
        <w:rPr>
          <w:rFonts w:ascii="Arial" w:eastAsia="Arial" w:hAnsi="Arial" w:cs="Arial"/>
          <w:b/>
          <w:bCs/>
          <w:color w:val="000000" w:themeColor="text1"/>
          <w:kern w:val="24"/>
          <w:lang w:val="en-US"/>
        </w:rPr>
      </w:pPr>
      <w:r w:rsidRPr="5B886884">
        <w:rPr>
          <w:rFonts w:ascii="Arial" w:hAnsi="Arial" w:cs="Arial"/>
          <w:b/>
          <w:bCs/>
          <w:lang w:val="en-US"/>
        </w:rPr>
        <w:t>Transplant</w:t>
      </w:r>
      <w:ins w:id="182" w:author="Stephen Kraemer" w:date="2020-12-23T16:31:00Z">
        <w:r w:rsidR="5D69A584" w:rsidRPr="5B886884">
          <w:rPr>
            <w:rFonts w:ascii="Arial" w:hAnsi="Arial" w:cs="Arial"/>
            <w:b/>
            <w:bCs/>
            <w:lang w:val="en-US"/>
          </w:rPr>
          <w:t>at</w:t>
        </w:r>
      </w:ins>
      <w:r w:rsidRPr="5B886884">
        <w:rPr>
          <w:rFonts w:ascii="Arial" w:hAnsi="Arial" w:cs="Arial"/>
          <w:b/>
          <w:bCs/>
          <w:lang w:val="en-US"/>
        </w:rPr>
        <w:t xml:space="preserve">ion and DC fate analysis of </w:t>
      </w:r>
      <w:r w:rsidRPr="5B886884">
        <w:rPr>
          <w:rFonts w:ascii="Arial" w:eastAsia="Arial" w:hAnsi="Arial" w:cs="Arial"/>
          <w:b/>
          <w:bCs/>
          <w:color w:val="000000" w:themeColor="text1"/>
          <w:kern w:val="24"/>
          <w:lang w:val="en-US"/>
        </w:rPr>
        <w:t>HSC/MPP populations</w:t>
      </w:r>
    </w:p>
    <w:p w14:paraId="61DE64CB" w14:textId="6DAEBCD6" w:rsidR="003A4654" w:rsidRPr="00AC3F15" w:rsidRDefault="003A4654" w:rsidP="00A07281">
      <w:pPr>
        <w:spacing w:line="480" w:lineRule="auto"/>
        <w:jc w:val="both"/>
        <w:rPr>
          <w:rFonts w:ascii="Arial" w:eastAsia="Arial" w:hAnsi="Arial" w:cs="Arial"/>
          <w:color w:val="000000" w:themeColor="text1"/>
          <w:kern w:val="24"/>
          <w:lang w:val="en-US"/>
        </w:rPr>
      </w:pPr>
      <w:r w:rsidRPr="00AC3F15">
        <w:rPr>
          <w:rFonts w:ascii="Arial" w:eastAsia="Arial" w:hAnsi="Arial" w:cs="Arial"/>
          <w:color w:val="000000" w:themeColor="text1"/>
          <w:kern w:val="24"/>
          <w:lang w:val="en-US"/>
        </w:rPr>
        <w:t>HSCs and MPPs1-4 (for definition and surface marker combination see</w:t>
      </w:r>
      <w:r w:rsidR="00126B85">
        <w:rPr>
          <w:rFonts w:ascii="Arial" w:eastAsia="Arial" w:hAnsi="Arial" w:cs="Arial"/>
          <w:color w:val="000000" w:themeColor="text1"/>
          <w:kern w:val="24"/>
          <w:lang w:val="en-US"/>
        </w:rPr>
        <w:t xml:space="preserve"> </w:t>
      </w:r>
      <w:sdt>
        <w:sdtPr>
          <w:rPr>
            <w:rFonts w:ascii="Arial" w:eastAsia="Arial" w:hAnsi="Arial" w:cs="Arial"/>
            <w:color w:val="000000" w:themeColor="text1"/>
            <w:kern w:val="24"/>
            <w:lang w:val="en-US"/>
          </w:rPr>
          <w:alias w:val="To edit, see citavi.com/edit"/>
          <w:tag w:val="CitaviPlaceholder#be18c184-c5b8-4236-9520-335c3a83b6b1"/>
          <w:id w:val="2030378428"/>
          <w:placeholder>
            <w:docPart w:val="DefaultPlaceholder_-1854013440"/>
          </w:placeholder>
        </w:sdtPr>
        <w:sdtContent>
          <w:r w:rsidR="00126B85">
            <w:rPr>
              <w:rFonts w:ascii="Arial" w:eastAsia="Arial" w:hAnsi="Arial" w:cs="Arial"/>
              <w:noProof/>
              <w:color w:val="000000" w:themeColor="text1"/>
              <w:kern w:val="24"/>
              <w:lang w:val="en-US"/>
            </w:rPr>
            <w:fldChar w:fldCharType="begin"/>
          </w:r>
          <w:r w:rsidR="00294437">
            <w:rPr>
              <w:rFonts w:ascii="Arial" w:eastAsia="Arial" w:hAnsi="Arial" w:cs="Arial"/>
              <w:noProof/>
              <w:color w:val="000000" w:themeColor="text1"/>
              <w:kern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jIwODVjLTU2MjQtNDc0Ni1iM2VlLTZhYTY2ZmMwYWI1NSIsIlJhbmdlTGVuZ3RoIjozMiwiUmVmZXJlbmNlSWQiOiI5NTIyNmY1OC04YTY1LTRmM2EtYjNkYS0zZWIwZjE1ZmZh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5IiwiJHR5cGUiOiJTd2lzc0FjYWRlbWljLkNpdGF2aS5QZXJzb24sIFN3aXNzQWNhZGVtaWMuQ2l0YXZpIiwiRmlyc3ROYW1lIjoiQWxlamFuZHJvIiwiTGFzdE5hbWUiOiJSZXllcyIsIlByb3RlY3RlZCI6ZmFsc2UsIlNleCI6MiwiQ3JlYXRlZEJ5IjoiX0ZyYW5rIFJvc2VuYmF1ZXIiLCJDcmVhdGVkT24iOiIyMDIwLTA3LTMwVDA4OjQzOjEyIiwiTW9kaWZpZWRCeSI6Il9GcmFuayBSb3NlbmJhdWVyIiwiSWQiOiI5NTU5MjcyNS1lZGEzLTRkNjItYmM3OS0yZTdmMzgzMWM1ODIiLCJNb2RpZmllZE9uIjoiMjAyMC0wNy0zMFQwODo0MzoxMiIsIlByb2plY3QiOnsiJHJlZiI6IjUifX0seyIkaWQiOiIx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Ex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y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RhdmlkIiwiTGFzdE5hbWUiOiJCcm9ja3MiLCJQcm90ZWN0ZWQiOmZhbHNlLCJTZXgiOjIsIkNyZWF0ZWRCeSI6Il9GcmFuayBSb3NlbmJhdWVyIiwiQ3JlYXRlZE9uIjoiMjAyMC0wNy0zMFQwODo0MzoxMiIsIk1vZGlmaWVkQnkiOiJfRnJhbmsgUm9zZW5iYXVlciIsIklkIjoiZDJmMjYxZDItODEwMi00YWFiLWFmZjEtNzg1MjJjODVjMDU0IiwiTW9kaWZpZWRPbiI6IjIwMjAtMDctMzBUMDg6NDM6MTIiLCJQcm9qZWN0Ijp7IiRyZWYiOiI1In19LHsiJGlkIjoiMTg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E5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jA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yMSIsIiR0eXBlIjoiU3dpc3NBY2FkZW1pYy5DaXRhdmkuUGVyc29uLCBTd2lzc0FjYWRlbWljLkNpdGF2aSIsIkZpcnN0TmFtZSI6Ik1hcmlla2UiLCJMYXN0TmFtZSI6IkVzc2VycyIsIk1pZGRsZU5hbWUiOiJBLiBHLiIsIlByb3RlY3RlZCI6ZmFsc2UsIlNleCI6MSwiQ3JlYXRlZEJ5IjoiX0ZyYW5rIFJvc2VuYmF1ZXIiLCJDcmVhdGVkT24iOiIyMDIwLTA3LTMwVDA4OjQzOjEyIiwiTW9kaWZpZWRCeSI6Il9GcmFuayBSb3NlbmJhdWVyIiwiSWQiOiJmODZmNDg1ZC01MWIxLTQwZGItYjkwMC04YmQ3M2MzNzdhNmMiLCJNb2RpZmllZE9uIjoiMjAyMC0wNy0zMFQwODo0MzoxMiIsIlByb2plY3QiOnsiJHJlZiI6IjUifX0seyIkaWQiOiIyMi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y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NCIsIiR0eXBlIjoiU3dpc3NBY2FkZW1pYy5DaXRhdmkuUGVyc29uLCBTd2lzc0FjYWRlbWljLkNpdGF2aSIsIkZpcnN0TmFtZSI6IldvbGZnYW5nIiwiTGFzdE5hbWUiOiJIdWJlciIsIlByb3RlY3RlZCI6ZmFsc2UsIlNleCI6MiwiQ3JlYXRlZEJ5IjoiX0ZyYW5rIFJvc2VuYmF1ZXIiLCJDcmVhdGVkT24iOiIyMDIwLTA3LTMwVDA4OjQzOjEyIiwiTW9kaWZpZWRCeSI6Il9GcmFuayBSb3NlbmJhdWVyIiwiSWQiOiJlM2E0NzVmOC00OGQ4LTRiMTctOGNlYy1mZTRmZThhOTU1MjEiLCJNb2RpZmllZE9uIjoiMjAyMC0wNy0zMFQwODo0MzoxMiIsIlByb2plY3QiOnsiJHJlZiI6IjUifX0seyIkaWQiOiIyNS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i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LHsiJGlkIjoiMjciLCIkdHlwZSI6IlN3aXNzQWNhZGVtaWMuQ2l0YXZpLlBlcnNvbiwgU3dpc3NBY2FkZW1pYy5DaXRhdmkiLCJGaXJzdE5hbWUiOiJKZXJvZW4iLCJMYXN0TmFtZSI6IktyaWpnc3ZlbGQiLCJQcm90ZWN0ZWQiOmZhbHNlLCJTZXgiOjIsIkNyZWF0ZWRCeSI6Il9GcmFuayBSb3NlbmJhdWVyIiwiQ3JlYXRlZE9uIjoiMjAyMC0wNy0zMFQwODo0MzoxMiIsIk1vZGlmaWVkQnkiOiJfRnJhbmsgUm9zZW5iYXVlciIsIklkIjoiZjYxOWUwZGUtOGE5NC00YjAxLTk5NjQtNzkwYjQwNjA5MTQ2IiwiTW9kaWZpZWRPbiI6IjIwMjAtMDctMzBUMDg6NDM6MTIiLCJQcm9qZWN0Ijp7IiRyZWYiOiI1In19LHsiJGlkIjoiMjg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XSwiQ2l0YXRpb25LZXlVcGRhdGVUeXBlIjowLCJDb2xsYWJvcmF0b3JzIjpbXSwiRG9pIjoiMTAuMTAxNi9qLnN0ZW0uMjAxNC4wNy4wMDUiLCJFZGl0b3JzIjpbXSwiRXZhbHVhdGlvbkNvbXBsZXhpdHkiOjAsIkV2YWx1YXRpb25Tb3VyY2VUZXh0Rm9ybWF0IjowLCJHcm91cHMiOltdLCJIYXNMYWJlbDEiOmZhbHNlLCJIYXNMYWJlbDIiOmZhbHNlLCJLZXl3b3JkcyI6W10sIkxhbmd1YWdlIjoiZW5n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N0ZW0uMjAxNC4wNy4wMDUiLCJVcmlTdHJpbmciOiJodHRwczovL2RvaS5vcmcvMTAuMTAxNi9qLnN0ZW0uMjAxNC4wNy4wMD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zOjEyIiwiTW9kaWZpZWRCeSI6Il9GcmFuayBSb3NlbmJhdWVyIiwiSWQiOiI2ZTUzM2NkNy03ZDU3LTRlYmYtODg0My0wMDJkMGM3ZDFlMDciLCJNb2RpZmllZE9uIjoiMjAyMC0wNy0zMFQwODo0Mzox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I1MTU4OTM1IiwiVXJpU3RyaW5nIjoiaHR0cDovL3d3dy5uY2JpLm5sbS5uaWguZ292L3B1Ym1lZC8yNTE1ODkz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}</w:instrText>
          </w:r>
          <w:r w:rsidR="00126B85">
            <w:rPr>
              <w:rFonts w:ascii="Arial" w:eastAsia="Arial" w:hAnsi="Arial" w:cs="Arial"/>
              <w:noProof/>
              <w:color w:val="000000" w:themeColor="text1"/>
              <w:kern w:val="24"/>
              <w:lang w:val="en-US"/>
            </w:rPr>
            <w:fldChar w:fldCharType="separate"/>
          </w:r>
          <w:r w:rsidR="00126B85">
            <w:rPr>
              <w:rFonts w:ascii="Arial" w:eastAsia="Arial" w:hAnsi="Arial" w:cs="Arial"/>
              <w:noProof/>
              <w:color w:val="000000" w:themeColor="text1"/>
              <w:kern w:val="24"/>
              <w:lang w:val="en-US"/>
            </w:rPr>
            <w:t>(Cabezas-Wallscheid et al. 2014)</w:t>
          </w:r>
          <w:r w:rsidR="00126B85">
            <w:rPr>
              <w:rFonts w:ascii="Arial" w:eastAsia="Arial" w:hAnsi="Arial" w:cs="Arial"/>
              <w:noProof/>
              <w:color w:val="000000" w:themeColor="text1"/>
              <w:kern w:val="24"/>
              <w:lang w:val="en-US"/>
            </w:rPr>
            <w:fldChar w:fldCharType="end"/>
          </w:r>
        </w:sdtContent>
      </w:sdt>
      <w:r w:rsidR="00126B85">
        <w:rPr>
          <w:rFonts w:ascii="Arial" w:eastAsia="Arial" w:hAnsi="Arial" w:cs="Arial"/>
          <w:color w:val="000000" w:themeColor="text1"/>
          <w:kern w:val="24"/>
          <w:lang w:val="en-US"/>
        </w:rPr>
        <w:t>)</w:t>
      </w:r>
      <w:r w:rsidRPr="00AC3F15">
        <w:rPr>
          <w:rFonts w:ascii="Arial" w:eastAsia="Arial" w:hAnsi="Arial" w:cs="Arial"/>
          <w:color w:val="000000" w:themeColor="text1"/>
          <w:kern w:val="24"/>
          <w:lang w:val="en-US"/>
        </w:rPr>
        <w:t xml:space="preserve"> were isolated from the BM of healthy, 8-10 weeks old CD45.1</w:t>
      </w:r>
      <w:r w:rsidRPr="00AC3F15">
        <w:rPr>
          <w:rFonts w:ascii="Arial" w:eastAsia="Arial" w:hAnsi="Arial" w:cs="Arial"/>
          <w:color w:val="000000" w:themeColor="text1"/>
          <w:kern w:val="24"/>
          <w:vertAlign w:val="superscript"/>
          <w:lang w:val="en-US"/>
        </w:rPr>
        <w:t>+</w:t>
      </w:r>
      <w:r w:rsidRPr="00AC3F15">
        <w:rPr>
          <w:rFonts w:ascii="Arial" w:eastAsia="Arial" w:hAnsi="Arial" w:cs="Arial"/>
          <w:color w:val="000000" w:themeColor="text1"/>
          <w:kern w:val="24"/>
          <w:lang w:val="en-US"/>
        </w:rPr>
        <w:t>CD45.2</w:t>
      </w:r>
      <w:r w:rsidRPr="00AC3F15">
        <w:rPr>
          <w:rFonts w:ascii="Arial" w:eastAsia="Arial" w:hAnsi="Arial" w:cs="Arial"/>
          <w:color w:val="000000" w:themeColor="text1"/>
          <w:kern w:val="24"/>
          <w:vertAlign w:val="superscript"/>
          <w:lang w:val="en-US"/>
        </w:rPr>
        <w:t>-</w:t>
      </w:r>
      <w:r w:rsidRPr="00AC3F15">
        <w:rPr>
          <w:rFonts w:ascii="Arial" w:eastAsia="Arial" w:hAnsi="Arial" w:cs="Arial"/>
          <w:color w:val="000000" w:themeColor="text1"/>
          <w:kern w:val="24"/>
          <w:lang w:val="en-US"/>
        </w:rPr>
        <w:t xml:space="preserve"> </w:t>
      </w:r>
      <w:r w:rsidRPr="0059055E">
        <w:rPr>
          <w:rFonts w:ascii="Arial" w:hAnsi="Arial" w:cs="Arial"/>
          <w:lang w:val="en-US"/>
        </w:rPr>
        <w:t>SJL</w:t>
      </w:r>
      <w:r w:rsidRPr="00AC3F15">
        <w:rPr>
          <w:rFonts w:ascii="Arial" w:eastAsia="Arial" w:hAnsi="Arial" w:cs="Arial"/>
          <w:color w:val="000000" w:themeColor="text1"/>
          <w:kern w:val="24"/>
          <w:lang w:val="en-US"/>
        </w:rPr>
        <w:t xml:space="preserve"> wildtype mice and were immediately transplanted into </w:t>
      </w:r>
      <w:proofErr w:type="spellStart"/>
      <w:r w:rsidRPr="00AC3F15">
        <w:rPr>
          <w:rFonts w:ascii="Arial" w:eastAsia="Arial" w:hAnsi="Arial" w:cs="Arial"/>
          <w:color w:val="000000" w:themeColor="text1"/>
          <w:kern w:val="24"/>
          <w:lang w:val="en-US"/>
        </w:rPr>
        <w:t>sublethally</w:t>
      </w:r>
      <w:proofErr w:type="spellEnd"/>
      <w:r w:rsidRPr="00AC3F15">
        <w:rPr>
          <w:rFonts w:ascii="Arial" w:eastAsia="Arial" w:hAnsi="Arial" w:cs="Arial"/>
          <w:color w:val="000000" w:themeColor="text1"/>
          <w:kern w:val="24"/>
          <w:lang w:val="en-US"/>
        </w:rPr>
        <w:t xml:space="preserve"> (</w:t>
      </w:r>
      <w:r>
        <w:rPr>
          <w:rFonts w:ascii="Arial" w:eastAsia="Arial" w:hAnsi="Arial" w:cs="Arial"/>
          <w:color w:val="000000" w:themeColor="text1"/>
          <w:kern w:val="24"/>
          <w:lang w:val="en-US"/>
        </w:rPr>
        <w:t xml:space="preserve">4.5 </w:t>
      </w:r>
      <w:proofErr w:type="spellStart"/>
      <w:r>
        <w:rPr>
          <w:rFonts w:ascii="Arial" w:eastAsia="Arial" w:hAnsi="Arial" w:cs="Arial"/>
          <w:color w:val="000000" w:themeColor="text1"/>
          <w:kern w:val="24"/>
          <w:lang w:val="en-US"/>
        </w:rPr>
        <w:t>Gy</w:t>
      </w:r>
      <w:proofErr w:type="spellEnd"/>
      <w:r w:rsidRPr="00AC3F15">
        <w:rPr>
          <w:rFonts w:ascii="Arial" w:eastAsia="Arial" w:hAnsi="Arial" w:cs="Arial"/>
          <w:color w:val="000000" w:themeColor="text1"/>
          <w:kern w:val="24"/>
          <w:lang w:val="en-US"/>
        </w:rPr>
        <w:t>) irradiated CD45.1</w:t>
      </w:r>
      <w:r w:rsidRPr="00AC3F15">
        <w:rPr>
          <w:rFonts w:ascii="Arial" w:eastAsia="Arial" w:hAnsi="Arial" w:cs="Arial"/>
          <w:color w:val="000000" w:themeColor="text1"/>
          <w:kern w:val="24"/>
          <w:vertAlign w:val="superscript"/>
          <w:lang w:val="en-US"/>
        </w:rPr>
        <w:t>-</w:t>
      </w:r>
      <w:r w:rsidRPr="00AC3F15">
        <w:rPr>
          <w:rFonts w:ascii="Arial" w:eastAsia="Arial" w:hAnsi="Arial" w:cs="Arial"/>
          <w:color w:val="000000" w:themeColor="text1"/>
          <w:kern w:val="24"/>
          <w:lang w:val="en-US"/>
        </w:rPr>
        <w:lastRenderedPageBreak/>
        <w:t>CD45.2</w:t>
      </w:r>
      <w:r w:rsidRPr="00AC3F15">
        <w:rPr>
          <w:rFonts w:ascii="Arial" w:eastAsia="Arial" w:hAnsi="Arial" w:cs="Arial"/>
          <w:color w:val="000000" w:themeColor="text1"/>
          <w:kern w:val="24"/>
          <w:vertAlign w:val="superscript"/>
          <w:lang w:val="en-US"/>
        </w:rPr>
        <w:t xml:space="preserve">+ </w:t>
      </w:r>
      <w:r w:rsidRPr="00AC3F15">
        <w:rPr>
          <w:rFonts w:ascii="Arial" w:eastAsia="Arial" w:hAnsi="Arial" w:cs="Arial"/>
          <w:color w:val="000000" w:themeColor="text1"/>
          <w:kern w:val="24"/>
          <w:lang w:val="en-US"/>
        </w:rPr>
        <w:t xml:space="preserve">B6 recipient mice. Numbers of transplanted cells per recipient mouse were: 800 HSCs, 3,300-4,200 MPP1, 1,500-1,600 MPP2, 4,000-4,300 MPP3 and 20,000-30,000 MPP4. Frequencies of donor-derived </w:t>
      </w:r>
      <w:proofErr w:type="spellStart"/>
      <w:r w:rsidRPr="00AC3F15">
        <w:rPr>
          <w:rFonts w:ascii="Arial" w:eastAsia="Arial" w:hAnsi="Arial" w:cs="Arial"/>
          <w:color w:val="000000" w:themeColor="text1"/>
          <w:kern w:val="24"/>
          <w:lang w:val="en-US"/>
        </w:rPr>
        <w:t>pDCs</w:t>
      </w:r>
      <w:proofErr w:type="spellEnd"/>
      <w:r w:rsidRPr="00AC3F15">
        <w:rPr>
          <w:rFonts w:ascii="Arial" w:eastAsia="Arial" w:hAnsi="Arial" w:cs="Arial"/>
          <w:color w:val="000000" w:themeColor="text1"/>
          <w:kern w:val="24"/>
          <w:lang w:val="en-US"/>
        </w:rPr>
        <w:t xml:space="preserve"> (CD45.1</w:t>
      </w:r>
      <w:r w:rsidRPr="00AC3F15">
        <w:rPr>
          <w:rFonts w:ascii="Arial" w:eastAsia="Arial" w:hAnsi="Arial" w:cs="Arial"/>
          <w:color w:val="000000" w:themeColor="text1"/>
          <w:kern w:val="24"/>
          <w:vertAlign w:val="superscript"/>
          <w:lang w:val="en-US"/>
        </w:rPr>
        <w:t>+</w:t>
      </w:r>
      <w:r w:rsidRPr="00AC3F15">
        <w:rPr>
          <w:rFonts w:ascii="Arial" w:eastAsia="Arial" w:hAnsi="Arial" w:cs="Arial"/>
          <w:color w:val="000000" w:themeColor="text1"/>
          <w:kern w:val="24"/>
          <w:lang w:val="en-US"/>
        </w:rPr>
        <w:t>CD45.2</w:t>
      </w:r>
      <w:r w:rsidRPr="00AC3F15">
        <w:rPr>
          <w:rFonts w:ascii="Arial" w:eastAsia="Arial" w:hAnsi="Arial" w:cs="Arial"/>
          <w:color w:val="000000" w:themeColor="text1"/>
          <w:kern w:val="24"/>
          <w:vertAlign w:val="superscript"/>
          <w:lang w:val="en-US"/>
        </w:rPr>
        <w:t>-</w:t>
      </w:r>
      <w:r w:rsidRPr="0059055E">
        <w:rPr>
          <w:rFonts w:ascii="Arial" w:hAnsi="Arial" w:cs="Arial"/>
          <w:color w:val="000000"/>
          <w:lang w:val="en-US"/>
        </w:rPr>
        <w:t>PDCA</w:t>
      </w:r>
      <w:r w:rsidRPr="0059055E">
        <w:rPr>
          <w:rFonts w:ascii="Arial" w:hAnsi="Arial" w:cs="Arial"/>
          <w:color w:val="000000"/>
          <w:vertAlign w:val="superscript"/>
          <w:lang w:val="en-US"/>
        </w:rPr>
        <w:t>+</w:t>
      </w:r>
      <w:r w:rsidRPr="0059055E">
        <w:rPr>
          <w:rFonts w:ascii="Arial" w:hAnsi="Arial" w:cs="Arial"/>
          <w:color w:val="000000"/>
          <w:lang w:val="en-US"/>
        </w:rPr>
        <w:t>CD11c</w:t>
      </w:r>
      <w:r w:rsidRPr="0059055E">
        <w:rPr>
          <w:rFonts w:ascii="Arial" w:hAnsi="Arial" w:cs="Arial"/>
          <w:color w:val="000000"/>
          <w:vertAlign w:val="superscript"/>
          <w:lang w:val="en-US"/>
        </w:rPr>
        <w:t>int</w:t>
      </w:r>
      <w:r w:rsidRPr="0059055E">
        <w:rPr>
          <w:rFonts w:ascii="Arial" w:hAnsi="Arial" w:cs="Arial"/>
          <w:color w:val="000000"/>
          <w:lang w:val="en-US"/>
        </w:rPr>
        <w:t>)</w:t>
      </w:r>
      <w:r w:rsidRPr="00AC3F15">
        <w:rPr>
          <w:rFonts w:ascii="Arial" w:eastAsia="Arial" w:hAnsi="Arial" w:cs="Arial"/>
          <w:color w:val="000000" w:themeColor="text1"/>
          <w:kern w:val="24"/>
          <w:lang w:val="en-US"/>
        </w:rPr>
        <w:t xml:space="preserve"> and </w:t>
      </w:r>
      <w:proofErr w:type="spellStart"/>
      <w:r w:rsidRPr="00AC3F15">
        <w:rPr>
          <w:rFonts w:ascii="Arial" w:eastAsia="Arial" w:hAnsi="Arial" w:cs="Arial"/>
          <w:color w:val="000000" w:themeColor="text1"/>
          <w:kern w:val="24"/>
          <w:lang w:val="en-US"/>
        </w:rPr>
        <w:t>cDCs</w:t>
      </w:r>
      <w:proofErr w:type="spellEnd"/>
      <w:r w:rsidRPr="00AC3F15">
        <w:rPr>
          <w:rFonts w:ascii="Arial" w:eastAsia="Arial" w:hAnsi="Arial" w:cs="Arial"/>
          <w:color w:val="000000" w:themeColor="text1"/>
          <w:kern w:val="24"/>
          <w:lang w:val="en-US"/>
        </w:rPr>
        <w:t xml:space="preserve"> </w:t>
      </w:r>
      <w:r w:rsidRPr="0059055E">
        <w:rPr>
          <w:rFonts w:ascii="Arial" w:hAnsi="Arial" w:cs="Arial"/>
          <w:color w:val="000000"/>
          <w:lang w:val="en-US"/>
        </w:rPr>
        <w:t>(</w:t>
      </w:r>
      <w:r w:rsidRPr="00AC3F15">
        <w:rPr>
          <w:rFonts w:ascii="Arial" w:eastAsia="Arial" w:hAnsi="Arial" w:cs="Arial"/>
          <w:color w:val="000000" w:themeColor="text1"/>
          <w:kern w:val="24"/>
          <w:lang w:val="en-US"/>
        </w:rPr>
        <w:t>CD45.1</w:t>
      </w:r>
      <w:r w:rsidRPr="00AC3F15">
        <w:rPr>
          <w:rFonts w:ascii="Arial" w:eastAsia="Arial" w:hAnsi="Arial" w:cs="Arial"/>
          <w:color w:val="000000" w:themeColor="text1"/>
          <w:kern w:val="24"/>
          <w:vertAlign w:val="superscript"/>
          <w:lang w:val="en-US"/>
        </w:rPr>
        <w:t>+</w:t>
      </w:r>
      <w:r w:rsidRPr="00AC3F15">
        <w:rPr>
          <w:rFonts w:ascii="Arial" w:eastAsia="Arial" w:hAnsi="Arial" w:cs="Arial"/>
          <w:color w:val="000000" w:themeColor="text1"/>
          <w:kern w:val="24"/>
          <w:lang w:val="en-US"/>
        </w:rPr>
        <w:t>CD45.2</w:t>
      </w:r>
      <w:r w:rsidRPr="00AC3F15">
        <w:rPr>
          <w:rFonts w:ascii="Arial" w:eastAsia="Arial" w:hAnsi="Arial" w:cs="Arial"/>
          <w:color w:val="000000" w:themeColor="text1"/>
          <w:kern w:val="24"/>
          <w:vertAlign w:val="superscript"/>
          <w:lang w:val="en-US"/>
        </w:rPr>
        <w:t>-</w:t>
      </w:r>
      <w:r w:rsidRPr="0059055E">
        <w:rPr>
          <w:rFonts w:ascii="Arial" w:hAnsi="Arial" w:cs="Arial"/>
          <w:color w:val="000000"/>
          <w:lang w:val="en-US"/>
        </w:rPr>
        <w:t>CD11c</w:t>
      </w:r>
      <w:r w:rsidRPr="0059055E">
        <w:rPr>
          <w:rFonts w:ascii="Arial" w:hAnsi="Arial" w:cs="Arial"/>
          <w:color w:val="000000"/>
          <w:vertAlign w:val="superscript"/>
          <w:lang w:val="en-US"/>
        </w:rPr>
        <w:t>hi</w:t>
      </w:r>
      <w:r w:rsidRPr="0059055E">
        <w:rPr>
          <w:rFonts w:ascii="Arial" w:hAnsi="Arial" w:cs="Arial"/>
          <w:color w:val="000000"/>
          <w:lang w:val="en-US"/>
        </w:rPr>
        <w:t>MHCII</w:t>
      </w:r>
      <w:r w:rsidRPr="0059055E">
        <w:rPr>
          <w:rFonts w:ascii="Arial" w:hAnsi="Arial" w:cs="Arial"/>
          <w:color w:val="000000"/>
          <w:vertAlign w:val="superscript"/>
          <w:lang w:val="en-US"/>
        </w:rPr>
        <w:t>+</w:t>
      </w:r>
      <w:r w:rsidRPr="00AC3F15">
        <w:rPr>
          <w:rFonts w:ascii="Arial" w:eastAsia="Arial" w:hAnsi="Arial" w:cs="Arial"/>
          <w:color w:val="000000" w:themeColor="text1"/>
          <w:kern w:val="24"/>
          <w:lang w:val="en-US"/>
        </w:rPr>
        <w:t xml:space="preserve">) were determined 12-14 days after transfer by flow cytometry. </w:t>
      </w:r>
    </w:p>
    <w:p w14:paraId="2BCDBB01" w14:textId="77777777" w:rsidR="003A4654" w:rsidRPr="0059055E" w:rsidRDefault="003A4654" w:rsidP="00A07281">
      <w:pPr>
        <w:spacing w:line="480" w:lineRule="auto"/>
        <w:outlineLvl w:val="0"/>
        <w:rPr>
          <w:rFonts w:ascii="Arial" w:hAnsi="Arial" w:cs="Arial"/>
          <w:lang w:val="en-US"/>
        </w:rPr>
      </w:pPr>
      <w:r w:rsidRPr="0059055E">
        <w:rPr>
          <w:rFonts w:ascii="Arial" w:hAnsi="Arial" w:cs="Arial"/>
          <w:b/>
          <w:lang w:val="en-US"/>
        </w:rPr>
        <w:t xml:space="preserve">Transplantation and DC fate analysis of single HSCs </w:t>
      </w:r>
    </w:p>
    <w:p w14:paraId="0E8BE77D" w14:textId="2FBC9794" w:rsidR="003A4654" w:rsidRPr="0059055E" w:rsidRDefault="00B62145" w:rsidP="00A07281">
      <w:pPr>
        <w:spacing w:line="480" w:lineRule="auto"/>
        <w:jc w:val="both"/>
        <w:rPr>
          <w:rFonts w:ascii="Arial" w:hAnsi="Arial" w:cs="Arial"/>
          <w:color w:val="000000"/>
          <w:lang w:val="en-US"/>
        </w:rPr>
      </w:pPr>
      <w:r w:rsidRPr="0059055E">
        <w:rPr>
          <w:rFonts w:ascii="Arial" w:hAnsi="Arial" w:cs="Arial"/>
          <w:lang w:val="en-US"/>
        </w:rPr>
        <w:t>Transplantation of single HSC</w:t>
      </w:r>
      <w:r>
        <w:rPr>
          <w:rFonts w:ascii="Arial" w:hAnsi="Arial" w:cs="Arial"/>
          <w:lang w:val="en-US"/>
        </w:rPr>
        <w:t>s</w:t>
      </w:r>
      <w:r w:rsidRPr="0059055E">
        <w:rPr>
          <w:rFonts w:ascii="Arial" w:hAnsi="Arial" w:cs="Arial"/>
          <w:lang w:val="en-US"/>
        </w:rPr>
        <w:t xml:space="preserve"> was performed as described previously </w:t>
      </w:r>
      <w:sdt>
        <w:sdtPr>
          <w:rPr>
            <w:rFonts w:ascii="Arial" w:hAnsi="Arial" w:cs="Arial"/>
            <w:lang w:val="en-US"/>
          </w:rPr>
          <w:alias w:val="To edit, see citavi.com/edit"/>
          <w:tag w:val="CitaviPlaceholder#7d61fc89-d298-4309-9f85-9cd30d3ceead"/>
          <w:id w:val="623664852"/>
          <w:placeholder>
            <w:docPart w:val="CE2BD44CA1EB4EFFB167123D50BED9FD"/>
          </w:placeholder>
        </w:sdtPr>
        <w:sdtContent>
          <w:r>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ZmYxZDZkLTYyMmQtNGQ3YS05NTg3LTc5YzFlNmY2ZWY0OCIsIlJhbmdlTGVuZ3RoIjoyMiwiUmVmZXJlbmNlSWQiOiIyMjQ1M2U5Ni1iM2IyLTQzOWMtYjQwNi05ZDgxY2MwMWNkO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I5Mjk4Mjg4IiwiVXJpU3RyaW5nIjoiaHR0cDovL3d3dy5uY2JpLm5sbS5uaWguZ292L3B1Ym1lZC8yOTI5ODI4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k6NDUiLCJNb2RpZmllZEJ5IjoiX0ZyYW5rIFJvc2VuYmF1ZXIiLCJJZCI6Ijg1YmM5MjFjLTE4NmUtNDVjMS1hNzcyLTJiODYxNjZlMDM1YyIsIk1vZGlmaWVkT24iOiIyMDIwLTA3LTMwVDA4OjQ5OjQ1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zOC9uYXR1cmUyNTQ1NSIsIlVyaVN0cmluZyI6Imh0dHBzOi8vZG9pLm9yZy8xMC4xMDM4L25hdHVyZTI1NDU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}</w:instrText>
          </w:r>
          <w:r>
            <w:rPr>
              <w:rFonts w:ascii="Arial" w:hAnsi="Arial" w:cs="Arial"/>
              <w:noProof/>
              <w:lang w:val="en-US"/>
            </w:rPr>
            <w:fldChar w:fldCharType="separate"/>
          </w:r>
          <w:r>
            <w:rPr>
              <w:rFonts w:ascii="Arial" w:hAnsi="Arial" w:cs="Arial"/>
              <w:noProof/>
              <w:lang w:val="en-US"/>
            </w:rPr>
            <w:t>(Carrelha et al. 2018)</w:t>
          </w:r>
          <w:r>
            <w:rPr>
              <w:rFonts w:ascii="Arial" w:hAnsi="Arial" w:cs="Arial"/>
              <w:noProof/>
              <w:lang w:val="en-US"/>
            </w:rPr>
            <w:fldChar w:fldCharType="end"/>
          </w:r>
        </w:sdtContent>
      </w:sdt>
      <w:r w:rsidRPr="0059055E">
        <w:rPr>
          <w:rFonts w:ascii="Arial" w:hAnsi="Arial" w:cs="Arial"/>
          <w:lang w:val="en-US"/>
        </w:rPr>
        <w:t xml:space="preserve">. In brief, single </w:t>
      </w:r>
      <w:r w:rsidRPr="00D845DA">
        <w:rPr>
          <w:rFonts w:ascii="Arial" w:hAnsi="Arial" w:cs="Arial"/>
          <w:lang w:val="en-US"/>
        </w:rPr>
        <w:t>CD45.2</w:t>
      </w:r>
      <w:r w:rsidRPr="00D845DA">
        <w:rPr>
          <w:rFonts w:ascii="Arial" w:hAnsi="Arial" w:cs="Arial"/>
          <w:vertAlign w:val="superscript"/>
          <w:lang w:val="en-US"/>
        </w:rPr>
        <w:t>+</w:t>
      </w:r>
      <w:r w:rsidRPr="00D845DA">
        <w:rPr>
          <w:rFonts w:ascii="Arial" w:hAnsi="Arial" w:cs="Arial"/>
          <w:lang w:val="en-US"/>
        </w:rPr>
        <w:t>Lin</w:t>
      </w:r>
      <w:r w:rsidRPr="00D845DA">
        <w:rPr>
          <w:rFonts w:ascii="Arial" w:hAnsi="Arial" w:cs="Arial"/>
          <w:vertAlign w:val="superscript"/>
          <w:lang w:val="en-US"/>
        </w:rPr>
        <w:t>-</w:t>
      </w:r>
      <w:r w:rsidRPr="00D845DA">
        <w:rPr>
          <w:rFonts w:ascii="Arial" w:hAnsi="Arial" w:cs="Arial"/>
          <w:lang w:val="en-US"/>
        </w:rPr>
        <w:t>Sca-1</w:t>
      </w:r>
      <w:r w:rsidRPr="00D845DA">
        <w:rPr>
          <w:rFonts w:ascii="Arial" w:hAnsi="Arial" w:cs="Arial"/>
          <w:vertAlign w:val="superscript"/>
          <w:lang w:val="en-US"/>
        </w:rPr>
        <w:t>+</w:t>
      </w:r>
      <w:r w:rsidRPr="00D845DA">
        <w:rPr>
          <w:rFonts w:ascii="Arial" w:hAnsi="Arial" w:cs="Arial"/>
          <w:lang w:val="en-US"/>
        </w:rPr>
        <w:t>Kit</w:t>
      </w:r>
      <w:r w:rsidRPr="00D845DA">
        <w:rPr>
          <w:rFonts w:ascii="Arial" w:hAnsi="Arial" w:cs="Arial"/>
          <w:vertAlign w:val="superscript"/>
          <w:lang w:val="en-US"/>
        </w:rPr>
        <w:t>+</w:t>
      </w:r>
      <w:r w:rsidRPr="00D845DA">
        <w:rPr>
          <w:rFonts w:ascii="Arial" w:hAnsi="Arial" w:cs="Arial"/>
          <w:lang w:val="en-US"/>
        </w:rPr>
        <w:t>(</w:t>
      </w:r>
      <w:proofErr w:type="gramStart"/>
      <w:r w:rsidRPr="00D845DA">
        <w:rPr>
          <w:rFonts w:ascii="Arial" w:hAnsi="Arial" w:cs="Arial"/>
          <w:lang w:val="en-US"/>
        </w:rPr>
        <w:t>LSK)CD</w:t>
      </w:r>
      <w:proofErr w:type="gramEnd"/>
      <w:r w:rsidRPr="00D845DA">
        <w:rPr>
          <w:rFonts w:ascii="Arial" w:hAnsi="Arial" w:cs="Arial"/>
          <w:lang w:val="en-US"/>
        </w:rPr>
        <w:t>34</w:t>
      </w:r>
      <w:r w:rsidRPr="00D845DA">
        <w:rPr>
          <w:rFonts w:ascii="Arial" w:hAnsi="Arial" w:cs="Arial"/>
          <w:vertAlign w:val="superscript"/>
          <w:lang w:val="en-US"/>
        </w:rPr>
        <w:t>-</w:t>
      </w:r>
      <w:r w:rsidRPr="00D845DA">
        <w:rPr>
          <w:rFonts w:ascii="Arial" w:hAnsi="Arial" w:cs="Arial"/>
          <w:lang w:val="en-US"/>
        </w:rPr>
        <w:t>CD150</w:t>
      </w:r>
      <w:r w:rsidRPr="00D845DA">
        <w:rPr>
          <w:rFonts w:ascii="Arial" w:hAnsi="Arial" w:cs="Arial"/>
          <w:vertAlign w:val="superscript"/>
          <w:lang w:val="en-US"/>
        </w:rPr>
        <w:t>+</w:t>
      </w:r>
      <w:r w:rsidRPr="00D845DA">
        <w:rPr>
          <w:rFonts w:ascii="Arial" w:hAnsi="Arial" w:cs="Arial"/>
          <w:lang w:val="en-US"/>
        </w:rPr>
        <w:t>CD48</w:t>
      </w:r>
      <w:r w:rsidRPr="00D845DA">
        <w:rPr>
          <w:rFonts w:ascii="Arial" w:hAnsi="Arial" w:cs="Arial"/>
          <w:vertAlign w:val="superscript"/>
          <w:lang w:val="en-US"/>
        </w:rPr>
        <w:t>-</w:t>
      </w:r>
      <w:r w:rsidRPr="00D845DA">
        <w:rPr>
          <w:rFonts w:ascii="Arial" w:hAnsi="Arial" w:cs="Arial"/>
          <w:i/>
          <w:lang w:val="en-US"/>
        </w:rPr>
        <w:t>Vwf</w:t>
      </w:r>
      <w:r w:rsidRPr="00D845DA">
        <w:rPr>
          <w:rFonts w:ascii="Arial" w:hAnsi="Arial" w:cs="Arial"/>
          <w:vertAlign w:val="superscript"/>
          <w:lang w:val="en-US"/>
        </w:rPr>
        <w:t>-</w:t>
      </w:r>
      <w:r w:rsidRPr="00D845DA">
        <w:rPr>
          <w:rFonts w:ascii="Arial" w:hAnsi="Arial" w:cs="Arial"/>
          <w:i/>
          <w:lang w:val="en-US"/>
        </w:rPr>
        <w:t>t</w:t>
      </w:r>
      <w:r w:rsidRPr="00D845DA">
        <w:rPr>
          <w:rFonts w:ascii="Arial" w:hAnsi="Arial" w:cs="Arial"/>
          <w:lang w:val="en-US"/>
        </w:rPr>
        <w:t>dTomato</w:t>
      </w:r>
      <w:r w:rsidRPr="00D845DA">
        <w:rPr>
          <w:rFonts w:ascii="Arial" w:hAnsi="Arial" w:cs="Arial"/>
          <w:vertAlign w:val="superscript"/>
          <w:lang w:val="en-US"/>
        </w:rPr>
        <w:t>+</w:t>
      </w:r>
      <w:r w:rsidRPr="00D845DA">
        <w:rPr>
          <w:rFonts w:ascii="Arial" w:hAnsi="Arial" w:cs="Arial"/>
          <w:lang w:val="en-US"/>
        </w:rPr>
        <w:t xml:space="preserve"> </w:t>
      </w:r>
      <w:r>
        <w:rPr>
          <w:rFonts w:ascii="Arial" w:hAnsi="Arial" w:cs="Arial"/>
          <w:lang w:val="en-US"/>
        </w:rPr>
        <w:t>HSCs</w:t>
      </w:r>
      <w:r w:rsidRPr="0059055E">
        <w:rPr>
          <w:rFonts w:ascii="Arial" w:hAnsi="Arial" w:cs="Arial"/>
          <w:lang w:val="en-US"/>
        </w:rPr>
        <w:t xml:space="preserve"> were flow</w:t>
      </w:r>
      <w:r>
        <w:rPr>
          <w:rFonts w:ascii="Arial" w:hAnsi="Arial" w:cs="Arial"/>
          <w:lang w:val="en-US"/>
        </w:rPr>
        <w:t xml:space="preserve"> </w:t>
      </w:r>
      <w:r w:rsidRPr="0059055E">
        <w:rPr>
          <w:rFonts w:ascii="Arial" w:hAnsi="Arial" w:cs="Arial"/>
          <w:lang w:val="en-US"/>
        </w:rPr>
        <w:t xml:space="preserve">sorted from BM cell suspensions of </w:t>
      </w:r>
      <w:proofErr w:type="spellStart"/>
      <w:r w:rsidRPr="0059055E">
        <w:rPr>
          <w:rFonts w:ascii="Arial" w:hAnsi="Arial" w:cs="Arial"/>
          <w:i/>
          <w:lang w:val="en-US"/>
        </w:rPr>
        <w:t>Vwf-td</w:t>
      </w:r>
      <w:r w:rsidRPr="0059055E">
        <w:rPr>
          <w:rFonts w:ascii="Arial" w:hAnsi="Arial" w:cs="Arial"/>
          <w:lang w:val="en-US"/>
        </w:rPr>
        <w:t>Tomato</w:t>
      </w:r>
      <w:proofErr w:type="spellEnd"/>
      <w:r w:rsidRPr="0059055E">
        <w:rPr>
          <w:rFonts w:ascii="Arial" w:hAnsi="Arial" w:cs="Arial"/>
          <w:lang w:val="en-US"/>
        </w:rPr>
        <w:t>/</w:t>
      </w:r>
      <w:r w:rsidRPr="0059055E">
        <w:rPr>
          <w:rFonts w:ascii="Arial" w:hAnsi="Arial" w:cs="Arial"/>
          <w:i/>
          <w:lang w:val="en-US"/>
        </w:rPr>
        <w:t>Gata1</w:t>
      </w:r>
      <w:r w:rsidRPr="0059055E">
        <w:rPr>
          <w:rFonts w:ascii="Arial" w:hAnsi="Arial" w:cs="Arial"/>
          <w:lang w:val="en-US"/>
        </w:rPr>
        <w:t>-eGFP (</w:t>
      </w:r>
      <w:r w:rsidRPr="00DA074A">
        <w:rPr>
          <w:rFonts w:ascii="Arial" w:eastAsia="Arial" w:hAnsi="Arial" w:cs="Arial"/>
          <w:color w:val="000000" w:themeColor="text1"/>
          <w:kern w:val="24"/>
          <w:lang w:val="en-US"/>
        </w:rPr>
        <w:t>CD45.1</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lang w:val="en-US"/>
        </w:rPr>
        <w:t>CD45.2</w:t>
      </w:r>
      <w:r>
        <w:rPr>
          <w:rFonts w:ascii="Arial" w:eastAsia="Arial" w:hAnsi="Arial" w:cs="Arial"/>
          <w:color w:val="000000" w:themeColor="text1"/>
          <w:kern w:val="24"/>
          <w:vertAlign w:val="superscript"/>
          <w:lang w:val="en-US"/>
        </w:rPr>
        <w:t>+</w:t>
      </w:r>
      <w:r w:rsidRPr="0059055E">
        <w:rPr>
          <w:rFonts w:ascii="Arial" w:hAnsi="Arial" w:cs="Arial"/>
          <w:lang w:val="en-US"/>
        </w:rPr>
        <w:t>) B6 adult mice and were mixed with</w:t>
      </w:r>
      <w:r w:rsidRPr="0059055E">
        <w:rPr>
          <w:rFonts w:ascii="Arial" w:hAnsi="Arial" w:cs="Arial"/>
          <w:color w:val="000000"/>
          <w:lang w:val="en-US"/>
        </w:rPr>
        <w:t xml:space="preserve"> 200,000 wildtype </w:t>
      </w:r>
      <w:r w:rsidRPr="00DA074A">
        <w:rPr>
          <w:rFonts w:ascii="Arial" w:eastAsia="Arial" w:hAnsi="Arial" w:cs="Arial"/>
          <w:color w:val="000000" w:themeColor="text1"/>
          <w:kern w:val="24"/>
          <w:lang w:val="en-US"/>
        </w:rPr>
        <w:t>CD45.1</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lang w:val="en-US"/>
        </w:rPr>
        <w:t>CD45.2</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vertAlign w:val="superscript"/>
          <w:lang w:val="en-US"/>
        </w:rPr>
        <w:t xml:space="preserve"> </w:t>
      </w:r>
      <w:r w:rsidRPr="0059055E">
        <w:rPr>
          <w:rFonts w:ascii="Arial" w:hAnsi="Arial" w:cs="Arial"/>
          <w:lang w:val="en-US"/>
        </w:rPr>
        <w:t>SJL</w:t>
      </w:r>
      <w:r w:rsidRPr="00DA074A">
        <w:rPr>
          <w:rFonts w:ascii="Arial" w:eastAsia="Arial" w:hAnsi="Arial" w:cs="Arial"/>
          <w:color w:val="000000" w:themeColor="text1"/>
          <w:kern w:val="24"/>
          <w:lang w:val="en-US"/>
        </w:rPr>
        <w:t xml:space="preserve"> </w:t>
      </w:r>
      <w:r w:rsidRPr="0059055E">
        <w:rPr>
          <w:rFonts w:ascii="Arial" w:hAnsi="Arial" w:cs="Arial"/>
          <w:color w:val="000000"/>
          <w:lang w:val="en-US"/>
        </w:rPr>
        <w:t xml:space="preserve">BM competitor cells before intravenous injection into lethally irradiated (10 </w:t>
      </w:r>
      <w:proofErr w:type="spellStart"/>
      <w:r w:rsidRPr="0059055E">
        <w:rPr>
          <w:rFonts w:ascii="Arial" w:hAnsi="Arial" w:cs="Arial"/>
          <w:color w:val="000000"/>
          <w:lang w:val="en-US"/>
        </w:rPr>
        <w:t>Gy</w:t>
      </w:r>
      <w:proofErr w:type="spellEnd"/>
      <w:r w:rsidRPr="0059055E">
        <w:rPr>
          <w:rFonts w:ascii="Arial" w:hAnsi="Arial" w:cs="Arial"/>
          <w:color w:val="000000"/>
          <w:lang w:val="en-US"/>
        </w:rPr>
        <w:t xml:space="preserve">) </w:t>
      </w:r>
      <w:r w:rsidRPr="00DA074A">
        <w:rPr>
          <w:rFonts w:ascii="Arial" w:eastAsia="Arial" w:hAnsi="Arial" w:cs="Arial"/>
          <w:color w:val="000000" w:themeColor="text1"/>
          <w:kern w:val="24"/>
          <w:lang w:val="en-US"/>
        </w:rPr>
        <w:t>CD45.1</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lang w:val="en-US"/>
        </w:rPr>
        <w:t>CD45.2</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vertAlign w:val="superscript"/>
          <w:lang w:val="en-US"/>
        </w:rPr>
        <w:t xml:space="preserve"> </w:t>
      </w:r>
      <w:r w:rsidRPr="0059055E">
        <w:rPr>
          <w:rFonts w:ascii="Arial" w:hAnsi="Arial" w:cs="Arial"/>
          <w:lang w:val="en-US"/>
        </w:rPr>
        <w:t>SJL</w:t>
      </w:r>
      <w:r w:rsidRPr="00DA074A">
        <w:rPr>
          <w:rFonts w:ascii="Arial" w:eastAsia="Arial" w:hAnsi="Arial" w:cs="Arial"/>
          <w:color w:val="000000" w:themeColor="text1"/>
          <w:kern w:val="24"/>
          <w:lang w:val="en-US"/>
        </w:rPr>
        <w:t xml:space="preserve"> </w:t>
      </w:r>
      <w:r w:rsidRPr="0059055E">
        <w:rPr>
          <w:rFonts w:ascii="Arial" w:hAnsi="Arial" w:cs="Arial"/>
          <w:color w:val="000000"/>
          <w:lang w:val="en-US"/>
        </w:rPr>
        <w:t xml:space="preserve">recipient mice. After confirmation of engraftment lineage </w:t>
      </w:r>
      <w:r>
        <w:rPr>
          <w:rFonts w:ascii="Arial" w:hAnsi="Arial" w:cs="Arial"/>
          <w:color w:val="000000"/>
          <w:lang w:val="en-US"/>
        </w:rPr>
        <w:t>contribution</w:t>
      </w:r>
      <w:r w:rsidRPr="0059055E">
        <w:rPr>
          <w:rFonts w:ascii="Arial" w:hAnsi="Arial" w:cs="Arial"/>
          <w:color w:val="000000"/>
          <w:lang w:val="en-US"/>
        </w:rPr>
        <w:t xml:space="preserve"> of the transplanted HSCs </w:t>
      </w:r>
      <w:r>
        <w:rPr>
          <w:rFonts w:ascii="Arial" w:hAnsi="Arial" w:cs="Arial"/>
          <w:color w:val="000000"/>
          <w:lang w:val="en-US"/>
        </w:rPr>
        <w:t xml:space="preserve">was investigated </w:t>
      </w:r>
      <w:r w:rsidRPr="0059055E">
        <w:rPr>
          <w:rFonts w:ascii="Arial" w:hAnsi="Arial" w:cs="Arial"/>
          <w:color w:val="000000"/>
          <w:lang w:val="en-US"/>
        </w:rPr>
        <w:t>by analysis of mature hematopoietic cells in the peripheral blood of the recipient mice at different time point</w:t>
      </w:r>
      <w:r>
        <w:rPr>
          <w:rFonts w:ascii="Arial" w:hAnsi="Arial" w:cs="Arial"/>
          <w:color w:val="000000"/>
          <w:lang w:val="en-US"/>
        </w:rPr>
        <w:t>s</w:t>
      </w:r>
      <w:r w:rsidRPr="0059055E">
        <w:rPr>
          <w:rFonts w:ascii="Arial" w:hAnsi="Arial" w:cs="Arial"/>
          <w:color w:val="000000"/>
          <w:lang w:val="en-US"/>
        </w:rPr>
        <w:t xml:space="preserve"> (week</w:t>
      </w:r>
      <w:r>
        <w:rPr>
          <w:rFonts w:ascii="Arial" w:hAnsi="Arial" w:cs="Arial"/>
          <w:color w:val="000000"/>
          <w:lang w:val="en-US"/>
        </w:rPr>
        <w:t>s</w:t>
      </w:r>
      <w:r w:rsidRPr="0059055E">
        <w:rPr>
          <w:rFonts w:ascii="Arial" w:hAnsi="Arial" w:cs="Arial"/>
          <w:color w:val="000000"/>
          <w:lang w:val="en-US"/>
        </w:rPr>
        <w:t xml:space="preserve"> 8,12,16 and between </w:t>
      </w:r>
      <w:r w:rsidR="0060082E">
        <w:rPr>
          <w:rFonts w:ascii="Arial" w:hAnsi="Arial" w:cs="Arial"/>
          <w:color w:val="000000"/>
          <w:lang w:val="en-US"/>
        </w:rPr>
        <w:t>31</w:t>
      </w:r>
      <w:r w:rsidRPr="0059055E">
        <w:rPr>
          <w:rFonts w:ascii="Arial" w:hAnsi="Arial" w:cs="Arial"/>
          <w:color w:val="000000"/>
          <w:lang w:val="en-US"/>
        </w:rPr>
        <w:t>-4</w:t>
      </w:r>
      <w:r w:rsidR="0060082E">
        <w:rPr>
          <w:rFonts w:ascii="Arial" w:hAnsi="Arial" w:cs="Arial"/>
          <w:color w:val="000000"/>
          <w:lang w:val="en-US"/>
        </w:rPr>
        <w:t>2</w:t>
      </w:r>
      <w:r w:rsidRPr="0059055E">
        <w:rPr>
          <w:rFonts w:ascii="Arial" w:hAnsi="Arial" w:cs="Arial"/>
          <w:color w:val="000000"/>
          <w:lang w:val="en-US"/>
        </w:rPr>
        <w:t>)</w:t>
      </w:r>
      <w:r w:rsidR="0060082E">
        <w:rPr>
          <w:rFonts w:ascii="Arial" w:hAnsi="Arial" w:cs="Arial"/>
          <w:color w:val="000000"/>
          <w:lang w:val="en-US"/>
        </w:rPr>
        <w:t xml:space="preserve"> by the </w:t>
      </w:r>
      <w:r w:rsidR="0060082E" w:rsidRPr="00AC3F15">
        <w:rPr>
          <w:rFonts w:ascii="Arial" w:hAnsi="Arial" w:cs="Arial"/>
          <w:color w:val="000000"/>
          <w:lang w:val="en-US"/>
        </w:rPr>
        <w:t xml:space="preserve">antibodies </w:t>
      </w:r>
      <w:r w:rsidR="0060082E">
        <w:rPr>
          <w:rFonts w:ascii="Arial" w:hAnsi="Arial" w:cs="Arial"/>
          <w:color w:val="000000"/>
          <w:lang w:val="en-US"/>
        </w:rPr>
        <w:t>given</w:t>
      </w:r>
      <w:r w:rsidR="0060082E" w:rsidRPr="00AC3F15">
        <w:rPr>
          <w:rFonts w:ascii="Arial" w:hAnsi="Arial" w:cs="Arial"/>
          <w:color w:val="000000"/>
          <w:lang w:val="en-US"/>
        </w:rPr>
        <w:t xml:space="preserve"> in Suppl</w:t>
      </w:r>
      <w:r w:rsidR="0060082E">
        <w:rPr>
          <w:rFonts w:ascii="Arial" w:hAnsi="Arial" w:cs="Arial"/>
          <w:color w:val="000000"/>
          <w:lang w:val="en-US"/>
        </w:rPr>
        <w:t>. T</w:t>
      </w:r>
      <w:r w:rsidR="0060082E" w:rsidRPr="00AC3F15">
        <w:rPr>
          <w:rFonts w:ascii="Arial" w:hAnsi="Arial" w:cs="Arial"/>
          <w:color w:val="000000"/>
          <w:lang w:val="en-US"/>
        </w:rPr>
        <w:t xml:space="preserve">able </w:t>
      </w:r>
      <w:r w:rsidR="0060082E" w:rsidRPr="00AC3F15">
        <w:rPr>
          <w:rFonts w:ascii="Arial" w:hAnsi="Arial" w:cs="Arial"/>
          <w:color w:val="000000"/>
          <w:highlight w:val="yellow"/>
          <w:lang w:val="en-US"/>
        </w:rPr>
        <w:t>….</w:t>
      </w:r>
      <w:r w:rsidR="0060082E" w:rsidRPr="00AC3F15">
        <w:rPr>
          <w:rFonts w:ascii="Arial" w:hAnsi="Arial" w:cs="Arial"/>
          <w:color w:val="000000"/>
          <w:lang w:val="en-US"/>
        </w:rPr>
        <w:t xml:space="preserve"> </w:t>
      </w:r>
      <w:r w:rsidR="0060082E">
        <w:rPr>
          <w:rFonts w:ascii="Arial" w:hAnsi="Arial" w:cs="Arial"/>
          <w:color w:val="000000"/>
          <w:lang w:val="en-US"/>
        </w:rPr>
        <w:t>F</w:t>
      </w:r>
      <w:r w:rsidRPr="0059055E">
        <w:rPr>
          <w:rFonts w:ascii="Arial" w:hAnsi="Arial" w:cs="Arial"/>
          <w:color w:val="000000"/>
          <w:lang w:val="en-US"/>
        </w:rPr>
        <w:t xml:space="preserve">requencies of donor-derived </w:t>
      </w:r>
      <w:proofErr w:type="spellStart"/>
      <w:r w:rsidRPr="00DA074A">
        <w:rPr>
          <w:rFonts w:ascii="Arial" w:eastAsia="Arial" w:hAnsi="Arial" w:cs="Arial"/>
          <w:color w:val="000000" w:themeColor="text1"/>
          <w:kern w:val="24"/>
          <w:lang w:val="en-US"/>
        </w:rPr>
        <w:t>pDC</w:t>
      </w:r>
      <w:r>
        <w:rPr>
          <w:rFonts w:ascii="Arial" w:eastAsia="Arial" w:hAnsi="Arial" w:cs="Arial"/>
          <w:color w:val="000000" w:themeColor="text1"/>
          <w:kern w:val="24"/>
          <w:lang w:val="en-US"/>
        </w:rPr>
        <w:t>s</w:t>
      </w:r>
      <w:proofErr w:type="spellEnd"/>
      <w:r w:rsidRPr="00DA074A">
        <w:rPr>
          <w:rFonts w:ascii="Arial" w:eastAsia="Arial" w:hAnsi="Arial" w:cs="Arial"/>
          <w:color w:val="000000" w:themeColor="text1"/>
          <w:kern w:val="24"/>
          <w:lang w:val="en-US"/>
        </w:rPr>
        <w:t xml:space="preserve"> </w:t>
      </w:r>
      <w:r>
        <w:rPr>
          <w:rFonts w:ascii="Arial" w:eastAsia="Arial" w:hAnsi="Arial" w:cs="Arial"/>
          <w:color w:val="000000" w:themeColor="text1"/>
          <w:kern w:val="24"/>
          <w:lang w:val="en-US"/>
        </w:rPr>
        <w:t>(</w:t>
      </w:r>
      <w:r w:rsidRPr="00DA074A">
        <w:rPr>
          <w:rFonts w:ascii="Arial" w:eastAsia="Arial" w:hAnsi="Arial" w:cs="Arial"/>
          <w:color w:val="000000" w:themeColor="text1"/>
          <w:kern w:val="24"/>
          <w:lang w:val="en-US"/>
        </w:rPr>
        <w:t>CD45.1</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lang w:val="en-US"/>
        </w:rPr>
        <w:t>CD45.2</w:t>
      </w:r>
      <w:r>
        <w:rPr>
          <w:rFonts w:ascii="Arial" w:eastAsia="Arial" w:hAnsi="Arial" w:cs="Arial"/>
          <w:color w:val="000000" w:themeColor="text1"/>
          <w:kern w:val="24"/>
          <w:vertAlign w:val="superscript"/>
          <w:lang w:val="en-US"/>
        </w:rPr>
        <w:t>+</w:t>
      </w:r>
      <w:r w:rsidRPr="0059055E">
        <w:rPr>
          <w:rFonts w:ascii="Arial" w:hAnsi="Arial" w:cs="Arial"/>
          <w:color w:val="000000"/>
          <w:lang w:val="en-US"/>
        </w:rPr>
        <w:t>PDCA</w:t>
      </w:r>
      <w:r w:rsidRPr="0059055E">
        <w:rPr>
          <w:rFonts w:ascii="Arial" w:hAnsi="Arial" w:cs="Arial"/>
          <w:color w:val="000000"/>
          <w:vertAlign w:val="superscript"/>
          <w:lang w:val="en-US"/>
        </w:rPr>
        <w:t>+</w:t>
      </w:r>
      <w:r w:rsidRPr="0059055E">
        <w:rPr>
          <w:rFonts w:ascii="Arial" w:hAnsi="Arial" w:cs="Arial"/>
          <w:color w:val="000000"/>
          <w:lang w:val="en-US"/>
        </w:rPr>
        <w:t>CD11c</w:t>
      </w:r>
      <w:r w:rsidRPr="0059055E">
        <w:rPr>
          <w:rFonts w:ascii="Arial" w:hAnsi="Arial" w:cs="Arial"/>
          <w:color w:val="000000"/>
          <w:vertAlign w:val="superscript"/>
          <w:lang w:val="en-US"/>
        </w:rPr>
        <w:t>int</w:t>
      </w:r>
      <w:r w:rsidRPr="0059055E">
        <w:rPr>
          <w:rFonts w:ascii="Arial" w:hAnsi="Arial" w:cs="Arial"/>
          <w:color w:val="000000"/>
          <w:lang w:val="en-US"/>
        </w:rPr>
        <w:t>)</w:t>
      </w:r>
      <w:r>
        <w:rPr>
          <w:rFonts w:ascii="Arial" w:eastAsia="Arial" w:hAnsi="Arial" w:cs="Arial"/>
          <w:color w:val="000000" w:themeColor="text1"/>
          <w:kern w:val="24"/>
          <w:lang w:val="en-US"/>
        </w:rPr>
        <w:t xml:space="preserve"> </w:t>
      </w:r>
      <w:r w:rsidRPr="00DA074A">
        <w:rPr>
          <w:rFonts w:ascii="Arial" w:eastAsia="Arial" w:hAnsi="Arial" w:cs="Arial"/>
          <w:color w:val="000000" w:themeColor="text1"/>
          <w:kern w:val="24"/>
          <w:lang w:val="en-US"/>
        </w:rPr>
        <w:t xml:space="preserve">and </w:t>
      </w:r>
      <w:proofErr w:type="spellStart"/>
      <w:r w:rsidRPr="00DA074A">
        <w:rPr>
          <w:rFonts w:ascii="Arial" w:eastAsia="Arial" w:hAnsi="Arial" w:cs="Arial"/>
          <w:color w:val="000000" w:themeColor="text1"/>
          <w:kern w:val="24"/>
          <w:lang w:val="en-US"/>
        </w:rPr>
        <w:t>cDC</w:t>
      </w:r>
      <w:r>
        <w:rPr>
          <w:rFonts w:ascii="Arial" w:eastAsia="Arial" w:hAnsi="Arial" w:cs="Arial"/>
          <w:color w:val="000000" w:themeColor="text1"/>
          <w:kern w:val="24"/>
          <w:lang w:val="en-US"/>
        </w:rPr>
        <w:t>s</w:t>
      </w:r>
      <w:proofErr w:type="spellEnd"/>
      <w:r w:rsidRPr="00DA074A">
        <w:rPr>
          <w:rFonts w:ascii="Arial" w:eastAsia="Arial" w:hAnsi="Arial" w:cs="Arial"/>
          <w:color w:val="000000" w:themeColor="text1"/>
          <w:kern w:val="24"/>
          <w:lang w:val="en-US"/>
        </w:rPr>
        <w:t xml:space="preserve"> </w:t>
      </w:r>
      <w:r w:rsidRPr="0059055E">
        <w:rPr>
          <w:rFonts w:ascii="Arial" w:hAnsi="Arial" w:cs="Arial"/>
          <w:color w:val="000000"/>
          <w:lang w:val="en-US"/>
        </w:rPr>
        <w:t>(</w:t>
      </w:r>
      <w:r w:rsidRPr="00DA074A">
        <w:rPr>
          <w:rFonts w:ascii="Arial" w:eastAsia="Arial" w:hAnsi="Arial" w:cs="Arial"/>
          <w:color w:val="000000" w:themeColor="text1"/>
          <w:kern w:val="24"/>
          <w:lang w:val="en-US"/>
        </w:rPr>
        <w:t>CD45.1</w:t>
      </w:r>
      <w:r>
        <w:rPr>
          <w:rFonts w:ascii="Arial" w:eastAsia="Arial" w:hAnsi="Arial" w:cs="Arial"/>
          <w:color w:val="000000" w:themeColor="text1"/>
          <w:kern w:val="24"/>
          <w:vertAlign w:val="superscript"/>
          <w:lang w:val="en-US"/>
        </w:rPr>
        <w:t>-</w:t>
      </w:r>
      <w:r w:rsidRPr="00DA074A">
        <w:rPr>
          <w:rFonts w:ascii="Arial" w:eastAsia="Arial" w:hAnsi="Arial" w:cs="Arial"/>
          <w:color w:val="000000" w:themeColor="text1"/>
          <w:kern w:val="24"/>
          <w:lang w:val="en-US"/>
        </w:rPr>
        <w:t>CD45.2</w:t>
      </w:r>
      <w:r>
        <w:rPr>
          <w:rFonts w:ascii="Arial" w:eastAsia="Arial" w:hAnsi="Arial" w:cs="Arial"/>
          <w:color w:val="000000" w:themeColor="text1"/>
          <w:kern w:val="24"/>
          <w:vertAlign w:val="superscript"/>
          <w:lang w:val="en-US"/>
        </w:rPr>
        <w:t>+</w:t>
      </w:r>
      <w:r w:rsidRPr="0059055E">
        <w:rPr>
          <w:rFonts w:ascii="Arial" w:hAnsi="Arial" w:cs="Arial"/>
          <w:color w:val="000000"/>
          <w:lang w:val="en-US"/>
        </w:rPr>
        <w:t>CD11c</w:t>
      </w:r>
      <w:r w:rsidRPr="0059055E">
        <w:rPr>
          <w:rFonts w:ascii="Arial" w:hAnsi="Arial" w:cs="Arial"/>
          <w:color w:val="000000"/>
          <w:vertAlign w:val="superscript"/>
          <w:lang w:val="en-US"/>
        </w:rPr>
        <w:t>hi</w:t>
      </w:r>
      <w:r w:rsidRPr="0059055E">
        <w:rPr>
          <w:rFonts w:ascii="Arial" w:hAnsi="Arial" w:cs="Arial"/>
          <w:color w:val="000000"/>
          <w:lang w:val="en-US"/>
        </w:rPr>
        <w:t>MHCII</w:t>
      </w:r>
      <w:r w:rsidRPr="0059055E">
        <w:rPr>
          <w:rFonts w:ascii="Arial" w:hAnsi="Arial" w:cs="Arial"/>
          <w:color w:val="000000"/>
          <w:vertAlign w:val="superscript"/>
          <w:lang w:val="en-US"/>
        </w:rPr>
        <w:t>+</w:t>
      </w:r>
      <w:r>
        <w:rPr>
          <w:rFonts w:ascii="Arial" w:eastAsia="Arial" w:hAnsi="Arial" w:cs="Arial"/>
          <w:color w:val="000000" w:themeColor="text1"/>
          <w:kern w:val="24"/>
          <w:lang w:val="en-US"/>
        </w:rPr>
        <w:t xml:space="preserve">) </w:t>
      </w:r>
      <w:r w:rsidRPr="0059055E">
        <w:rPr>
          <w:rFonts w:ascii="Arial" w:hAnsi="Arial" w:cs="Arial"/>
          <w:color w:val="000000"/>
          <w:lang w:val="en-US"/>
        </w:rPr>
        <w:t>were determined in spleens at the end of the experiment.</w:t>
      </w:r>
    </w:p>
    <w:p w14:paraId="283C5CE3" w14:textId="77777777" w:rsidR="003A4654" w:rsidRPr="0059055E" w:rsidRDefault="003A4654" w:rsidP="00A07281">
      <w:pPr>
        <w:spacing w:line="480" w:lineRule="auto"/>
        <w:jc w:val="both"/>
        <w:outlineLvl w:val="0"/>
        <w:rPr>
          <w:rFonts w:ascii="Arial" w:hAnsi="Arial" w:cs="Arial"/>
          <w:color w:val="000000"/>
          <w:lang w:val="en-US"/>
        </w:rPr>
      </w:pPr>
      <w:r w:rsidRPr="0059055E">
        <w:rPr>
          <w:rFonts w:ascii="Arial" w:hAnsi="Arial" w:cs="Arial"/>
          <w:b/>
          <w:bCs/>
          <w:color w:val="000000"/>
          <w:lang w:val="en-US"/>
        </w:rPr>
        <w:t>Retroviral constructs, viral supernatant production and cell transduction</w:t>
      </w:r>
      <w:del w:id="183" w:author=" " w:date="2020-12-28T12:45:00Z">
        <w:r w:rsidRPr="0059055E" w:rsidDel="000D1F70">
          <w:rPr>
            <w:rFonts w:ascii="Arial" w:hAnsi="Arial" w:cs="Arial"/>
            <w:b/>
            <w:bCs/>
            <w:color w:val="000000"/>
            <w:lang w:val="en-US"/>
          </w:rPr>
          <w:delText>.</w:delText>
        </w:r>
      </w:del>
    </w:p>
    <w:p w14:paraId="2EC425F7" w14:textId="14E95D75" w:rsidR="003A4654" w:rsidRPr="0059055E" w:rsidRDefault="003A4654" w:rsidP="00A07281">
      <w:pPr>
        <w:widowControl w:val="0"/>
        <w:autoSpaceDE w:val="0"/>
        <w:autoSpaceDN w:val="0"/>
        <w:adjustRightInd w:val="0"/>
        <w:spacing w:line="480" w:lineRule="auto"/>
        <w:jc w:val="both"/>
        <w:rPr>
          <w:rFonts w:ascii="Arial" w:hAnsi="Arial" w:cs="Arial"/>
          <w:bCs/>
          <w:color w:val="000000"/>
          <w:lang w:val="en-US"/>
        </w:rPr>
      </w:pPr>
      <w:r w:rsidRPr="0059055E">
        <w:rPr>
          <w:rFonts w:ascii="Arial" w:hAnsi="Arial" w:cs="Arial"/>
          <w:bCs/>
          <w:color w:val="000000"/>
          <w:lang w:val="en-US"/>
        </w:rPr>
        <w:t>MSCV retroviral constructs expressing IRES-GFP or murine Flt3-IRES-</w:t>
      </w:r>
      <w:r w:rsidRPr="00D431CB">
        <w:rPr>
          <w:rFonts w:ascii="Arial" w:hAnsi="Arial" w:cs="Arial"/>
          <w:bCs/>
          <w:color w:val="000000"/>
          <w:lang w:val="en-US"/>
        </w:rPr>
        <w:t>GFP (gift from Stephen L. Nutt) and production of retroviral supernatants have</w:t>
      </w:r>
      <w:r w:rsidRPr="0059055E">
        <w:rPr>
          <w:rFonts w:ascii="Arial" w:hAnsi="Arial" w:cs="Arial"/>
          <w:bCs/>
          <w:color w:val="000000"/>
          <w:lang w:val="en-US"/>
        </w:rPr>
        <w:t xml:space="preserve"> been described</w:t>
      </w:r>
      <w:r>
        <w:rPr>
          <w:rFonts w:ascii="Arial" w:hAnsi="Arial" w:cs="Arial"/>
          <w:bCs/>
          <w:color w:val="000000"/>
          <w:lang w:val="en-US"/>
        </w:rPr>
        <w:t xml:space="preserve"> </w:t>
      </w:r>
      <w:sdt>
        <w:sdtPr>
          <w:rPr>
            <w:rFonts w:ascii="Arial" w:hAnsi="Arial" w:cs="Arial"/>
            <w:bCs/>
            <w:color w:val="000000"/>
            <w:lang w:val="en-US"/>
          </w:rPr>
          <w:alias w:val="To edit, see citavi.com/edit"/>
          <w:tag w:val="CitaviPlaceholder#12acb809-bc53-4d6c-867b-26283ba79e5f"/>
          <w:id w:val="-1729759890"/>
          <w:placeholder>
            <w:docPart w:val="23F3945D61C3471683187FF6D9004704"/>
          </w:placeholder>
        </w:sdtPr>
        <w:sdtContent>
          <w:r>
            <w:rPr>
              <w:rFonts w:ascii="Arial" w:hAnsi="Arial" w:cs="Arial"/>
              <w:bCs/>
              <w:noProof/>
              <w:color w:val="000000"/>
              <w:lang w:val="en-US"/>
            </w:rPr>
            <w:fldChar w:fldCharType="begin"/>
          </w:r>
          <w:r w:rsidR="00294437">
            <w:rPr>
              <w:rFonts w:ascii="Arial" w:hAnsi="Arial" w:cs="Arial"/>
              <w:bCs/>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Y2VkYWZhLTk3NjItNGUzZS1hMmI4LTMyMmZmNTIxMTBlNyIsIlJhbmdlTGVuZ3RoIjoxOSwiUmVmZXJlbmNlSWQiOiIxY2Q5NDY0Mi0yYjZjLTQyNmMtOTZmNS0yYWJiZmJjZTMx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xL2dhZC4xMzk2MjA2IiwiVXJpU3RyaW5nIjoiaHR0cHM6Ly9kb2kub3JnLzEwLjExMDEvZ2FkLjEzOTYyMD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5LTA3VDA4OjQ2OjEwIiwiTW9kaWZpZWRCeSI6Il9GcmFuayBSb3NlbmJhdWVyIiwiSWQiOiIwMGQwOTg3NS0zODFlLTQzMDEtOTU5Yy03YWY0ZGIxZmI1NzQiLCJNb2RpZmllZE9uIjoiMjAyMC0wOS0wN1QwODo0Njox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E0NzIzMDEiLCJVcmlTdHJpbmciOiJodHRwczovL3d3dy5uY2JpLm5sbS5uaWguZ292L3BtYy9hcnRpY2xlcy9QTUMxNDcyMz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wOS0wN1QwODo0NjoxMCIsIk1vZGlmaWVkQnkiOiJfRnJhbmsgUm9zZW5iYXVlciIsIklkIjoiMGQyZDhkNDQtNGEwZC00OGYyLWE5ZWQtOWU0YjQ4YTEyNmY1IiwiTW9kaWZpZWRPbiI6IjIwMjAtMDktMDdUMDg6NDY6MT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NjYxODgwNSIsIlVyaVN0cmluZyI6Imh0dHA6Ly93d3cubmNiaS5ubG0ubmloLmdvdi9wdWJtZWQvMTY2MTg4MD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NTE0NjE4MyIsIlVyaVN0cmluZyI6Imh0dHA6Ly93d3cubmNiaS5ubG0ubmloLmdvdi9wdWJtZWQvMTUxNDYxODM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5LTA3VDA4OjQ4OjM0IiwiTW9kaWZpZWRCeSI6Il9GcmFuayBSb3NlbmJhdWVyIiwiSWQiOiJiZWUzNWFiZS00ZTlkLTRiYWItOTg5ZS0wZDg4MmYwMWE4NTMiLCJNb2RpZmllZE9uIjoiMjAyMC0wOS0wN1QwODo0ODozNCIsIlByb2plY3QiOnsiJHJlZiI6IjU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gvbmcxMzYxIiwiVXJpU3RyaW5nIjoiaHR0cHM6Ly9kb2kub3JnLzEwLjEwMzgvbmcxMz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}</w:instrText>
          </w:r>
          <w:r>
            <w:rPr>
              <w:rFonts w:ascii="Arial" w:hAnsi="Arial" w:cs="Arial"/>
              <w:bCs/>
              <w:noProof/>
              <w:color w:val="000000"/>
              <w:lang w:val="en-US"/>
            </w:rPr>
            <w:fldChar w:fldCharType="separate"/>
          </w:r>
          <w:r w:rsidR="00C506E1">
            <w:rPr>
              <w:rFonts w:ascii="Arial" w:hAnsi="Arial" w:cs="Arial"/>
              <w:bCs/>
              <w:noProof/>
              <w:color w:val="000000"/>
              <w:lang w:val="en-US"/>
            </w:rPr>
            <w:t>(Holmes et al. 2006; Rosenbauer et al. 2004)</w:t>
          </w:r>
          <w:r>
            <w:rPr>
              <w:rFonts w:ascii="Arial" w:hAnsi="Arial" w:cs="Arial"/>
              <w:bCs/>
              <w:noProof/>
              <w:color w:val="000000"/>
              <w:lang w:val="en-US"/>
            </w:rPr>
            <w:fldChar w:fldCharType="end"/>
          </w:r>
        </w:sdtContent>
      </w:sdt>
      <w:r w:rsidRPr="0059055E">
        <w:rPr>
          <w:rFonts w:ascii="Arial" w:hAnsi="Arial" w:cs="Arial"/>
          <w:bCs/>
          <w:color w:val="000000"/>
          <w:lang w:val="en-US"/>
        </w:rPr>
        <w:t xml:space="preserve">. For retroviral transduction, c-Kit–enriched BM cells were </w:t>
      </w:r>
      <w:r w:rsidRPr="00AC3F15">
        <w:rPr>
          <w:rFonts w:ascii="Arial" w:hAnsi="Arial" w:cs="Arial"/>
          <w:color w:val="000000"/>
          <w:lang w:val="en-US"/>
        </w:rPr>
        <w:t xml:space="preserve">cultured for 36 hours </w:t>
      </w:r>
      <w:r w:rsidRPr="0059055E">
        <w:rPr>
          <w:rFonts w:ascii="Arial" w:hAnsi="Arial" w:cs="Arial"/>
          <w:bCs/>
          <w:color w:val="000000"/>
          <w:lang w:val="en-US"/>
        </w:rPr>
        <w:t xml:space="preserve">at 37 °C in </w:t>
      </w:r>
      <w:proofErr w:type="spellStart"/>
      <w:r w:rsidRPr="0059055E">
        <w:rPr>
          <w:rFonts w:ascii="Arial" w:hAnsi="Arial" w:cs="Arial"/>
          <w:bCs/>
          <w:color w:val="000000"/>
          <w:lang w:val="en-US"/>
        </w:rPr>
        <w:t>Iscove's</w:t>
      </w:r>
      <w:proofErr w:type="spellEnd"/>
      <w:r w:rsidRPr="0059055E">
        <w:rPr>
          <w:rFonts w:ascii="Arial" w:hAnsi="Arial" w:cs="Arial"/>
          <w:bCs/>
          <w:color w:val="000000"/>
          <w:lang w:val="en-US"/>
        </w:rPr>
        <w:t xml:space="preserve"> modified Dulbecco medium (10% FCS, 100 </w:t>
      </w:r>
      <w:r w:rsidRPr="00AC3F15">
        <w:rPr>
          <w:rFonts w:ascii="Arial" w:hAnsi="Arial" w:cs="Arial"/>
          <w:bCs/>
          <w:color w:val="000000"/>
        </w:rPr>
        <w:t>μ</w:t>
      </w:r>
      <w:r w:rsidRPr="0059055E">
        <w:rPr>
          <w:rFonts w:ascii="Arial" w:hAnsi="Arial" w:cs="Arial"/>
          <w:bCs/>
          <w:color w:val="000000"/>
          <w:lang w:val="en-US"/>
        </w:rPr>
        <w:t>g/ml penicillin/Streptomycin) containing 100 ng/ml murine SCF</w:t>
      </w:r>
      <w:r w:rsidRPr="00AC3F15">
        <w:rPr>
          <w:rFonts w:ascii="Arial" w:hAnsi="Arial" w:cs="Arial"/>
          <w:color w:val="000000"/>
          <w:lang w:val="en-US"/>
        </w:rPr>
        <w:t xml:space="preserve">, 100 ng/ml murine Flt3 ligand, 20 ng/ml murine IL-3 and 20 ng/ml murine IL-11. </w:t>
      </w:r>
      <w:r w:rsidRPr="0059055E">
        <w:rPr>
          <w:rFonts w:ascii="Arial" w:hAnsi="Arial" w:cs="Arial"/>
          <w:bCs/>
          <w:color w:val="000000"/>
          <w:lang w:val="en-US"/>
        </w:rPr>
        <w:t>Cells were then mixed with retroviral supernatants and cultured in the presence of 100 ng/ml murine SCF</w:t>
      </w:r>
      <w:r w:rsidRPr="00AC3F15">
        <w:rPr>
          <w:rFonts w:ascii="Arial" w:hAnsi="Arial" w:cs="Arial"/>
          <w:color w:val="000000"/>
          <w:lang w:val="en-US"/>
        </w:rPr>
        <w:t xml:space="preserve">, 100 ng/ml murine Flt3 ligand, 20 ng/ml murine IL-3 and 20 ng/ml murine IL-11 </w:t>
      </w:r>
      <w:r w:rsidRPr="00D431CB">
        <w:rPr>
          <w:rFonts w:ascii="Arial" w:hAnsi="Arial" w:cs="Arial"/>
          <w:color w:val="000000"/>
          <w:lang w:val="en-US"/>
        </w:rPr>
        <w:t xml:space="preserve">and </w:t>
      </w:r>
      <w:r w:rsidRPr="00D431CB">
        <w:rPr>
          <w:rFonts w:ascii="Arial" w:hAnsi="Arial" w:cs="Arial"/>
          <w:bCs/>
          <w:color w:val="000000"/>
          <w:lang w:val="en-US"/>
        </w:rPr>
        <w:t>8</w:t>
      </w:r>
      <w:r w:rsidRPr="0059055E">
        <w:rPr>
          <w:rFonts w:ascii="Arial" w:hAnsi="Arial" w:cs="Arial"/>
          <w:bCs/>
          <w:color w:val="000000"/>
          <w:lang w:val="en-US"/>
        </w:rPr>
        <w:t xml:space="preserve"> </w:t>
      </w:r>
      <w:r w:rsidRPr="00AC3F15">
        <w:rPr>
          <w:rFonts w:ascii="Arial" w:hAnsi="Arial" w:cs="Arial"/>
          <w:bCs/>
          <w:color w:val="000000"/>
        </w:rPr>
        <w:t>μ</w:t>
      </w:r>
      <w:r w:rsidRPr="0059055E">
        <w:rPr>
          <w:rFonts w:ascii="Arial" w:hAnsi="Arial" w:cs="Arial"/>
          <w:bCs/>
          <w:color w:val="000000"/>
          <w:lang w:val="en-US"/>
        </w:rPr>
        <w:t xml:space="preserve">g/ml polybrene (hexadimethrine </w:t>
      </w:r>
      <w:r w:rsidRPr="0059055E">
        <w:rPr>
          <w:rFonts w:ascii="Arial" w:hAnsi="Arial" w:cs="Arial"/>
          <w:bCs/>
          <w:color w:val="000000"/>
          <w:lang w:val="en-US"/>
        </w:rPr>
        <w:lastRenderedPageBreak/>
        <w:t xml:space="preserve">bromide; Sigma-Aldrich) for 24-48 h at 37 °C. </w:t>
      </w:r>
      <w:r w:rsidRPr="00AC3F15">
        <w:rPr>
          <w:rFonts w:ascii="Arial" w:hAnsi="Arial" w:cs="Arial"/>
          <w:color w:val="000000"/>
          <w:lang w:val="en-US"/>
        </w:rPr>
        <w:t>Transduced GFP</w:t>
      </w:r>
      <w:r w:rsidRPr="00AC3F15">
        <w:rPr>
          <w:rFonts w:ascii="Arial" w:hAnsi="Arial" w:cs="Arial"/>
          <w:color w:val="000000"/>
          <w:vertAlign w:val="superscript"/>
          <w:lang w:val="en-US"/>
        </w:rPr>
        <w:t xml:space="preserve">+ </w:t>
      </w:r>
      <w:r w:rsidRPr="00AC3F15">
        <w:rPr>
          <w:rFonts w:ascii="Arial" w:hAnsi="Arial" w:cs="Arial"/>
          <w:color w:val="000000"/>
          <w:lang w:val="en-US"/>
        </w:rPr>
        <w:t xml:space="preserve">cells were </w:t>
      </w:r>
      <w:proofErr w:type="spellStart"/>
      <w:r w:rsidRPr="00AC3F15">
        <w:rPr>
          <w:rFonts w:ascii="Arial" w:hAnsi="Arial" w:cs="Arial"/>
          <w:color w:val="000000"/>
          <w:lang w:val="en-US"/>
        </w:rPr>
        <w:t>flowsorted</w:t>
      </w:r>
      <w:proofErr w:type="spellEnd"/>
      <w:r w:rsidRPr="00AC3F15">
        <w:rPr>
          <w:rFonts w:ascii="Arial" w:hAnsi="Arial" w:cs="Arial"/>
          <w:color w:val="000000"/>
          <w:lang w:val="en-US"/>
        </w:rPr>
        <w:t xml:space="preserve"> and cultured in </w:t>
      </w:r>
      <w:proofErr w:type="spellStart"/>
      <w:r w:rsidRPr="00AC3F15">
        <w:rPr>
          <w:rFonts w:ascii="Arial" w:hAnsi="Arial" w:cs="Arial"/>
          <w:color w:val="000000"/>
          <w:lang w:val="en-US"/>
        </w:rPr>
        <w:t>pDC</w:t>
      </w:r>
      <w:proofErr w:type="spellEnd"/>
      <w:r w:rsidRPr="00AC3F15">
        <w:rPr>
          <w:rFonts w:ascii="Arial" w:hAnsi="Arial" w:cs="Arial"/>
          <w:color w:val="000000"/>
          <w:lang w:val="en-US"/>
        </w:rPr>
        <w:t xml:space="preserve"> medium (</w:t>
      </w:r>
      <w:r w:rsidRPr="0059055E">
        <w:rPr>
          <w:rFonts w:ascii="Arial" w:hAnsi="Arial" w:cs="Arial"/>
          <w:lang w:val="en-US"/>
        </w:rPr>
        <w:t xml:space="preserve">RPMI 1640, 10% FCS, Pen/Str, 1 mM Sodium </w:t>
      </w:r>
      <w:proofErr w:type="spellStart"/>
      <w:r w:rsidRPr="0059055E">
        <w:rPr>
          <w:rFonts w:ascii="Arial" w:hAnsi="Arial" w:cs="Arial"/>
          <w:lang w:val="en-US"/>
        </w:rPr>
        <w:t>Pyruvat</w:t>
      </w:r>
      <w:proofErr w:type="spellEnd"/>
      <w:r w:rsidRPr="0059055E">
        <w:rPr>
          <w:rFonts w:ascii="Arial" w:hAnsi="Arial" w:cs="Arial"/>
          <w:lang w:val="en-US"/>
        </w:rPr>
        <w:t xml:space="preserve">, </w:t>
      </w:r>
      <w:r w:rsidRPr="00AC3F15">
        <w:rPr>
          <w:rFonts w:ascii="Arial" w:hAnsi="Arial" w:cs="Arial"/>
        </w:rPr>
        <w:t>β</w:t>
      </w:r>
      <w:r w:rsidRPr="0059055E">
        <w:rPr>
          <w:rFonts w:ascii="Arial" w:hAnsi="Arial" w:cs="Arial"/>
          <w:lang w:val="en-US"/>
        </w:rPr>
        <w:t>-</w:t>
      </w:r>
      <w:proofErr w:type="spellStart"/>
      <w:r w:rsidRPr="0059055E">
        <w:rPr>
          <w:lang w:val="en-US"/>
        </w:rPr>
        <w:t>M</w:t>
      </w:r>
      <w:r w:rsidRPr="0059055E">
        <w:rPr>
          <w:rFonts w:ascii="Arial" w:hAnsi="Arial" w:cs="Arial"/>
          <w:lang w:val="en-US"/>
        </w:rPr>
        <w:t>ercaptoethanol</w:t>
      </w:r>
      <w:proofErr w:type="spellEnd"/>
      <w:r w:rsidRPr="0059055E">
        <w:rPr>
          <w:rFonts w:ascii="Arial" w:hAnsi="Arial" w:cs="Arial"/>
          <w:lang w:val="en-US"/>
        </w:rPr>
        <w:t xml:space="preserve"> (1: 1000), </w:t>
      </w:r>
      <w:r w:rsidRPr="00AC3F15">
        <w:rPr>
          <w:rFonts w:ascii="Arial" w:hAnsi="Arial" w:cs="Arial"/>
          <w:color w:val="000000"/>
          <w:lang w:val="en-US"/>
        </w:rPr>
        <w:t xml:space="preserve">100 ng/ml Flt3 Ligand) for 8 days according to </w:t>
      </w:r>
      <w:r>
        <w:rPr>
          <w:rFonts w:ascii="Arial" w:hAnsi="Arial" w:cs="Arial"/>
          <w:color w:val="000000"/>
          <w:lang w:val="en-US"/>
        </w:rPr>
        <w:t xml:space="preserve">a </w:t>
      </w:r>
      <w:r w:rsidRPr="00AC3F15">
        <w:rPr>
          <w:rFonts w:ascii="Arial" w:hAnsi="Arial" w:cs="Arial"/>
          <w:color w:val="000000"/>
          <w:lang w:val="en-US"/>
        </w:rPr>
        <w:t xml:space="preserve">published protocol </w:t>
      </w:r>
      <w:sdt>
        <w:sdtPr>
          <w:rPr>
            <w:rFonts w:ascii="Arial" w:hAnsi="Arial" w:cs="Arial"/>
            <w:color w:val="000000"/>
            <w:lang w:val="en-US"/>
          </w:rPr>
          <w:alias w:val="To edit, see citavi.com/edit"/>
          <w:tag w:val="CitaviPlaceholder#132d0816-d065-47f0-b745-56636adb8e76"/>
          <w:id w:val="-1975383"/>
          <w:placeholder>
            <w:docPart w:val="23F3945D61C3471683187FF6D9004704"/>
          </w:placeholder>
        </w:sdtPr>
        <w:sdtContent>
          <w:r w:rsidRPr="00D431CB">
            <w:rPr>
              <w:rFonts w:ascii="Arial" w:hAnsi="Arial" w:cs="Arial"/>
              <w:noProof/>
              <w:color w:val="000000"/>
              <w:lang w:val="en-US"/>
            </w:rPr>
            <w:fldChar w:fldCharType="begin"/>
          </w:r>
          <w:r w:rsidR="00294437">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ZTFlOTViLWVmYTYtNGUzMy1hYzI5LWNkZjVlNmI0Y2FhOCIsIlJhbmdlTGVuZ3RoIjoxNywiUmVmZXJlbmNlSWQiOiIwYTVkZGJkNy00MmMzLTRhNGQtOTI3ZS0xZWJlYjhlNGE2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4Mi9ibG9vZC0yMDEzLTEwLTUzNDMxMyIsIlVyaVN0cmluZyI6Imh0dHBzOi8vZG9pLm9yZy8xMC4xMTgyL2Jsb29kLTIwMTMtMTAtNTM0MzE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FQwOTo1NTowMCIsIk1vZGlmaWVkQnkiOiJfRnJhbmsgUm9zZW5iYXVlciIsIklkIjoiOWI2MmEyMjQtNmYxMi00MzZjLTkzZTAtMDQzZGRhNzVlODMxIiwiTW9kaWZpZWRPbiI6IjIwMjAtMDgtMDRUMDk6NTU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0MjA4MjgwIiwiVXJpU3RyaW5nIjoiaHR0cHM6Ly93d3cubmNiaS5ubG0ubmloLmdvdi9wbWMvYXJ0aWNsZXMvUE1DNDIwODI4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nJhbmsgUm9zZW5iYXVlciIsIkNyZWF0ZWRPbiI6IjIwMjAtMDgtMDRUMDk6NTU6MDAiLCJNb2RpZmllZEJ5IjoiX0ZyYW5rIFJvc2VuYmF1ZXIiLCJJZCI6IjRmMDYwMmRkLWI0Y2EtNDk3Ny04M2U0LTA5Y2QxYzVmZWQwMCIsIk1vZGlmaWVkT24iOiIyMDIwLTA4LTA0VDA5OjU1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jUyMTc2OTgiLCJVcmlTdHJpbmciOiJodHRwOi8vd3d3Lm5jYmkubmxtLm5paC5nb3YvcHVibWVkLzI1MjE3Njk4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}</w:instrText>
          </w:r>
          <w:r w:rsidRPr="00D431CB">
            <w:rPr>
              <w:rFonts w:ascii="Arial" w:hAnsi="Arial" w:cs="Arial"/>
              <w:noProof/>
              <w:color w:val="000000"/>
              <w:lang w:val="en-US"/>
            </w:rPr>
            <w:fldChar w:fldCharType="separate"/>
          </w:r>
          <w:r w:rsidR="00C506E1">
            <w:rPr>
              <w:rFonts w:ascii="Arial" w:hAnsi="Arial" w:cs="Arial"/>
              <w:noProof/>
              <w:color w:val="000000"/>
              <w:lang w:val="en-US"/>
            </w:rPr>
            <w:t>(Won et al. 2014)</w:t>
          </w:r>
          <w:r w:rsidRPr="00D431CB">
            <w:rPr>
              <w:rFonts w:ascii="Arial" w:hAnsi="Arial" w:cs="Arial"/>
              <w:noProof/>
              <w:color w:val="000000"/>
              <w:lang w:val="en-US"/>
            </w:rPr>
            <w:fldChar w:fldCharType="end"/>
          </w:r>
        </w:sdtContent>
      </w:sdt>
      <w:r w:rsidRPr="00D431CB">
        <w:rPr>
          <w:rFonts w:ascii="Arial" w:hAnsi="Arial" w:cs="Arial"/>
          <w:color w:val="000000"/>
          <w:lang w:val="en-US"/>
        </w:rPr>
        <w:t>.</w:t>
      </w:r>
    </w:p>
    <w:p w14:paraId="35F142BB" w14:textId="2864501A" w:rsidR="003A4654" w:rsidRPr="0059055E" w:rsidRDefault="003A4654" w:rsidP="00A07281">
      <w:pPr>
        <w:widowControl w:val="0"/>
        <w:autoSpaceDE w:val="0"/>
        <w:autoSpaceDN w:val="0"/>
        <w:adjustRightInd w:val="0"/>
        <w:spacing w:line="480" w:lineRule="auto"/>
        <w:jc w:val="both"/>
        <w:outlineLvl w:val="0"/>
        <w:rPr>
          <w:rFonts w:ascii="Arial" w:hAnsi="Arial" w:cs="Arial"/>
          <w:b/>
          <w:color w:val="000000"/>
          <w:lang w:val="en-US"/>
        </w:rPr>
      </w:pPr>
      <w:r w:rsidRPr="0059055E">
        <w:rPr>
          <w:rFonts w:ascii="Arial" w:hAnsi="Arial" w:cs="Arial"/>
          <w:b/>
          <w:color w:val="000000"/>
          <w:lang w:val="en-US"/>
        </w:rPr>
        <w:t xml:space="preserve">PCR </w:t>
      </w:r>
      <w:r w:rsidR="005A63F8">
        <w:rPr>
          <w:rFonts w:ascii="Arial" w:hAnsi="Arial" w:cs="Arial"/>
          <w:b/>
          <w:color w:val="000000"/>
          <w:lang w:val="en-US"/>
        </w:rPr>
        <w:t>genotyping</w:t>
      </w:r>
    </w:p>
    <w:p w14:paraId="0399DD26" w14:textId="79F9FDBC" w:rsidR="003A4654" w:rsidRPr="0059055E" w:rsidRDefault="003A4654" w:rsidP="00A07281">
      <w:pPr>
        <w:widowControl w:val="0"/>
        <w:autoSpaceDE w:val="0"/>
        <w:autoSpaceDN w:val="0"/>
        <w:adjustRightInd w:val="0"/>
        <w:spacing w:line="480" w:lineRule="auto"/>
        <w:jc w:val="both"/>
        <w:rPr>
          <w:rFonts w:ascii="Arial" w:hAnsi="Arial" w:cs="Arial"/>
          <w:color w:val="000000"/>
          <w:lang w:val="en-US"/>
        </w:rPr>
      </w:pPr>
      <w:r w:rsidRPr="0059055E">
        <w:rPr>
          <w:rFonts w:ascii="Arial" w:hAnsi="Arial" w:cs="Arial"/>
          <w:color w:val="000000"/>
          <w:lang w:val="en-US"/>
        </w:rPr>
        <w:t xml:space="preserve">Genomic DNA (gDNA) was extracted with the High Pure PCR Template Preparation Kit (Roche). Primers and gDNA were mixed with 2× Go Taq G2 Hot Start Green Master Mix (Promega) and </w:t>
      </w:r>
      <w:r w:rsidR="005A63F8">
        <w:rPr>
          <w:rFonts w:ascii="Arial" w:hAnsi="Arial" w:cs="Arial"/>
          <w:color w:val="000000"/>
          <w:lang w:val="en-US"/>
        </w:rPr>
        <w:t>were subjected to PCR analysis on a</w:t>
      </w:r>
      <w:r w:rsidRPr="0059055E">
        <w:rPr>
          <w:rFonts w:ascii="Arial" w:hAnsi="Arial" w:cs="Arial"/>
          <w:color w:val="000000"/>
          <w:lang w:val="en-US"/>
        </w:rPr>
        <w:t xml:space="preserve"> </w:t>
      </w:r>
      <w:proofErr w:type="spellStart"/>
      <w:r w:rsidRPr="0059055E">
        <w:rPr>
          <w:rFonts w:ascii="Arial" w:hAnsi="Arial" w:cs="Arial"/>
          <w:color w:val="000000"/>
          <w:lang w:val="en-US"/>
        </w:rPr>
        <w:t>Mastercycler</w:t>
      </w:r>
      <w:proofErr w:type="spellEnd"/>
      <w:r w:rsidRPr="0059055E">
        <w:rPr>
          <w:rFonts w:ascii="Arial" w:hAnsi="Arial" w:cs="Arial"/>
          <w:color w:val="000000"/>
          <w:lang w:val="en-US"/>
        </w:rPr>
        <w:t xml:space="preserve"> pro (Eppendorf).</w:t>
      </w:r>
    </w:p>
    <w:p w14:paraId="40C5ACC8" w14:textId="77777777" w:rsidR="003A4654" w:rsidRPr="0059055E" w:rsidRDefault="003A4654" w:rsidP="5B886884">
      <w:pPr>
        <w:widowControl w:val="0"/>
        <w:autoSpaceDE w:val="0"/>
        <w:autoSpaceDN w:val="0"/>
        <w:adjustRightInd w:val="0"/>
        <w:spacing w:line="480" w:lineRule="auto"/>
        <w:jc w:val="both"/>
        <w:outlineLvl w:val="0"/>
        <w:rPr>
          <w:rFonts w:ascii="Arial" w:hAnsi="Arial" w:cs="Arial"/>
          <w:b/>
          <w:bCs/>
          <w:color w:val="000000"/>
          <w:lang w:val="en-US"/>
        </w:rPr>
      </w:pPr>
      <w:commentRangeStart w:id="184"/>
      <w:commentRangeStart w:id="185"/>
      <w:r w:rsidRPr="5B886884">
        <w:rPr>
          <w:rFonts w:ascii="Arial" w:hAnsi="Arial" w:cs="Arial"/>
          <w:b/>
          <w:bCs/>
          <w:color w:val="000000" w:themeColor="text1"/>
          <w:lang w:val="en-US"/>
        </w:rPr>
        <w:t>Transcriptomics</w:t>
      </w:r>
      <w:commentRangeEnd w:id="184"/>
      <w:r>
        <w:rPr>
          <w:rStyle w:val="CommentReference"/>
        </w:rPr>
        <w:commentReference w:id="184"/>
      </w:r>
      <w:r w:rsidRPr="5B886884">
        <w:rPr>
          <w:rFonts w:ascii="Arial" w:hAnsi="Arial" w:cs="Arial"/>
          <w:b/>
          <w:bCs/>
          <w:color w:val="000000" w:themeColor="text1"/>
          <w:lang w:val="en-US"/>
        </w:rPr>
        <w:t xml:space="preserve"> a</w:t>
      </w:r>
      <w:commentRangeStart w:id="186"/>
      <w:r w:rsidRPr="5B886884">
        <w:rPr>
          <w:rFonts w:ascii="Arial" w:hAnsi="Arial" w:cs="Arial"/>
          <w:b/>
          <w:bCs/>
          <w:color w:val="000000" w:themeColor="text1"/>
          <w:lang w:val="en-US"/>
        </w:rPr>
        <w:t>nalysis</w:t>
      </w:r>
      <w:commentRangeEnd w:id="185"/>
      <w:r w:rsidR="00402FAE">
        <w:rPr>
          <w:rStyle w:val="CommentReference"/>
        </w:rPr>
        <w:commentReference w:id="185"/>
      </w:r>
      <w:commentRangeEnd w:id="186"/>
      <w:r w:rsidR="00701EEF">
        <w:rPr>
          <w:rStyle w:val="CommentReference"/>
        </w:rPr>
        <w:commentReference w:id="186"/>
      </w:r>
    </w:p>
    <w:p w14:paraId="7A825469" w14:textId="0F945DBB" w:rsidR="003A4654" w:rsidRPr="004F5899" w:rsidRDefault="003A4654" w:rsidP="00A07281">
      <w:pPr>
        <w:widowControl w:val="0"/>
        <w:autoSpaceDE w:val="0"/>
        <w:autoSpaceDN w:val="0"/>
        <w:adjustRightInd w:val="0"/>
        <w:spacing w:line="480" w:lineRule="auto"/>
        <w:jc w:val="both"/>
        <w:rPr>
          <w:rFonts w:ascii="Arial" w:hAnsi="Arial" w:cs="Arial"/>
          <w:color w:val="000000"/>
          <w:lang w:val="en-US"/>
        </w:rPr>
      </w:pPr>
      <w:r w:rsidRPr="0059055E">
        <w:rPr>
          <w:rFonts w:ascii="Arial" w:hAnsi="Arial" w:cs="Arial"/>
          <w:color w:val="000000"/>
          <w:lang w:val="en-US"/>
        </w:rPr>
        <w:t>MDPs (Lin</w:t>
      </w:r>
      <w:r w:rsidRPr="0059055E">
        <w:rPr>
          <w:rFonts w:ascii="Arial" w:hAnsi="Arial" w:cs="Arial"/>
          <w:color w:val="000000"/>
          <w:vertAlign w:val="superscript"/>
          <w:lang w:val="en-US"/>
        </w:rPr>
        <w:t>-</w:t>
      </w:r>
      <w:r w:rsidRPr="0059055E">
        <w:rPr>
          <w:rFonts w:ascii="Arial" w:hAnsi="Arial" w:cs="Arial"/>
          <w:color w:val="000000"/>
          <w:lang w:val="en-US"/>
        </w:rPr>
        <w:t>cKit</w:t>
      </w:r>
      <w:r w:rsidRPr="0059055E">
        <w:rPr>
          <w:rFonts w:ascii="Arial" w:hAnsi="Arial" w:cs="Arial"/>
          <w:color w:val="000000"/>
          <w:vertAlign w:val="superscript"/>
          <w:lang w:val="en-US"/>
        </w:rPr>
        <w:t>hi</w:t>
      </w:r>
      <w:r w:rsidRPr="0059055E">
        <w:rPr>
          <w:rFonts w:ascii="Arial" w:hAnsi="Arial" w:cs="Arial"/>
          <w:color w:val="000000"/>
          <w:lang w:val="en-US"/>
        </w:rPr>
        <w:t>CD115</w:t>
      </w:r>
      <w:r w:rsidRPr="0059055E">
        <w:rPr>
          <w:rFonts w:ascii="Arial" w:hAnsi="Arial" w:cs="Arial"/>
          <w:color w:val="000000"/>
          <w:vertAlign w:val="superscript"/>
          <w:lang w:val="en-US"/>
        </w:rPr>
        <w:t>+</w:t>
      </w:r>
      <w:r w:rsidRPr="0059055E">
        <w:rPr>
          <w:rFonts w:ascii="Arial" w:hAnsi="Arial" w:cs="Arial"/>
          <w:color w:val="000000"/>
          <w:lang w:val="en-US"/>
        </w:rPr>
        <w:t>CD11b</w:t>
      </w:r>
      <w:r w:rsidRPr="0059055E">
        <w:rPr>
          <w:rFonts w:ascii="Arial" w:hAnsi="Arial" w:cs="Arial"/>
          <w:color w:val="000000"/>
          <w:vertAlign w:val="superscript"/>
          <w:lang w:val="en-US"/>
        </w:rPr>
        <w:t>-</w:t>
      </w:r>
      <w:r w:rsidRPr="0059055E">
        <w:rPr>
          <w:rFonts w:ascii="Arial" w:hAnsi="Arial" w:cs="Arial"/>
          <w:color w:val="000000"/>
          <w:lang w:val="en-US"/>
        </w:rPr>
        <w:t>Ly-6C</w:t>
      </w:r>
      <w:r w:rsidRPr="0059055E">
        <w:rPr>
          <w:rFonts w:ascii="Arial" w:hAnsi="Arial" w:cs="Arial"/>
          <w:color w:val="000000"/>
          <w:vertAlign w:val="superscript"/>
          <w:lang w:val="en-US"/>
        </w:rPr>
        <w:t>-</w:t>
      </w:r>
      <w:r w:rsidRPr="0059055E">
        <w:rPr>
          <w:rFonts w:ascii="Arial" w:hAnsi="Arial" w:cs="Arial"/>
          <w:color w:val="000000"/>
          <w:lang w:val="en-US"/>
        </w:rPr>
        <w:t xml:space="preserve">) and </w:t>
      </w:r>
      <w:proofErr w:type="spellStart"/>
      <w:r w:rsidRPr="0059055E">
        <w:rPr>
          <w:rFonts w:ascii="Arial" w:hAnsi="Arial" w:cs="Arial"/>
          <w:color w:val="000000"/>
          <w:lang w:val="en-US"/>
        </w:rPr>
        <w:t>cMoPs</w:t>
      </w:r>
      <w:proofErr w:type="spellEnd"/>
      <w:r w:rsidRPr="0059055E">
        <w:rPr>
          <w:rFonts w:ascii="Arial" w:hAnsi="Arial" w:cs="Arial"/>
          <w:color w:val="000000"/>
          <w:lang w:val="en-US"/>
        </w:rPr>
        <w:t xml:space="preserve"> (Lin</w:t>
      </w:r>
      <w:r w:rsidRPr="0059055E">
        <w:rPr>
          <w:rFonts w:ascii="Arial" w:hAnsi="Arial" w:cs="Arial"/>
          <w:color w:val="000000"/>
          <w:vertAlign w:val="superscript"/>
          <w:lang w:val="en-US"/>
        </w:rPr>
        <w:t>-</w:t>
      </w:r>
      <w:r w:rsidRPr="0059055E">
        <w:rPr>
          <w:rFonts w:ascii="Arial" w:hAnsi="Arial" w:cs="Arial"/>
          <w:color w:val="000000"/>
          <w:lang w:val="en-US"/>
        </w:rPr>
        <w:t>cKit</w:t>
      </w:r>
      <w:r w:rsidRPr="0059055E">
        <w:rPr>
          <w:rFonts w:ascii="Arial" w:hAnsi="Arial" w:cs="Arial"/>
          <w:color w:val="000000"/>
          <w:vertAlign w:val="superscript"/>
          <w:lang w:val="en-US"/>
        </w:rPr>
        <w:t>hi</w:t>
      </w:r>
      <w:r w:rsidRPr="0059055E">
        <w:rPr>
          <w:rFonts w:ascii="Arial" w:hAnsi="Arial" w:cs="Arial"/>
          <w:color w:val="000000"/>
          <w:lang w:val="en-US"/>
        </w:rPr>
        <w:t>CD115</w:t>
      </w:r>
      <w:r w:rsidRPr="0059055E">
        <w:rPr>
          <w:rFonts w:ascii="Arial" w:hAnsi="Arial" w:cs="Arial"/>
          <w:color w:val="000000"/>
          <w:vertAlign w:val="superscript"/>
          <w:lang w:val="en-US"/>
        </w:rPr>
        <w:t>+</w:t>
      </w:r>
      <w:r w:rsidRPr="0059055E">
        <w:rPr>
          <w:rFonts w:ascii="Arial" w:hAnsi="Arial" w:cs="Arial"/>
          <w:color w:val="000000"/>
          <w:lang w:val="en-US"/>
        </w:rPr>
        <w:t>CD11b</w:t>
      </w:r>
      <w:r w:rsidRPr="0059055E">
        <w:rPr>
          <w:rFonts w:ascii="Arial" w:hAnsi="Arial" w:cs="Arial"/>
          <w:color w:val="000000"/>
          <w:vertAlign w:val="superscript"/>
          <w:lang w:val="en-US"/>
        </w:rPr>
        <w:t>-</w:t>
      </w:r>
      <w:r w:rsidRPr="0059055E">
        <w:rPr>
          <w:rFonts w:ascii="Arial" w:hAnsi="Arial" w:cs="Arial"/>
          <w:color w:val="000000"/>
          <w:lang w:val="en-US"/>
        </w:rPr>
        <w:t>Ly-6C</w:t>
      </w:r>
      <w:r w:rsidRPr="0059055E">
        <w:rPr>
          <w:rFonts w:ascii="Arial" w:hAnsi="Arial" w:cs="Arial"/>
          <w:color w:val="000000"/>
          <w:vertAlign w:val="superscript"/>
          <w:lang w:val="en-US"/>
        </w:rPr>
        <w:t>+</w:t>
      </w:r>
      <w:r w:rsidRPr="0059055E">
        <w:rPr>
          <w:rFonts w:ascii="Arial" w:hAnsi="Arial" w:cs="Arial"/>
          <w:color w:val="000000"/>
          <w:lang w:val="en-US"/>
        </w:rPr>
        <w:t xml:space="preserve">) were sorted from 8-12 weeks old </w:t>
      </w:r>
      <w:r w:rsidRPr="5B886884">
        <w:rPr>
          <w:rFonts w:ascii="Arial" w:hAnsi="Arial" w:cs="Arial"/>
          <w:i/>
          <w:iCs/>
          <w:color w:val="000000"/>
          <w:lang w:val="en-US"/>
        </w:rPr>
        <w:t>Dnmt1</w:t>
      </w:r>
      <w:r w:rsidRPr="0059055E">
        <w:rPr>
          <w:rFonts w:ascii="Arial" w:hAnsi="Arial" w:cs="Arial"/>
          <w:color w:val="000000"/>
          <w:vertAlign w:val="superscript"/>
          <w:lang w:val="en-US"/>
        </w:rPr>
        <w:t>+/+</w:t>
      </w:r>
      <w:r w:rsidRPr="0059055E">
        <w:rPr>
          <w:rFonts w:ascii="Arial" w:hAnsi="Arial" w:cs="Arial"/>
          <w:color w:val="000000"/>
          <w:lang w:val="en-US"/>
        </w:rPr>
        <w:t xml:space="preserve"> and </w:t>
      </w:r>
      <w:r w:rsidRPr="5B886884">
        <w:rPr>
          <w:rFonts w:ascii="Arial" w:hAnsi="Arial" w:cs="Arial"/>
          <w:i/>
          <w:iCs/>
          <w:color w:val="000000"/>
          <w:lang w:val="en-US"/>
        </w:rPr>
        <w:t>Dnmt1</w:t>
      </w:r>
      <w:r w:rsidRPr="0059055E">
        <w:rPr>
          <w:rFonts w:ascii="Arial" w:hAnsi="Arial" w:cs="Arial"/>
          <w:color w:val="000000"/>
          <w:vertAlign w:val="superscript"/>
          <w:lang w:val="en-US"/>
        </w:rPr>
        <w:t>c/chip</w:t>
      </w:r>
      <w:r w:rsidRPr="0059055E">
        <w:rPr>
          <w:rFonts w:ascii="Arial" w:hAnsi="Arial" w:cs="Arial"/>
          <w:color w:val="000000"/>
          <w:lang w:val="en-US"/>
        </w:rPr>
        <w:t xml:space="preserve"> mice, total RNA was extracted using</w:t>
      </w:r>
      <w:r w:rsidRPr="00AC3F15">
        <w:rPr>
          <w:rFonts w:ascii="Arial" w:hAnsi="Arial" w:cs="Arial"/>
          <w:color w:val="222222"/>
          <w:lang w:val="en"/>
        </w:rPr>
        <w:t xml:space="preserve"> the RNeasy Micro kit (Qiagen)</w:t>
      </w:r>
      <w:r>
        <w:rPr>
          <w:rFonts w:ascii="Arial" w:hAnsi="Arial" w:cs="Arial"/>
          <w:color w:val="222222"/>
          <w:lang w:val="en"/>
        </w:rPr>
        <w:t xml:space="preserve"> and gDNA was digested with the RNase-free </w:t>
      </w:r>
      <w:proofErr w:type="spellStart"/>
      <w:r>
        <w:rPr>
          <w:rFonts w:ascii="Arial" w:hAnsi="Arial" w:cs="Arial"/>
          <w:color w:val="222222"/>
          <w:lang w:val="en"/>
        </w:rPr>
        <w:t>DNAse</w:t>
      </w:r>
      <w:proofErr w:type="spellEnd"/>
      <w:r>
        <w:rPr>
          <w:rFonts w:ascii="Arial" w:hAnsi="Arial" w:cs="Arial"/>
          <w:color w:val="222222"/>
          <w:lang w:val="en"/>
        </w:rPr>
        <w:t xml:space="preserve"> provided in the Kit</w:t>
      </w:r>
      <w:r w:rsidRPr="00AC3F15">
        <w:rPr>
          <w:rFonts w:ascii="Arial" w:hAnsi="Arial" w:cs="Arial"/>
          <w:color w:val="222222"/>
          <w:lang w:val="en"/>
        </w:rPr>
        <w:t xml:space="preserve">. </w:t>
      </w:r>
      <w:r w:rsidRPr="0059055E">
        <w:rPr>
          <w:rFonts w:ascii="Arial" w:hAnsi="Arial" w:cs="Arial"/>
          <w:color w:val="000000"/>
          <w:lang w:val="en-US"/>
        </w:rPr>
        <w:t xml:space="preserve">Sample processing and hybridization on Affymetrix </w:t>
      </w:r>
      <w:proofErr w:type="spellStart"/>
      <w:r w:rsidRPr="0059055E">
        <w:rPr>
          <w:rFonts w:ascii="Arial" w:hAnsi="Arial" w:cs="Arial"/>
          <w:color w:val="000000"/>
          <w:lang w:val="en-US"/>
        </w:rPr>
        <w:t>GeneChIPs</w:t>
      </w:r>
      <w:proofErr w:type="spellEnd"/>
      <w:r w:rsidRPr="0059055E">
        <w:rPr>
          <w:rFonts w:ascii="Arial" w:hAnsi="Arial" w:cs="Arial"/>
          <w:color w:val="000000"/>
          <w:lang w:val="en-US"/>
        </w:rPr>
        <w:t xml:space="preserve"> (Mus musculus) MG 430 PM was carried out according to standard procedures at the Center of Excellence for Fluorescent </w:t>
      </w:r>
      <w:proofErr w:type="spellStart"/>
      <w:r w:rsidRPr="0059055E">
        <w:rPr>
          <w:rFonts w:ascii="Arial" w:hAnsi="Arial" w:cs="Arial"/>
          <w:color w:val="000000"/>
          <w:lang w:val="en-US"/>
        </w:rPr>
        <w:t>Bioanalytics</w:t>
      </w:r>
      <w:proofErr w:type="spellEnd"/>
      <w:r w:rsidRPr="0059055E">
        <w:rPr>
          <w:rFonts w:ascii="Arial" w:hAnsi="Arial" w:cs="Arial"/>
          <w:color w:val="000000"/>
          <w:lang w:val="en-US"/>
        </w:rPr>
        <w:t xml:space="preserve"> (KFB, University of Regensburg). </w:t>
      </w:r>
      <w:r w:rsidRPr="00AC3F15">
        <w:rPr>
          <w:rFonts w:ascii="Arial" w:hAnsi="Arial" w:cs="Arial"/>
          <w:color w:val="000000"/>
          <w:lang w:val="en-US"/>
        </w:rPr>
        <w:t>Data was analyzed with the Bioconductor package version v.3.5.1</w:t>
      </w:r>
      <w:commentRangeStart w:id="187"/>
      <w:r w:rsidRPr="00AC3F15">
        <w:rPr>
          <w:rFonts w:ascii="Arial" w:hAnsi="Arial" w:cs="Arial"/>
          <w:color w:val="000000"/>
          <w:lang w:val="en-US"/>
        </w:rPr>
        <w:t>.</w:t>
      </w:r>
      <w:commentRangeEnd w:id="187"/>
      <w:r>
        <w:rPr>
          <w:rStyle w:val="CommentReference"/>
        </w:rPr>
        <w:commentReference w:id="187"/>
      </w:r>
      <w:r w:rsidRPr="00AC3F15">
        <w:rPr>
          <w:rFonts w:ascii="Arial" w:hAnsi="Arial" w:cs="Arial"/>
          <w:color w:val="000000"/>
          <w:lang w:val="en-US"/>
        </w:rPr>
        <w:t xml:space="preserve"> The CEL files containing the raw expression intensity values for each probe on the array were opened using the </w:t>
      </w:r>
      <w:proofErr w:type="spellStart"/>
      <w:r w:rsidRPr="00AC3F15">
        <w:rPr>
          <w:rFonts w:ascii="Arial" w:hAnsi="Arial" w:cs="Arial"/>
          <w:color w:val="000000"/>
          <w:lang w:val="en-US"/>
        </w:rPr>
        <w:t>affy</w:t>
      </w:r>
      <w:proofErr w:type="spellEnd"/>
      <w:r w:rsidRPr="00AC3F15">
        <w:rPr>
          <w:rFonts w:ascii="Arial" w:hAnsi="Arial" w:cs="Arial"/>
          <w:color w:val="000000"/>
          <w:lang w:val="en-US"/>
        </w:rPr>
        <w:t xml:space="preserve"> package and normalized using the function called Robust Multi-Array Average (RMA). The linear models for microarray data (LIMMA) package was used to find differentially expressed genes. A cutoff of more than 0.58 </w:t>
      </w:r>
      <w:commentRangeStart w:id="188"/>
      <w:proofErr w:type="spellStart"/>
      <w:r w:rsidRPr="00AC3F15">
        <w:rPr>
          <w:rFonts w:ascii="Arial" w:hAnsi="Arial" w:cs="Arial"/>
          <w:color w:val="000000"/>
          <w:lang w:val="en-US"/>
        </w:rPr>
        <w:t>logFC</w:t>
      </w:r>
      <w:commentRangeEnd w:id="188"/>
      <w:proofErr w:type="spellEnd"/>
      <w:r>
        <w:rPr>
          <w:rStyle w:val="CommentReference"/>
        </w:rPr>
        <w:commentReference w:id="188"/>
      </w:r>
      <w:r w:rsidRPr="00AC3F15">
        <w:rPr>
          <w:rFonts w:ascii="Arial" w:hAnsi="Arial" w:cs="Arial"/>
          <w:color w:val="000000"/>
          <w:lang w:val="en-US"/>
        </w:rPr>
        <w:t xml:space="preserve"> and p-value of less than 0.05 was used to call genes as differentially expressed between two conditions.</w:t>
      </w:r>
      <w:r w:rsidR="00FB5BC5" w:rsidRPr="00FB5BC5">
        <w:rPr>
          <w:lang w:val="en-US"/>
        </w:rPr>
        <w:t xml:space="preserve"> </w:t>
      </w:r>
      <w:r w:rsidR="00FB5BC5">
        <w:rPr>
          <w:rFonts w:ascii="Arial" w:hAnsi="Arial" w:cs="Arial"/>
          <w:color w:val="000000"/>
          <w:lang w:val="en-US"/>
        </w:rPr>
        <w:t>The gene expression r</w:t>
      </w:r>
      <w:r w:rsidR="00FB5BC5" w:rsidRPr="00FB5BC5">
        <w:rPr>
          <w:rFonts w:ascii="Arial" w:hAnsi="Arial" w:cs="Arial"/>
          <w:color w:val="000000"/>
          <w:lang w:val="en-US"/>
        </w:rPr>
        <w:t>aw-data can be accessed in Gene Expression Omnibus (</w:t>
      </w:r>
      <w:r w:rsidR="00FB5BC5" w:rsidRPr="00FB5BC5">
        <w:rPr>
          <w:rFonts w:ascii="Arial" w:hAnsi="Arial" w:cs="Arial"/>
          <w:color w:val="000000"/>
          <w:shd w:val="clear" w:color="auto" w:fill="FFFF00"/>
          <w:lang w:val="en-US"/>
        </w:rPr>
        <w:t>GSE</w:t>
      </w:r>
      <w:r w:rsidR="00FB5BC5" w:rsidRPr="00FB5BC5">
        <w:rPr>
          <w:rFonts w:ascii="Arial" w:hAnsi="Arial" w:cs="Arial"/>
          <w:color w:val="000000"/>
          <w:lang w:val="en-US"/>
        </w:rPr>
        <w:t>).</w:t>
      </w:r>
      <w:commentRangeStart w:id="189"/>
      <w:commentRangeEnd w:id="189"/>
      <w:r>
        <w:rPr>
          <w:rStyle w:val="CommentReference"/>
        </w:rPr>
        <w:commentReference w:id="189"/>
      </w:r>
    </w:p>
    <w:p w14:paraId="74ED4597" w14:textId="73D72B93" w:rsidR="003A4654" w:rsidRPr="0059055E" w:rsidRDefault="003A4654" w:rsidP="00A07281">
      <w:pPr>
        <w:widowControl w:val="0"/>
        <w:autoSpaceDE w:val="0"/>
        <w:autoSpaceDN w:val="0"/>
        <w:adjustRightInd w:val="0"/>
        <w:spacing w:line="480" w:lineRule="auto"/>
        <w:jc w:val="both"/>
        <w:outlineLvl w:val="0"/>
        <w:rPr>
          <w:rFonts w:ascii="Arial" w:hAnsi="Arial" w:cs="Arial"/>
          <w:b/>
          <w:color w:val="000000"/>
          <w:lang w:val="en-US"/>
        </w:rPr>
      </w:pPr>
      <w:r w:rsidRPr="0059055E">
        <w:rPr>
          <w:rFonts w:ascii="Arial" w:hAnsi="Arial" w:cs="Arial"/>
          <w:b/>
          <w:color w:val="000000"/>
          <w:lang w:val="en-US"/>
        </w:rPr>
        <w:t>Tagmentation-based whole-genome bisulfite sequencing</w:t>
      </w:r>
      <w:r w:rsidR="00E56436">
        <w:rPr>
          <w:rFonts w:ascii="Arial" w:hAnsi="Arial" w:cs="Arial"/>
          <w:b/>
          <w:color w:val="000000"/>
          <w:lang w:val="en-US"/>
        </w:rPr>
        <w:t xml:space="preserve"> (TWGBS)</w:t>
      </w:r>
    </w:p>
    <w:p w14:paraId="74104C52" w14:textId="7420FA41" w:rsidR="00EE7F77" w:rsidRPr="00690657" w:rsidRDefault="00690657" w:rsidP="00EE7F77">
      <w:pPr>
        <w:widowControl w:val="0"/>
        <w:autoSpaceDE w:val="0"/>
        <w:autoSpaceDN w:val="0"/>
        <w:adjustRightInd w:val="0"/>
        <w:spacing w:line="380" w:lineRule="atLeast"/>
        <w:jc w:val="both"/>
        <w:rPr>
          <w:ins w:id="190" w:author=" " w:date="2020-12-28T14:18:00Z"/>
          <w:rFonts w:ascii="-webkit-standard" w:eastAsia="Times New Roman" w:hAnsi="-webkit-standard" w:cs="Times New Roman"/>
          <w:color w:val="000000"/>
          <w:lang w:val="en-US" w:eastAsia="en-GB"/>
          <w:rPrChange w:id="191" w:author=" " w:date="2020-12-28T14:27:00Z">
            <w:rPr>
              <w:ins w:id="192" w:author=" " w:date="2020-12-28T14:18:00Z"/>
              <w:rFonts w:ascii="Arial" w:hAnsi="Arial" w:cs="Arial"/>
              <w:color w:val="000000"/>
              <w:lang w:val="en-US"/>
            </w:rPr>
          </w:rPrChange>
        </w:rPr>
      </w:pPr>
      <w:ins w:id="193" w:author=" " w:date="2020-12-28T14:28:00Z">
        <w:r>
          <w:rPr>
            <w:rFonts w:ascii="Arial" w:hAnsi="Arial" w:cs="Arial"/>
            <w:color w:val="000000"/>
            <w:lang w:val="en-US"/>
          </w:rPr>
          <w:t>F</w:t>
        </w:r>
        <w:r w:rsidRPr="00CB12E2">
          <w:rPr>
            <w:rFonts w:ascii="Arial" w:hAnsi="Arial" w:cs="Arial"/>
            <w:color w:val="000000"/>
            <w:lang w:val="en-US"/>
          </w:rPr>
          <w:t>or DNA methylation analysis of the indicated progenitor populations,</w:t>
        </w:r>
      </w:ins>
      <w:ins w:id="194" w:author=" " w:date="2020-12-28T14:25:00Z">
        <w:r w:rsidRPr="00690657">
          <w:rPr>
            <w:rFonts w:ascii="-webkit-standard" w:eastAsia="Times New Roman" w:hAnsi="-webkit-standard" w:cs="Times New Roman"/>
            <w:color w:val="000000"/>
            <w:lang w:val="en-US" w:eastAsia="en-GB"/>
            <w:rPrChange w:id="195" w:author=" " w:date="2020-12-28T14:25:00Z">
              <w:rPr>
                <w:rFonts w:ascii="-webkit-standard" w:eastAsia="Times New Roman" w:hAnsi="-webkit-standard" w:cs="Times New Roman"/>
                <w:color w:val="000000"/>
                <w:lang w:eastAsia="en-GB"/>
              </w:rPr>
            </w:rPrChange>
          </w:rPr>
          <w:t xml:space="preserve"> </w:t>
        </w:r>
      </w:ins>
      <w:ins w:id="196" w:author=" " w:date="2020-12-28T14:28:00Z">
        <w:r>
          <w:rPr>
            <w:rFonts w:ascii="-webkit-standard" w:eastAsia="Times New Roman" w:hAnsi="-webkit-standard" w:cs="Times New Roman"/>
            <w:color w:val="000000"/>
            <w:lang w:val="en-US" w:eastAsia="en-GB"/>
          </w:rPr>
          <w:t>cells</w:t>
        </w:r>
      </w:ins>
      <w:ins w:id="197" w:author=" " w:date="2020-12-28T14:25:00Z">
        <w:r w:rsidRPr="00690657">
          <w:rPr>
            <w:rFonts w:ascii="-webkit-standard" w:eastAsia="Times New Roman" w:hAnsi="-webkit-standard" w:cs="Times New Roman"/>
            <w:color w:val="000000"/>
            <w:lang w:val="en-US" w:eastAsia="en-GB"/>
            <w:rPrChange w:id="198" w:author=" " w:date="2020-12-28T14:25:00Z">
              <w:rPr>
                <w:rFonts w:ascii="-webkit-standard" w:eastAsia="Times New Roman" w:hAnsi="-webkit-standard" w:cs="Times New Roman"/>
                <w:color w:val="000000"/>
                <w:lang w:eastAsia="en-GB"/>
              </w:rPr>
            </w:rPrChange>
          </w:rPr>
          <w:t xml:space="preserve"> were </w:t>
        </w:r>
        <w:r w:rsidRPr="004854A2">
          <w:rPr>
            <w:rFonts w:ascii="-webkit-standard" w:eastAsia="Times New Roman" w:hAnsi="-webkit-standard" w:cs="Times New Roman"/>
            <w:color w:val="000000"/>
            <w:lang w:val="en-US" w:eastAsia="en-GB"/>
          </w:rPr>
          <w:t>isolated</w:t>
        </w:r>
        <w:r w:rsidRPr="00690657">
          <w:rPr>
            <w:rFonts w:ascii="-webkit-standard" w:eastAsia="Times New Roman" w:hAnsi="-webkit-standard" w:cs="Times New Roman"/>
            <w:color w:val="000000"/>
            <w:lang w:val="en-US" w:eastAsia="en-GB"/>
            <w:rPrChange w:id="199" w:author=" " w:date="2020-12-28T14:25:00Z">
              <w:rPr>
                <w:rFonts w:ascii="-webkit-standard" w:eastAsia="Times New Roman" w:hAnsi="-webkit-standard" w:cs="Times New Roman"/>
                <w:color w:val="000000"/>
                <w:lang w:eastAsia="en-GB"/>
              </w:rPr>
            </w:rPrChange>
          </w:rPr>
          <w:t xml:space="preserve"> from 8- to 12-week-old C57BL/6J mice</w:t>
        </w:r>
        <w:r w:rsidRPr="004854A2">
          <w:rPr>
            <w:rFonts w:ascii="-webkit-standard" w:eastAsia="Times New Roman" w:hAnsi="-webkit-standard" w:cs="Times New Roman"/>
            <w:color w:val="000000"/>
            <w:lang w:val="en-US" w:eastAsia="en-GB"/>
          </w:rPr>
          <w:t xml:space="preserve"> by f</w:t>
        </w:r>
        <w:r>
          <w:rPr>
            <w:rFonts w:ascii="-webkit-standard" w:eastAsia="Times New Roman" w:hAnsi="-webkit-standard" w:cs="Times New Roman"/>
            <w:color w:val="000000"/>
            <w:lang w:val="en-US" w:eastAsia="en-GB"/>
          </w:rPr>
          <w:t>luorescence activated cell sorting</w:t>
        </w:r>
        <w:r w:rsidRPr="00690657">
          <w:rPr>
            <w:rFonts w:ascii="-webkit-standard" w:eastAsia="Times New Roman" w:hAnsi="-webkit-standard" w:cs="Times New Roman"/>
            <w:color w:val="000000"/>
            <w:lang w:val="en-US" w:eastAsia="en-GB"/>
            <w:rPrChange w:id="200" w:author=" " w:date="2020-12-28T14:25:00Z">
              <w:rPr>
                <w:rFonts w:ascii="-webkit-standard" w:eastAsia="Times New Roman" w:hAnsi="-webkit-standard" w:cs="Times New Roman"/>
                <w:color w:val="000000"/>
                <w:lang w:eastAsia="en-GB"/>
              </w:rPr>
            </w:rPrChange>
          </w:rPr>
          <w:t xml:space="preserve">. </w:t>
        </w:r>
      </w:ins>
      <w:ins w:id="201" w:author=" " w:date="2020-12-28T14:33:00Z">
        <w:r>
          <w:rPr>
            <w:rFonts w:ascii="-webkit-standard" w:eastAsia="Times New Roman" w:hAnsi="-webkit-standard" w:cs="Times New Roman"/>
            <w:color w:val="000000"/>
            <w:lang w:val="en-US" w:eastAsia="en-GB"/>
          </w:rPr>
          <w:t xml:space="preserve">The following cell populations were </w:t>
        </w:r>
      </w:ins>
      <w:ins w:id="202" w:author=" " w:date="2020-12-28T14:34:00Z">
        <w:r>
          <w:rPr>
            <w:rFonts w:ascii="-webkit-standard" w:eastAsia="Times New Roman" w:hAnsi="-webkit-standard" w:cs="Times New Roman"/>
            <w:color w:val="000000"/>
            <w:lang w:val="en-US" w:eastAsia="en-GB"/>
          </w:rPr>
          <w:t>isolated</w:t>
        </w:r>
      </w:ins>
      <w:ins w:id="203" w:author=" " w:date="2020-12-28T14:33:00Z">
        <w:r>
          <w:rPr>
            <w:rFonts w:ascii="-webkit-standard" w:eastAsia="Times New Roman" w:hAnsi="-webkit-standard" w:cs="Times New Roman"/>
            <w:color w:val="000000"/>
            <w:lang w:val="en-US" w:eastAsia="en-GB"/>
          </w:rPr>
          <w:t xml:space="preserve"> from </w:t>
        </w:r>
      </w:ins>
      <w:ins w:id="204" w:author=" " w:date="2020-12-28T14:34:00Z">
        <w:r>
          <w:rPr>
            <w:rFonts w:ascii="-webkit-standard" w:eastAsia="Times New Roman" w:hAnsi="-webkit-standard" w:cs="Times New Roman"/>
            <w:color w:val="000000"/>
            <w:lang w:val="en-US" w:eastAsia="en-GB"/>
          </w:rPr>
          <w:t xml:space="preserve">bone marrow cells: </w:t>
        </w:r>
      </w:ins>
      <w:ins w:id="205" w:author=" " w:date="2020-12-28T14:25:00Z">
        <w:r w:rsidRPr="00690657">
          <w:rPr>
            <w:rFonts w:ascii="-webkit-standard" w:eastAsia="Times New Roman" w:hAnsi="-webkit-standard" w:cs="Times New Roman"/>
            <w:color w:val="000000"/>
            <w:lang w:val="en-US" w:eastAsia="en-GB"/>
            <w:rPrChange w:id="206" w:author=" " w:date="2020-12-28T14:25:00Z">
              <w:rPr>
                <w:rFonts w:ascii="-webkit-standard" w:eastAsia="Times New Roman" w:hAnsi="-webkit-standard" w:cs="Times New Roman"/>
                <w:color w:val="000000"/>
                <w:lang w:eastAsia="en-GB"/>
              </w:rPr>
            </w:rPrChange>
          </w:rPr>
          <w:t>MDP</w:t>
        </w:r>
        <w:r w:rsidRPr="004854A2">
          <w:rPr>
            <w:rFonts w:ascii="-webkit-standard" w:eastAsia="Times New Roman" w:hAnsi="-webkit-standard" w:cs="Times New Roman"/>
            <w:color w:val="000000"/>
            <w:lang w:val="en-US" w:eastAsia="en-GB"/>
          </w:rPr>
          <w:t>s</w:t>
        </w:r>
        <w:r>
          <w:rPr>
            <w:rFonts w:ascii="-webkit-standard" w:eastAsia="Times New Roman" w:hAnsi="-webkit-standard" w:cs="Times New Roman"/>
            <w:color w:val="000000"/>
            <w:lang w:val="en-US" w:eastAsia="en-GB"/>
          </w:rPr>
          <w:t xml:space="preserve"> </w:t>
        </w:r>
        <w:r w:rsidRPr="00CB12E2">
          <w:rPr>
            <w:rFonts w:ascii="Arial" w:hAnsi="Arial" w:cs="Arial"/>
            <w:color w:val="000000"/>
            <w:lang w:val="en-US"/>
          </w:rPr>
          <w:t>(</w:t>
        </w:r>
        <w:r w:rsidRPr="00CB12E2">
          <w:rPr>
            <w:rFonts w:ascii="Arial" w:eastAsia="Times New Roman" w:hAnsi="Arial" w:cs="Arial"/>
            <w:color w:val="000000"/>
            <w:shd w:val="clear" w:color="auto" w:fill="FFFFFF"/>
            <w:lang w:val="en-US"/>
          </w:rPr>
          <w:t>Lin</w:t>
        </w:r>
        <w:r w:rsidRPr="00CB12E2">
          <w:rPr>
            <w:rFonts w:ascii="Arial" w:eastAsia="Times New Roman" w:hAnsi="Arial" w:cs="Arial"/>
            <w:color w:val="000000"/>
            <w:vertAlign w:val="superscript"/>
            <w:lang w:val="en-US"/>
          </w:rPr>
          <w:t>-</w:t>
        </w:r>
        <w:r w:rsidRPr="00CB12E2">
          <w:rPr>
            <w:rFonts w:ascii="Arial" w:eastAsia="Times New Roman" w:hAnsi="Arial" w:cs="Arial"/>
            <w:color w:val="000000"/>
            <w:shd w:val="clear" w:color="auto" w:fill="FFFFFF"/>
            <w:lang w:val="en-US"/>
          </w:rPr>
          <w:t>cKit</w:t>
        </w:r>
        <w:r w:rsidRPr="00CB12E2">
          <w:rPr>
            <w:rFonts w:ascii="Arial" w:eastAsia="Times New Roman" w:hAnsi="Arial" w:cs="Arial"/>
            <w:color w:val="000000"/>
            <w:vertAlign w:val="superscript"/>
            <w:lang w:val="en-US"/>
          </w:rPr>
          <w:t>hi</w:t>
        </w:r>
        <w:r w:rsidRPr="00CB12E2">
          <w:rPr>
            <w:rFonts w:ascii="Arial" w:eastAsia="Times New Roman" w:hAnsi="Arial" w:cs="Arial"/>
            <w:color w:val="000000"/>
            <w:shd w:val="clear" w:color="auto" w:fill="FFFFFF"/>
            <w:lang w:val="en-US"/>
          </w:rPr>
          <w:t>CD115</w:t>
        </w:r>
        <w:r w:rsidRPr="00CB12E2">
          <w:rPr>
            <w:rFonts w:ascii="Arial" w:eastAsia="Times New Roman" w:hAnsi="Arial" w:cs="Arial"/>
            <w:color w:val="000000"/>
            <w:vertAlign w:val="superscript"/>
            <w:lang w:val="en-US"/>
          </w:rPr>
          <w:t>+</w:t>
        </w:r>
        <w:r w:rsidRPr="00CB12E2">
          <w:rPr>
            <w:rFonts w:ascii="Arial" w:eastAsia="Times New Roman" w:hAnsi="Arial" w:cs="Arial"/>
            <w:color w:val="000000"/>
            <w:shd w:val="clear" w:color="auto" w:fill="FFFFFF"/>
            <w:lang w:val="en-US"/>
          </w:rPr>
          <w:t>Flt3</w:t>
        </w:r>
        <w:r w:rsidRPr="00CB12E2">
          <w:rPr>
            <w:rFonts w:ascii="Arial" w:eastAsia="Times New Roman" w:hAnsi="Arial" w:cs="Arial"/>
            <w:color w:val="000000"/>
            <w:vertAlign w:val="superscript"/>
            <w:lang w:val="en-US"/>
          </w:rPr>
          <w:t>+</w:t>
        </w:r>
        <w:r w:rsidRPr="00CB12E2">
          <w:rPr>
            <w:rFonts w:ascii="Arial" w:eastAsia="Times New Roman" w:hAnsi="Arial" w:cs="Arial"/>
            <w:color w:val="000000"/>
            <w:shd w:val="clear" w:color="auto" w:fill="FFFFFF"/>
            <w:lang w:val="en-US"/>
          </w:rPr>
          <w:t>)</w:t>
        </w:r>
        <w:r w:rsidRPr="00690657">
          <w:rPr>
            <w:rFonts w:ascii="-webkit-standard" w:eastAsia="Times New Roman" w:hAnsi="-webkit-standard" w:cs="Times New Roman"/>
            <w:color w:val="000000"/>
            <w:lang w:val="en-US" w:eastAsia="en-GB"/>
            <w:rPrChange w:id="207" w:author=" " w:date="2020-12-28T14:25:00Z">
              <w:rPr>
                <w:rFonts w:ascii="-webkit-standard" w:eastAsia="Times New Roman" w:hAnsi="-webkit-standard" w:cs="Times New Roman"/>
                <w:color w:val="000000"/>
                <w:lang w:eastAsia="en-GB"/>
              </w:rPr>
            </w:rPrChange>
          </w:rPr>
          <w:t>, CDP</w:t>
        </w:r>
        <w:r w:rsidRPr="004854A2">
          <w:rPr>
            <w:rFonts w:ascii="-webkit-standard" w:eastAsia="Times New Roman" w:hAnsi="-webkit-standard" w:cs="Times New Roman"/>
            <w:color w:val="000000"/>
            <w:lang w:val="en-US" w:eastAsia="en-GB"/>
          </w:rPr>
          <w:t>s</w:t>
        </w:r>
      </w:ins>
      <w:ins w:id="208" w:author=" " w:date="2020-12-28T14:26:00Z">
        <w:r>
          <w:rPr>
            <w:rFonts w:ascii="-webkit-standard" w:eastAsia="Times New Roman" w:hAnsi="-webkit-standard" w:cs="Times New Roman"/>
            <w:color w:val="000000"/>
            <w:lang w:val="en-US" w:eastAsia="en-GB"/>
          </w:rPr>
          <w:t xml:space="preserve"> </w:t>
        </w:r>
        <w:r w:rsidRPr="00CB12E2">
          <w:rPr>
            <w:rFonts w:ascii="Arial" w:eastAsia="Times New Roman" w:hAnsi="Arial" w:cs="Arial"/>
            <w:color w:val="000000"/>
            <w:shd w:val="clear" w:color="auto" w:fill="FFFFFF"/>
            <w:lang w:val="en-US"/>
          </w:rPr>
          <w:t>(Lin</w:t>
        </w:r>
        <w:r w:rsidRPr="00CB12E2">
          <w:rPr>
            <w:rFonts w:ascii="Arial" w:eastAsia="Times New Roman" w:hAnsi="Arial" w:cs="Arial"/>
            <w:color w:val="000000"/>
            <w:vertAlign w:val="superscript"/>
            <w:lang w:val="en-US"/>
          </w:rPr>
          <w:t>-</w:t>
        </w:r>
        <w:r w:rsidRPr="00CB12E2">
          <w:rPr>
            <w:rFonts w:ascii="Arial" w:eastAsia="Times New Roman" w:hAnsi="Arial" w:cs="Arial"/>
            <w:color w:val="000000"/>
            <w:shd w:val="clear" w:color="auto" w:fill="FFFFFF"/>
            <w:lang w:val="en-US"/>
          </w:rPr>
          <w:lastRenderedPageBreak/>
          <w:t>cKit</w:t>
        </w:r>
        <w:r w:rsidRPr="00CB12E2">
          <w:rPr>
            <w:rFonts w:ascii="Arial" w:eastAsia="Times New Roman" w:hAnsi="Arial" w:cs="Arial"/>
            <w:color w:val="000000"/>
            <w:vertAlign w:val="superscript"/>
            <w:lang w:val="en-US"/>
          </w:rPr>
          <w:t>lo</w:t>
        </w:r>
        <w:r w:rsidRPr="00CB12E2">
          <w:rPr>
            <w:rFonts w:ascii="Arial" w:eastAsia="Times New Roman" w:hAnsi="Arial" w:cs="Arial"/>
            <w:color w:val="000000"/>
            <w:shd w:val="clear" w:color="auto" w:fill="FFFFFF"/>
            <w:lang w:val="en-US"/>
          </w:rPr>
          <w:t>CD115</w:t>
        </w:r>
        <w:r w:rsidRPr="00CB12E2">
          <w:rPr>
            <w:rFonts w:ascii="Arial" w:eastAsia="Times New Roman" w:hAnsi="Arial" w:cs="Arial"/>
            <w:color w:val="000000"/>
            <w:vertAlign w:val="superscript"/>
            <w:lang w:val="en-US"/>
          </w:rPr>
          <w:t>+</w:t>
        </w:r>
        <w:r w:rsidRPr="00CB12E2">
          <w:rPr>
            <w:rFonts w:ascii="Arial" w:eastAsia="Times New Roman" w:hAnsi="Arial" w:cs="Arial"/>
            <w:color w:val="000000"/>
            <w:shd w:val="clear" w:color="auto" w:fill="FFFFFF"/>
            <w:lang w:val="en-US"/>
          </w:rPr>
          <w:t>Flt3</w:t>
        </w:r>
        <w:r w:rsidRPr="00CB12E2">
          <w:rPr>
            <w:rFonts w:ascii="Arial" w:eastAsia="Times New Roman" w:hAnsi="Arial" w:cs="Arial"/>
            <w:color w:val="000000"/>
            <w:vertAlign w:val="superscript"/>
            <w:lang w:val="en-US"/>
          </w:rPr>
          <w:t>+</w:t>
        </w:r>
        <w:r w:rsidRPr="00CB12E2">
          <w:rPr>
            <w:rFonts w:ascii="Arial" w:eastAsia="Times New Roman" w:hAnsi="Arial" w:cs="Arial"/>
            <w:color w:val="000000"/>
            <w:lang w:val="en-US"/>
          </w:rPr>
          <w:t>)</w:t>
        </w:r>
      </w:ins>
      <w:ins w:id="209" w:author=" " w:date="2020-12-28T14:25:00Z">
        <w:r w:rsidRPr="00690657">
          <w:rPr>
            <w:rFonts w:ascii="-webkit-standard" w:eastAsia="Times New Roman" w:hAnsi="-webkit-standard" w:cs="Times New Roman"/>
            <w:color w:val="000000"/>
            <w:lang w:val="en-US" w:eastAsia="en-GB"/>
            <w:rPrChange w:id="210" w:author=" " w:date="2020-12-28T14:25:00Z">
              <w:rPr>
                <w:rFonts w:ascii="-webkit-standard" w:eastAsia="Times New Roman" w:hAnsi="-webkit-standard" w:cs="Times New Roman"/>
                <w:color w:val="000000"/>
                <w:lang w:eastAsia="en-GB"/>
              </w:rPr>
            </w:rPrChange>
          </w:rPr>
          <w:t xml:space="preserve">, </w:t>
        </w:r>
        <w:proofErr w:type="spellStart"/>
        <w:r w:rsidRPr="00690657">
          <w:rPr>
            <w:rFonts w:ascii="-webkit-standard" w:eastAsia="Times New Roman" w:hAnsi="-webkit-standard" w:cs="Times New Roman"/>
            <w:color w:val="000000"/>
            <w:lang w:val="en-US" w:eastAsia="en-GB"/>
            <w:rPrChange w:id="211" w:author=" " w:date="2020-12-28T14:25:00Z">
              <w:rPr>
                <w:rFonts w:ascii="-webkit-standard" w:eastAsia="Times New Roman" w:hAnsi="-webkit-standard" w:cs="Times New Roman"/>
                <w:color w:val="000000"/>
                <w:lang w:eastAsia="en-GB"/>
              </w:rPr>
            </w:rPrChange>
          </w:rPr>
          <w:t>cMoP</w:t>
        </w:r>
        <w:r w:rsidRPr="004854A2">
          <w:rPr>
            <w:rFonts w:ascii="-webkit-standard" w:eastAsia="Times New Roman" w:hAnsi="-webkit-standard" w:cs="Times New Roman"/>
            <w:color w:val="000000"/>
            <w:lang w:val="en-US" w:eastAsia="en-GB"/>
          </w:rPr>
          <w:t>s</w:t>
        </w:r>
        <w:proofErr w:type="spellEnd"/>
        <w:r w:rsidRPr="00690657">
          <w:rPr>
            <w:rFonts w:ascii="-webkit-standard" w:eastAsia="Times New Roman" w:hAnsi="-webkit-standard" w:cs="Times New Roman"/>
            <w:color w:val="000000"/>
            <w:lang w:val="en-US" w:eastAsia="en-GB"/>
            <w:rPrChange w:id="212" w:author=" " w:date="2020-12-28T14:25:00Z">
              <w:rPr>
                <w:rFonts w:ascii="-webkit-standard" w:eastAsia="Times New Roman" w:hAnsi="-webkit-standard" w:cs="Times New Roman"/>
                <w:color w:val="000000"/>
                <w:lang w:eastAsia="en-GB"/>
              </w:rPr>
            </w:rPrChange>
          </w:rPr>
          <w:t xml:space="preserve"> </w:t>
        </w:r>
      </w:ins>
      <w:ins w:id="213" w:author=" " w:date="2020-12-28T14:26:00Z">
        <w:r w:rsidRPr="00CB12E2">
          <w:rPr>
            <w:rFonts w:ascii="Arial" w:hAnsi="Arial" w:cs="Arial"/>
            <w:lang w:val="en-US"/>
          </w:rPr>
          <w:t>(Lin</w:t>
        </w:r>
        <w:r w:rsidRPr="00CB12E2">
          <w:rPr>
            <w:rFonts w:ascii="Arial" w:hAnsi="Arial" w:cs="Arial"/>
            <w:vertAlign w:val="superscript"/>
            <w:lang w:val="en-US"/>
          </w:rPr>
          <w:t>-</w:t>
        </w:r>
        <w:r w:rsidRPr="00CB12E2">
          <w:rPr>
            <w:rFonts w:ascii="Arial" w:hAnsi="Arial" w:cs="Arial"/>
            <w:lang w:val="en-US"/>
          </w:rPr>
          <w:t>cKit</w:t>
        </w:r>
        <w:r w:rsidRPr="00CB12E2">
          <w:rPr>
            <w:rFonts w:ascii="Arial" w:hAnsi="Arial" w:cs="Arial"/>
            <w:vertAlign w:val="superscript"/>
            <w:lang w:val="en-US"/>
          </w:rPr>
          <w:t>hi</w:t>
        </w:r>
        <w:r w:rsidRPr="00CB12E2">
          <w:rPr>
            <w:rFonts w:ascii="Arial" w:hAnsi="Arial" w:cs="Arial"/>
            <w:lang w:val="en-US"/>
          </w:rPr>
          <w:t>CD115</w:t>
        </w:r>
        <w:r w:rsidRPr="00CB12E2">
          <w:rPr>
            <w:rFonts w:ascii="Arial" w:hAnsi="Arial" w:cs="Arial"/>
            <w:vertAlign w:val="superscript"/>
            <w:lang w:val="en-US"/>
          </w:rPr>
          <w:t>+</w:t>
        </w:r>
        <w:r w:rsidRPr="00CB12E2">
          <w:rPr>
            <w:rFonts w:ascii="Arial" w:hAnsi="Arial" w:cs="Arial"/>
            <w:lang w:val="en-US"/>
          </w:rPr>
          <w:t>Flt3</w:t>
        </w:r>
        <w:r w:rsidRPr="00CB12E2">
          <w:rPr>
            <w:rFonts w:ascii="Arial" w:hAnsi="Arial" w:cs="Arial"/>
            <w:vertAlign w:val="superscript"/>
            <w:lang w:val="en-US"/>
          </w:rPr>
          <w:t>-</w:t>
        </w:r>
        <w:r w:rsidRPr="00CB12E2">
          <w:rPr>
            <w:rFonts w:ascii="Arial" w:hAnsi="Arial" w:cs="Arial"/>
            <w:lang w:val="en-US"/>
          </w:rPr>
          <w:t>CD11b</w:t>
        </w:r>
        <w:r w:rsidRPr="00CB12E2">
          <w:rPr>
            <w:rFonts w:ascii="Arial" w:hAnsi="Arial" w:cs="Arial"/>
            <w:vertAlign w:val="superscript"/>
            <w:lang w:val="en-US"/>
          </w:rPr>
          <w:t>-</w:t>
        </w:r>
        <w:r w:rsidRPr="00CB12E2">
          <w:rPr>
            <w:rFonts w:ascii="Arial" w:hAnsi="Arial" w:cs="Arial"/>
            <w:lang w:val="en-US"/>
          </w:rPr>
          <w:t>Ly6C</w:t>
        </w:r>
        <w:r w:rsidRPr="00CB12E2">
          <w:rPr>
            <w:rFonts w:ascii="Arial" w:hAnsi="Arial" w:cs="Arial"/>
            <w:vertAlign w:val="superscript"/>
            <w:lang w:val="en-US"/>
          </w:rPr>
          <w:t>+</w:t>
        </w:r>
        <w:r w:rsidRPr="00CB12E2">
          <w:rPr>
            <w:rFonts w:ascii="Arial" w:hAnsi="Arial" w:cs="Arial"/>
            <w:lang w:val="en-US"/>
          </w:rPr>
          <w:t>)</w:t>
        </w:r>
        <w:r>
          <w:rPr>
            <w:rFonts w:ascii="Arial" w:hAnsi="Arial" w:cs="Arial"/>
            <w:lang w:val="en-US"/>
          </w:rPr>
          <w:t xml:space="preserve"> </w:t>
        </w:r>
      </w:ins>
      <w:ins w:id="214" w:author=" " w:date="2020-12-28T14:25:00Z">
        <w:r w:rsidRPr="00536266">
          <w:rPr>
            <w:rFonts w:ascii="-webkit-standard" w:eastAsia="Times New Roman" w:hAnsi="-webkit-standard" w:cs="Times New Roman"/>
            <w:color w:val="000000"/>
            <w:lang w:val="en-US" w:eastAsia="en-GB"/>
          </w:rPr>
          <w:t>and</w:t>
        </w:r>
        <w:r>
          <w:rPr>
            <w:rFonts w:ascii="-webkit-standard" w:eastAsia="Times New Roman" w:hAnsi="-webkit-standard" w:cs="Times New Roman"/>
            <w:color w:val="000000"/>
            <w:lang w:val="en-US" w:eastAsia="en-GB"/>
          </w:rPr>
          <w:t xml:space="preserve"> </w:t>
        </w:r>
        <w:r w:rsidRPr="00EE2524">
          <w:rPr>
            <w:rFonts w:ascii="-webkit-standard" w:eastAsia="Times New Roman" w:hAnsi="-webkit-standard" w:cs="Times New Roman"/>
            <w:color w:val="000000"/>
            <w:lang w:val="en-US" w:eastAsia="en-GB"/>
          </w:rPr>
          <w:t>mono</w:t>
        </w:r>
        <w:r>
          <w:rPr>
            <w:rFonts w:ascii="-webkit-standard" w:eastAsia="Times New Roman" w:hAnsi="-webkit-standard" w:cs="Times New Roman"/>
            <w:color w:val="000000"/>
            <w:lang w:val="en-US" w:eastAsia="en-GB"/>
          </w:rPr>
          <w:t>cytes</w:t>
        </w:r>
      </w:ins>
      <w:ins w:id="215" w:author=" " w:date="2020-12-28T14:26:00Z">
        <w:r>
          <w:rPr>
            <w:rFonts w:ascii="-webkit-standard" w:eastAsia="Times New Roman" w:hAnsi="-webkit-standard" w:cs="Times New Roman"/>
            <w:color w:val="000000"/>
            <w:lang w:val="en-US" w:eastAsia="en-GB"/>
          </w:rPr>
          <w:t xml:space="preserve"> </w:t>
        </w:r>
        <w:r w:rsidRPr="0059055E">
          <w:rPr>
            <w:rFonts w:ascii="Arial" w:hAnsi="Arial" w:cs="Arial"/>
            <w:color w:val="000000"/>
            <w:lang w:val="en-US"/>
          </w:rPr>
          <w:t>(</w:t>
        </w:r>
        <w:r w:rsidRPr="00CB12E2">
          <w:rPr>
            <w:rFonts w:ascii="Arial" w:hAnsi="Arial" w:cs="Arial"/>
            <w:color w:val="000000"/>
            <w:lang w:val="en-US"/>
          </w:rPr>
          <w:t>CD11b</w:t>
        </w:r>
        <w:r w:rsidRPr="00CB12E2">
          <w:rPr>
            <w:rFonts w:ascii="Arial" w:hAnsi="Arial" w:cs="Arial"/>
            <w:color w:val="000000"/>
            <w:vertAlign w:val="superscript"/>
            <w:lang w:val="en-US"/>
          </w:rPr>
          <w:t>+</w:t>
        </w:r>
        <w:r w:rsidRPr="00CB12E2">
          <w:rPr>
            <w:rFonts w:ascii="Arial" w:hAnsi="Arial" w:cs="Arial"/>
            <w:color w:val="000000"/>
            <w:lang w:val="en-US"/>
          </w:rPr>
          <w:t>Ly6C</w:t>
        </w:r>
        <w:r w:rsidRPr="00CB12E2">
          <w:rPr>
            <w:rFonts w:ascii="Arial" w:hAnsi="Arial" w:cs="Arial"/>
            <w:color w:val="000000"/>
            <w:vertAlign w:val="superscript"/>
            <w:lang w:val="en-US"/>
          </w:rPr>
          <w:t>+</w:t>
        </w:r>
        <w:r w:rsidRPr="00CB12E2">
          <w:rPr>
            <w:rFonts w:ascii="Arial" w:hAnsi="Arial" w:cs="Arial"/>
            <w:color w:val="000000"/>
            <w:lang w:val="en-US"/>
          </w:rPr>
          <w:t>B220</w:t>
        </w:r>
        <w:r w:rsidRPr="00CB12E2">
          <w:rPr>
            <w:rFonts w:ascii="Arial" w:hAnsi="Arial" w:cs="Arial"/>
            <w:color w:val="000000"/>
            <w:vertAlign w:val="superscript"/>
            <w:lang w:val="en-US"/>
          </w:rPr>
          <w:t>-</w:t>
        </w:r>
        <w:r w:rsidRPr="00CB12E2">
          <w:rPr>
            <w:rFonts w:ascii="Arial" w:hAnsi="Arial" w:cs="Arial"/>
            <w:color w:val="000000"/>
            <w:lang w:val="en-US"/>
          </w:rPr>
          <w:t>CD5</w:t>
        </w:r>
        <w:r w:rsidRPr="00CB12E2">
          <w:rPr>
            <w:rFonts w:ascii="Arial" w:hAnsi="Arial" w:cs="Arial"/>
            <w:color w:val="000000"/>
            <w:vertAlign w:val="superscript"/>
            <w:lang w:val="en-US"/>
          </w:rPr>
          <w:t>-</w:t>
        </w:r>
        <w:r w:rsidRPr="00CB12E2">
          <w:rPr>
            <w:rFonts w:ascii="Arial" w:hAnsi="Arial" w:cs="Arial"/>
            <w:color w:val="000000"/>
            <w:lang w:val="en-US"/>
          </w:rPr>
          <w:t>CD8α</w:t>
        </w:r>
        <w:r w:rsidRPr="00CB12E2">
          <w:rPr>
            <w:rFonts w:ascii="Arial" w:hAnsi="Arial" w:cs="Arial"/>
            <w:color w:val="000000"/>
            <w:vertAlign w:val="superscript"/>
            <w:lang w:val="en-US"/>
          </w:rPr>
          <w:t>-</w:t>
        </w:r>
        <w:r w:rsidRPr="00CB12E2">
          <w:rPr>
            <w:rFonts w:ascii="Arial" w:hAnsi="Arial" w:cs="Arial"/>
            <w:color w:val="000000"/>
            <w:lang w:val="en-US"/>
          </w:rPr>
          <w:t>Ter119</w:t>
        </w:r>
        <w:r w:rsidRPr="00CB12E2">
          <w:rPr>
            <w:rFonts w:ascii="Arial" w:hAnsi="Arial" w:cs="Arial"/>
            <w:color w:val="000000"/>
            <w:vertAlign w:val="superscript"/>
            <w:lang w:val="en-US"/>
          </w:rPr>
          <w:t>-</w:t>
        </w:r>
        <w:r w:rsidRPr="00CB12E2">
          <w:rPr>
            <w:rFonts w:ascii="Arial" w:hAnsi="Arial" w:cs="Arial"/>
            <w:color w:val="000000"/>
            <w:lang w:val="en-US"/>
          </w:rPr>
          <w:t>SiglecF</w:t>
        </w:r>
        <w:r w:rsidRPr="00CB12E2">
          <w:rPr>
            <w:rFonts w:ascii="Arial" w:hAnsi="Arial" w:cs="Arial"/>
            <w:color w:val="000000"/>
            <w:vertAlign w:val="superscript"/>
            <w:lang w:val="en-US"/>
          </w:rPr>
          <w:t>-</w:t>
        </w:r>
        <w:r w:rsidRPr="00CB12E2">
          <w:rPr>
            <w:rFonts w:ascii="Arial" w:hAnsi="Arial" w:cs="Arial"/>
            <w:color w:val="000000"/>
            <w:lang w:val="en-US"/>
          </w:rPr>
          <w:t>Ly6G</w:t>
        </w:r>
        <w:r w:rsidRPr="00CB12E2">
          <w:rPr>
            <w:rFonts w:ascii="Arial" w:hAnsi="Arial" w:cs="Arial"/>
            <w:color w:val="000000"/>
            <w:vertAlign w:val="superscript"/>
            <w:lang w:val="en-US"/>
          </w:rPr>
          <w:t>-</w:t>
        </w:r>
        <w:r w:rsidRPr="00CB12E2">
          <w:rPr>
            <w:rFonts w:ascii="Arial" w:hAnsi="Arial" w:cs="Arial"/>
            <w:color w:val="000000"/>
            <w:lang w:val="en-US"/>
          </w:rPr>
          <w:t>FceRI</w:t>
        </w:r>
        <w:r w:rsidRPr="00CB12E2">
          <w:rPr>
            <w:rFonts w:ascii="Arial" w:hAnsi="Arial" w:cs="Arial"/>
            <w:color w:val="000000"/>
            <w:vertAlign w:val="superscript"/>
            <w:lang w:val="en-US"/>
          </w:rPr>
          <w:t>-</w:t>
        </w:r>
        <w:r w:rsidRPr="00CB12E2">
          <w:rPr>
            <w:rFonts w:ascii="Arial" w:hAnsi="Arial" w:cs="Arial"/>
            <w:color w:val="000000"/>
            <w:lang w:val="en-US"/>
          </w:rPr>
          <w:t>)</w:t>
        </w:r>
      </w:ins>
      <w:ins w:id="216" w:author=" " w:date="2020-12-28T14:33:00Z">
        <w:r w:rsidRPr="004854A2">
          <w:rPr>
            <w:rFonts w:ascii="-webkit-standard" w:eastAsia="Times New Roman" w:hAnsi="-webkit-standard" w:cs="Times New Roman"/>
            <w:color w:val="000000"/>
            <w:lang w:val="en-US" w:eastAsia="en-GB"/>
          </w:rPr>
          <w:t xml:space="preserve">.  </w:t>
        </w:r>
      </w:ins>
      <w:ins w:id="217" w:author=" " w:date="2020-12-28T14:34:00Z">
        <w:r>
          <w:rPr>
            <w:rFonts w:ascii="-webkit-standard" w:eastAsia="Times New Roman" w:hAnsi="-webkit-standard" w:cs="Times New Roman"/>
            <w:color w:val="000000"/>
            <w:lang w:val="en-US" w:eastAsia="en-GB"/>
          </w:rPr>
          <w:t xml:space="preserve">Monocytes were </w:t>
        </w:r>
        <w:proofErr w:type="spellStart"/>
        <w:r>
          <w:rPr>
            <w:rFonts w:ascii="-webkit-standard" w:eastAsia="Times New Roman" w:hAnsi="-webkit-standard" w:cs="Times New Roman"/>
            <w:color w:val="000000"/>
            <w:lang w:val="en-US" w:eastAsia="en-GB"/>
          </w:rPr>
          <w:t>flowsorted</w:t>
        </w:r>
        <w:proofErr w:type="spellEnd"/>
        <w:r>
          <w:rPr>
            <w:rFonts w:ascii="-webkit-standard" w:eastAsia="Times New Roman" w:hAnsi="-webkit-standard" w:cs="Times New Roman"/>
            <w:color w:val="000000"/>
            <w:lang w:val="en-US" w:eastAsia="en-GB"/>
          </w:rPr>
          <w:t xml:space="preserve"> from </w:t>
        </w:r>
        <w:r w:rsidR="009A7C39">
          <w:rPr>
            <w:rFonts w:ascii="-webkit-standard" w:eastAsia="Times New Roman" w:hAnsi="-webkit-standard" w:cs="Times New Roman"/>
            <w:color w:val="000000"/>
            <w:lang w:val="en-US" w:eastAsia="en-GB"/>
          </w:rPr>
          <w:t xml:space="preserve">total bone marrow. </w:t>
        </w:r>
      </w:ins>
      <w:ins w:id="218" w:author=" " w:date="2020-12-28T14:33:00Z">
        <w:r>
          <w:rPr>
            <w:rFonts w:ascii="-webkit-standard" w:eastAsia="Times New Roman" w:hAnsi="-webkit-standard" w:cs="Times New Roman"/>
            <w:color w:val="000000"/>
            <w:lang w:val="en-US" w:eastAsia="en-GB"/>
          </w:rPr>
          <w:t xml:space="preserve">MDPs, CDPs and </w:t>
        </w:r>
        <w:proofErr w:type="spellStart"/>
        <w:r>
          <w:rPr>
            <w:rFonts w:ascii="-webkit-standard" w:eastAsia="Times New Roman" w:hAnsi="-webkit-standard" w:cs="Times New Roman"/>
            <w:color w:val="000000"/>
            <w:lang w:val="en-US" w:eastAsia="en-GB"/>
          </w:rPr>
          <w:t>cMoPs</w:t>
        </w:r>
        <w:proofErr w:type="spellEnd"/>
        <w:r>
          <w:rPr>
            <w:rFonts w:ascii="-webkit-standard" w:eastAsia="Times New Roman" w:hAnsi="-webkit-standard" w:cs="Times New Roman"/>
            <w:color w:val="000000"/>
            <w:lang w:val="en-US" w:eastAsia="en-GB"/>
          </w:rPr>
          <w:t xml:space="preserve"> were sorted from lineage negative cells. Lineage depletion of mature hematopoietic cell lineages was performed </w:t>
        </w:r>
      </w:ins>
      <w:del w:id="219" w:author=" " w:date="2020-12-28T14:27:00Z">
        <w:r w:rsidR="00CB12E2" w:rsidRPr="00CB12E2" w:rsidDel="00690657">
          <w:rPr>
            <w:rFonts w:ascii="Arial" w:hAnsi="Arial" w:cs="Arial"/>
            <w:color w:val="000000"/>
            <w:lang w:val="en-US"/>
          </w:rPr>
          <w:delText>F</w:delText>
        </w:r>
      </w:del>
      <w:del w:id="220" w:author=" " w:date="2020-12-28T14:30:00Z">
        <w:r w:rsidR="00CB12E2" w:rsidRPr="00CB12E2" w:rsidDel="00690657">
          <w:rPr>
            <w:rFonts w:ascii="Arial" w:hAnsi="Arial" w:cs="Arial"/>
            <w:color w:val="000000"/>
            <w:lang w:val="en-US"/>
          </w:rPr>
          <w:delText>or</w:delText>
        </w:r>
      </w:del>
      <w:del w:id="221" w:author=" " w:date="2020-12-28T14:35:00Z">
        <w:r w:rsidR="00CB12E2" w:rsidRPr="00CB12E2" w:rsidDel="009A7C39">
          <w:rPr>
            <w:rFonts w:ascii="Arial" w:hAnsi="Arial" w:cs="Arial"/>
            <w:color w:val="000000"/>
            <w:lang w:val="en-US"/>
          </w:rPr>
          <w:delText xml:space="preserve"> </w:delText>
        </w:r>
      </w:del>
      <w:del w:id="222" w:author=" " w:date="2020-12-28T14:28:00Z">
        <w:r w:rsidR="00CB12E2" w:rsidRPr="00CB12E2" w:rsidDel="00690657">
          <w:rPr>
            <w:rFonts w:ascii="Arial" w:hAnsi="Arial" w:cs="Arial"/>
            <w:color w:val="000000"/>
            <w:lang w:val="en-US"/>
          </w:rPr>
          <w:delText>DNA methylation analysis of the indicated progenitor populations</w:delText>
        </w:r>
      </w:del>
      <w:del w:id="223" w:author=" " w:date="2020-12-28T14:35:00Z">
        <w:r w:rsidR="00CB12E2" w:rsidRPr="00CB12E2" w:rsidDel="009A7C39">
          <w:rPr>
            <w:rFonts w:ascii="Arial" w:hAnsi="Arial" w:cs="Arial"/>
            <w:color w:val="000000"/>
            <w:lang w:val="en-US"/>
          </w:rPr>
          <w:delText xml:space="preserve">, BM cell suspensions </w:delText>
        </w:r>
      </w:del>
      <w:del w:id="224" w:author=" " w:date="2020-12-28T14:29:00Z">
        <w:r w:rsidR="00CB12E2" w:rsidRPr="00CB12E2" w:rsidDel="00690657">
          <w:rPr>
            <w:rFonts w:ascii="Arial" w:hAnsi="Arial" w:cs="Arial"/>
            <w:color w:val="000000"/>
            <w:lang w:val="en-US"/>
          </w:rPr>
          <w:delText xml:space="preserve">from 8-12 weeks C57BL/6 (BL6) wildtype mice </w:delText>
        </w:r>
      </w:del>
      <w:del w:id="225" w:author=" " w:date="2020-12-28T14:35:00Z">
        <w:r w:rsidR="00CB12E2" w:rsidRPr="00CB12E2" w:rsidDel="009A7C39">
          <w:rPr>
            <w:rFonts w:ascii="Arial" w:hAnsi="Arial" w:cs="Arial"/>
            <w:color w:val="000000"/>
            <w:lang w:val="en-US"/>
          </w:rPr>
          <w:delText xml:space="preserve">were subjected to manual depletion of mature hematopoietic cell lineages </w:delText>
        </w:r>
      </w:del>
      <w:r w:rsidR="00CB12E2" w:rsidRPr="00CB12E2">
        <w:rPr>
          <w:rFonts w:ascii="Arial" w:hAnsi="Arial" w:cs="Arial"/>
          <w:color w:val="000000"/>
          <w:lang w:val="en-US"/>
        </w:rPr>
        <w:t xml:space="preserve">using </w:t>
      </w:r>
      <w:proofErr w:type="spellStart"/>
      <w:r w:rsidR="00CB12E2" w:rsidRPr="00CB12E2">
        <w:rPr>
          <w:rFonts w:ascii="Arial" w:hAnsi="Arial" w:cs="Arial"/>
          <w:color w:val="000000"/>
          <w:lang w:val="en-US"/>
        </w:rPr>
        <w:t>Dynabeads</w:t>
      </w:r>
      <w:proofErr w:type="spellEnd"/>
      <w:r w:rsidR="00CB12E2" w:rsidRPr="00CB12E2">
        <w:rPr>
          <w:rFonts w:ascii="Arial" w:hAnsi="Arial" w:cs="Arial"/>
          <w:color w:val="000000"/>
          <w:lang w:val="en-US"/>
        </w:rPr>
        <w:t xml:space="preserve"> (</w:t>
      </w:r>
      <w:proofErr w:type="spellStart"/>
      <w:r w:rsidR="00CB12E2" w:rsidRPr="00CB12E2">
        <w:rPr>
          <w:rFonts w:ascii="Arial" w:hAnsi="Arial" w:cs="Arial"/>
          <w:color w:val="000000"/>
          <w:lang w:val="en-US"/>
        </w:rPr>
        <w:t>Dynabeads</w:t>
      </w:r>
      <w:proofErr w:type="spellEnd"/>
      <w:r w:rsidR="00CB12E2" w:rsidRPr="00CB12E2">
        <w:rPr>
          <w:rFonts w:ascii="Arial" w:hAnsi="Arial" w:cs="Arial"/>
          <w:color w:val="000000"/>
          <w:lang w:val="en-US"/>
        </w:rPr>
        <w:t xml:space="preserve"> Sheep anti-Rat IgG magnetic beads, Thermo Fischer) and rat IgG isotype antibodies to B220, CD4, CD8</w:t>
      </w:r>
      <w:r w:rsidR="00CB12E2" w:rsidRPr="00CB12E2">
        <w:rPr>
          <w:rFonts w:ascii="Arial" w:hAnsi="Arial" w:cs="Arial"/>
          <w:color w:val="000000"/>
        </w:rPr>
        <w:t>α</w:t>
      </w:r>
      <w:r w:rsidR="00CB12E2" w:rsidRPr="00CB12E2">
        <w:rPr>
          <w:rFonts w:ascii="Arial" w:hAnsi="Arial" w:cs="Arial"/>
          <w:color w:val="000000"/>
          <w:lang w:val="en-US"/>
        </w:rPr>
        <w:t xml:space="preserve">, CD19 and Ter119, expanded by antibodies to CD11b and Gr-1 for isolation of MDP and CDP or Ly-6G for </w:t>
      </w:r>
      <w:proofErr w:type="spellStart"/>
      <w:r w:rsidR="00CB12E2" w:rsidRPr="00CB12E2">
        <w:rPr>
          <w:rFonts w:ascii="Arial" w:hAnsi="Arial" w:cs="Arial"/>
          <w:color w:val="000000"/>
          <w:lang w:val="en-US"/>
        </w:rPr>
        <w:t>cMoP</w:t>
      </w:r>
      <w:proofErr w:type="spellEnd"/>
      <w:r w:rsidR="00CB12E2" w:rsidRPr="00CB12E2">
        <w:rPr>
          <w:rFonts w:ascii="Arial" w:hAnsi="Arial" w:cs="Arial"/>
          <w:color w:val="000000"/>
          <w:lang w:val="en-US"/>
        </w:rPr>
        <w:t xml:space="preserve"> isolation. </w:t>
      </w:r>
      <w:proofErr w:type="spellStart"/>
      <w:ins w:id="226" w:author=" " w:date="2020-12-28T14:32:00Z">
        <w:r w:rsidRPr="00CB12E2">
          <w:rPr>
            <w:rFonts w:ascii="Arial" w:hAnsi="Arial" w:cs="Arial"/>
            <w:color w:val="000000"/>
            <w:lang w:val="en-US"/>
          </w:rPr>
          <w:t>pDCs</w:t>
        </w:r>
        <w:proofErr w:type="spellEnd"/>
        <w:r w:rsidRPr="00CB12E2">
          <w:rPr>
            <w:rFonts w:ascii="Arial" w:hAnsi="Arial" w:cs="Arial"/>
            <w:color w:val="000000"/>
            <w:lang w:val="en-US"/>
          </w:rPr>
          <w:t xml:space="preserve"> (PDCA</w:t>
        </w:r>
        <w:r w:rsidRPr="00CB12E2">
          <w:rPr>
            <w:rFonts w:ascii="Arial" w:hAnsi="Arial" w:cs="Arial"/>
            <w:color w:val="000000"/>
            <w:vertAlign w:val="superscript"/>
            <w:lang w:val="en-US"/>
          </w:rPr>
          <w:t>+</w:t>
        </w:r>
        <w:r w:rsidRPr="00CB12E2">
          <w:rPr>
            <w:rFonts w:ascii="Arial" w:hAnsi="Arial" w:cs="Arial"/>
            <w:color w:val="000000"/>
            <w:lang w:val="en-US"/>
          </w:rPr>
          <w:t>CD11c</w:t>
        </w:r>
        <w:r w:rsidRPr="00CB12E2">
          <w:rPr>
            <w:rFonts w:ascii="Arial" w:hAnsi="Arial" w:cs="Arial"/>
            <w:color w:val="000000"/>
            <w:vertAlign w:val="superscript"/>
            <w:lang w:val="en-US"/>
          </w:rPr>
          <w:t>int</w:t>
        </w:r>
        <w:r w:rsidRPr="00CB12E2">
          <w:rPr>
            <w:rFonts w:ascii="Arial" w:hAnsi="Arial" w:cs="Arial"/>
            <w:color w:val="000000"/>
            <w:lang w:val="en-US"/>
          </w:rPr>
          <w:t>), CD8</w:t>
        </w:r>
        <w:r w:rsidRPr="00CB12E2">
          <w:rPr>
            <w:rFonts w:ascii="Arial" w:hAnsi="Arial" w:cs="Arial"/>
            <w:color w:val="000000"/>
            <w:vertAlign w:val="superscript"/>
            <w:lang w:val="en-US"/>
          </w:rPr>
          <w:t xml:space="preserve">+ </w:t>
        </w:r>
        <w:proofErr w:type="spellStart"/>
        <w:r w:rsidRPr="00CB12E2">
          <w:rPr>
            <w:rFonts w:ascii="Arial" w:hAnsi="Arial" w:cs="Arial"/>
            <w:color w:val="000000"/>
            <w:lang w:val="en-US"/>
          </w:rPr>
          <w:t>cDC</w:t>
        </w:r>
        <w:proofErr w:type="spellEnd"/>
        <w:r w:rsidRPr="00CB12E2">
          <w:rPr>
            <w:rFonts w:ascii="Arial" w:hAnsi="Arial" w:cs="Arial"/>
            <w:color w:val="000000"/>
            <w:lang w:val="en-US"/>
          </w:rPr>
          <w:t xml:space="preserve"> (CD11c</w:t>
        </w:r>
        <w:r w:rsidRPr="00CB12E2">
          <w:rPr>
            <w:rFonts w:ascii="Arial" w:hAnsi="Arial" w:cs="Arial"/>
            <w:color w:val="000000"/>
            <w:vertAlign w:val="superscript"/>
            <w:lang w:val="en-US"/>
          </w:rPr>
          <w:t>hi</w:t>
        </w:r>
        <w:r w:rsidRPr="00CB12E2">
          <w:rPr>
            <w:rFonts w:ascii="Arial" w:hAnsi="Arial" w:cs="Arial"/>
            <w:color w:val="000000"/>
            <w:lang w:val="en-US"/>
          </w:rPr>
          <w:t>MHCII</w:t>
        </w:r>
        <w:r w:rsidRPr="00CB12E2">
          <w:rPr>
            <w:rFonts w:ascii="Arial" w:hAnsi="Arial" w:cs="Arial"/>
            <w:color w:val="000000"/>
            <w:vertAlign w:val="superscript"/>
            <w:lang w:val="en-US"/>
          </w:rPr>
          <w:t>+</w:t>
        </w:r>
        <w:r w:rsidRPr="00CB12E2">
          <w:rPr>
            <w:rFonts w:ascii="Arial" w:hAnsi="Arial" w:cs="Arial"/>
            <w:color w:val="000000"/>
            <w:lang w:val="en-US"/>
          </w:rPr>
          <w:t>CD8α</w:t>
        </w:r>
        <w:r w:rsidRPr="00CB12E2">
          <w:rPr>
            <w:rFonts w:ascii="Arial" w:hAnsi="Arial" w:cs="Arial"/>
            <w:color w:val="000000"/>
            <w:vertAlign w:val="superscript"/>
            <w:lang w:val="en-US"/>
          </w:rPr>
          <w:t>+</w:t>
        </w:r>
        <w:r w:rsidRPr="00CB12E2">
          <w:rPr>
            <w:rFonts w:ascii="Arial" w:hAnsi="Arial" w:cs="Arial"/>
            <w:color w:val="000000"/>
            <w:lang w:val="en-US"/>
          </w:rPr>
          <w:t>CD11b</w:t>
        </w:r>
        <w:r w:rsidRPr="00CB12E2">
          <w:rPr>
            <w:rFonts w:ascii="Arial" w:hAnsi="Arial" w:cs="Arial"/>
            <w:color w:val="000000"/>
            <w:vertAlign w:val="superscript"/>
            <w:lang w:val="en-US"/>
          </w:rPr>
          <w:t>-</w:t>
        </w:r>
        <w:r w:rsidRPr="00CB12E2">
          <w:rPr>
            <w:rFonts w:ascii="Arial" w:hAnsi="Arial" w:cs="Arial"/>
            <w:color w:val="000000"/>
            <w:lang w:val="en-US"/>
          </w:rPr>
          <w:t>) and CD11b</w:t>
        </w:r>
        <w:r w:rsidRPr="00CB12E2">
          <w:rPr>
            <w:rFonts w:ascii="Arial" w:hAnsi="Arial" w:cs="Arial"/>
            <w:color w:val="000000"/>
            <w:vertAlign w:val="superscript"/>
            <w:lang w:val="en-US"/>
          </w:rPr>
          <w:t xml:space="preserve">+ </w:t>
        </w:r>
        <w:proofErr w:type="spellStart"/>
        <w:r w:rsidRPr="00CB12E2">
          <w:rPr>
            <w:rFonts w:ascii="Arial" w:hAnsi="Arial" w:cs="Arial"/>
            <w:color w:val="000000"/>
            <w:lang w:val="en-US"/>
          </w:rPr>
          <w:t>cDC</w:t>
        </w:r>
        <w:proofErr w:type="spellEnd"/>
        <w:r w:rsidRPr="00CB12E2">
          <w:rPr>
            <w:rFonts w:ascii="Arial" w:hAnsi="Arial" w:cs="Arial"/>
            <w:color w:val="000000"/>
            <w:lang w:val="en-US"/>
          </w:rPr>
          <w:t xml:space="preserve"> (CD11c</w:t>
        </w:r>
        <w:r w:rsidRPr="00CB12E2">
          <w:rPr>
            <w:rFonts w:ascii="Arial" w:hAnsi="Arial" w:cs="Arial"/>
            <w:color w:val="000000"/>
            <w:vertAlign w:val="superscript"/>
            <w:lang w:val="en-US"/>
          </w:rPr>
          <w:t>hi</w:t>
        </w:r>
        <w:r w:rsidRPr="00CB12E2">
          <w:rPr>
            <w:rFonts w:ascii="Arial" w:hAnsi="Arial" w:cs="Arial"/>
            <w:color w:val="000000"/>
            <w:lang w:val="en-US"/>
          </w:rPr>
          <w:t>MHCII</w:t>
        </w:r>
        <w:r w:rsidRPr="00CB12E2">
          <w:rPr>
            <w:rFonts w:ascii="Arial" w:hAnsi="Arial" w:cs="Arial"/>
            <w:color w:val="000000"/>
            <w:vertAlign w:val="superscript"/>
            <w:lang w:val="en-US"/>
          </w:rPr>
          <w:t>+</w:t>
        </w:r>
        <w:r w:rsidRPr="00CB12E2">
          <w:rPr>
            <w:rFonts w:ascii="Arial" w:hAnsi="Arial" w:cs="Arial"/>
            <w:color w:val="000000"/>
            <w:lang w:val="en-US"/>
          </w:rPr>
          <w:t>CD8α</w:t>
        </w:r>
        <w:r w:rsidRPr="00CB12E2">
          <w:rPr>
            <w:rFonts w:ascii="Arial" w:hAnsi="Arial" w:cs="Arial"/>
            <w:color w:val="000000"/>
            <w:vertAlign w:val="superscript"/>
            <w:lang w:val="en-US"/>
          </w:rPr>
          <w:t>+</w:t>
        </w:r>
        <w:r w:rsidRPr="00CB12E2">
          <w:rPr>
            <w:rFonts w:ascii="Arial" w:hAnsi="Arial" w:cs="Arial"/>
            <w:color w:val="000000"/>
            <w:lang w:val="en-US"/>
          </w:rPr>
          <w:t>CD11b</w:t>
        </w:r>
        <w:r w:rsidRPr="00CB12E2">
          <w:rPr>
            <w:rFonts w:ascii="Arial" w:hAnsi="Arial" w:cs="Arial"/>
            <w:color w:val="000000"/>
            <w:vertAlign w:val="superscript"/>
            <w:lang w:val="en-US"/>
          </w:rPr>
          <w:t>-</w:t>
        </w:r>
        <w:r w:rsidRPr="00CB12E2">
          <w:rPr>
            <w:rFonts w:ascii="Arial" w:hAnsi="Arial" w:cs="Arial"/>
            <w:color w:val="000000"/>
            <w:lang w:val="en-US"/>
          </w:rPr>
          <w:t>) were isolated from spleen</w:t>
        </w:r>
        <w:r>
          <w:rPr>
            <w:rFonts w:ascii="Arial" w:hAnsi="Arial" w:cs="Arial"/>
            <w:color w:val="000000"/>
            <w:lang w:val="en-US"/>
          </w:rPr>
          <w:t xml:space="preserve"> suspensions. </w:t>
        </w:r>
      </w:ins>
      <w:commentRangeStart w:id="227"/>
      <w:del w:id="228" w:author=" " w:date="2020-12-28T14:30:00Z">
        <w:r w:rsidR="00CB12E2" w:rsidRPr="00CB12E2" w:rsidDel="00690657">
          <w:rPr>
            <w:rFonts w:ascii="Arial" w:hAnsi="Arial" w:cs="Arial"/>
            <w:color w:val="000000"/>
            <w:lang w:val="en-US"/>
          </w:rPr>
          <w:delText>This was followed by flowsorting of MDP</w:delText>
        </w:r>
      </w:del>
      <w:del w:id="229" w:author=" " w:date="2020-12-28T14:29:00Z">
        <w:r w:rsidR="00CB12E2" w:rsidRPr="00CB12E2" w:rsidDel="00690657">
          <w:rPr>
            <w:rFonts w:ascii="Arial" w:hAnsi="Arial" w:cs="Arial"/>
            <w:color w:val="000000"/>
            <w:lang w:val="en-US"/>
          </w:rPr>
          <w:delText xml:space="preserve"> (</w:delText>
        </w:r>
        <w:r w:rsidR="00CB12E2" w:rsidRPr="00CB12E2" w:rsidDel="00690657">
          <w:rPr>
            <w:rFonts w:ascii="Arial" w:eastAsia="Times New Roman" w:hAnsi="Arial" w:cs="Arial"/>
            <w:color w:val="000000"/>
            <w:shd w:val="clear" w:color="auto" w:fill="FFFFFF"/>
            <w:lang w:val="en-US"/>
          </w:rPr>
          <w:delText>Lin</w:delText>
        </w:r>
        <w:r w:rsidR="00CB12E2" w:rsidRPr="00CB12E2" w:rsidDel="00690657">
          <w:rPr>
            <w:rFonts w:ascii="Arial" w:eastAsia="Times New Roman" w:hAnsi="Arial" w:cs="Arial"/>
            <w:color w:val="000000"/>
            <w:vertAlign w:val="superscript"/>
            <w:lang w:val="en-US"/>
          </w:rPr>
          <w:delText>-</w:delText>
        </w:r>
        <w:r w:rsidR="00CB12E2" w:rsidRPr="00CB12E2" w:rsidDel="00690657">
          <w:rPr>
            <w:rFonts w:ascii="Arial" w:eastAsia="Times New Roman" w:hAnsi="Arial" w:cs="Arial"/>
            <w:color w:val="000000"/>
            <w:shd w:val="clear" w:color="auto" w:fill="FFFFFF"/>
            <w:lang w:val="en-US"/>
          </w:rPr>
          <w:delText>cKit</w:delText>
        </w:r>
        <w:r w:rsidR="00CB12E2" w:rsidRPr="00CB12E2" w:rsidDel="00690657">
          <w:rPr>
            <w:rFonts w:ascii="Arial" w:eastAsia="Times New Roman" w:hAnsi="Arial" w:cs="Arial"/>
            <w:color w:val="000000"/>
            <w:vertAlign w:val="superscript"/>
            <w:lang w:val="en-US"/>
          </w:rPr>
          <w:delText>hi</w:delText>
        </w:r>
        <w:r w:rsidR="00CB12E2" w:rsidRPr="00CB12E2" w:rsidDel="00690657">
          <w:rPr>
            <w:rFonts w:ascii="Arial" w:eastAsia="Times New Roman" w:hAnsi="Arial" w:cs="Arial"/>
            <w:color w:val="000000"/>
            <w:shd w:val="clear" w:color="auto" w:fill="FFFFFF"/>
            <w:lang w:val="en-US"/>
          </w:rPr>
          <w:delText>CD115</w:delText>
        </w:r>
        <w:r w:rsidR="00CB12E2" w:rsidRPr="00CB12E2" w:rsidDel="00690657">
          <w:rPr>
            <w:rFonts w:ascii="Arial" w:eastAsia="Times New Roman" w:hAnsi="Arial" w:cs="Arial"/>
            <w:color w:val="000000"/>
            <w:vertAlign w:val="superscript"/>
            <w:lang w:val="en-US"/>
          </w:rPr>
          <w:delText>+</w:delText>
        </w:r>
        <w:r w:rsidR="00CB12E2" w:rsidRPr="00CB12E2" w:rsidDel="00690657">
          <w:rPr>
            <w:rFonts w:ascii="Arial" w:eastAsia="Times New Roman" w:hAnsi="Arial" w:cs="Arial"/>
            <w:color w:val="000000"/>
            <w:shd w:val="clear" w:color="auto" w:fill="FFFFFF"/>
            <w:lang w:val="en-US"/>
          </w:rPr>
          <w:delText>Flt3</w:delText>
        </w:r>
        <w:r w:rsidR="00CB12E2" w:rsidRPr="00CB12E2" w:rsidDel="00690657">
          <w:rPr>
            <w:rFonts w:ascii="Arial" w:eastAsia="Times New Roman" w:hAnsi="Arial" w:cs="Arial"/>
            <w:color w:val="000000"/>
            <w:vertAlign w:val="superscript"/>
            <w:lang w:val="en-US"/>
          </w:rPr>
          <w:delText>+</w:delText>
        </w:r>
        <w:r w:rsidR="00CB12E2" w:rsidRPr="00CB12E2" w:rsidDel="00690657">
          <w:rPr>
            <w:rFonts w:ascii="Arial" w:eastAsia="Times New Roman" w:hAnsi="Arial" w:cs="Arial"/>
            <w:color w:val="000000"/>
            <w:shd w:val="clear" w:color="auto" w:fill="FFFFFF"/>
            <w:lang w:val="en-US"/>
          </w:rPr>
          <w:delText>)</w:delText>
        </w:r>
      </w:del>
      <w:del w:id="230" w:author=" " w:date="2020-12-28T14:30:00Z">
        <w:r w:rsidR="00CB12E2" w:rsidRPr="00CB12E2" w:rsidDel="00690657">
          <w:rPr>
            <w:rFonts w:ascii="Arial" w:eastAsia="Times New Roman" w:hAnsi="Arial" w:cs="Arial"/>
            <w:color w:val="000000"/>
            <w:shd w:val="clear" w:color="auto" w:fill="FFFFFF"/>
            <w:lang w:val="en-US"/>
          </w:rPr>
          <w:delText xml:space="preserve">, CDP </w:delText>
        </w:r>
      </w:del>
      <w:del w:id="231" w:author=" " w:date="2020-12-28T14:29:00Z">
        <w:r w:rsidR="00CB12E2" w:rsidRPr="00CB12E2" w:rsidDel="00690657">
          <w:rPr>
            <w:rFonts w:ascii="Arial" w:eastAsia="Times New Roman" w:hAnsi="Arial" w:cs="Arial"/>
            <w:color w:val="000000"/>
            <w:shd w:val="clear" w:color="auto" w:fill="FFFFFF"/>
            <w:lang w:val="en-US"/>
          </w:rPr>
          <w:delText>(Lin</w:delText>
        </w:r>
        <w:r w:rsidR="00CB12E2" w:rsidRPr="00CB12E2" w:rsidDel="00690657">
          <w:rPr>
            <w:rFonts w:ascii="Arial" w:eastAsia="Times New Roman" w:hAnsi="Arial" w:cs="Arial"/>
            <w:color w:val="000000"/>
            <w:vertAlign w:val="superscript"/>
            <w:lang w:val="en-US"/>
          </w:rPr>
          <w:delText>-</w:delText>
        </w:r>
        <w:r w:rsidR="00CB12E2" w:rsidRPr="00CB12E2" w:rsidDel="00690657">
          <w:rPr>
            <w:rFonts w:ascii="Arial" w:eastAsia="Times New Roman" w:hAnsi="Arial" w:cs="Arial"/>
            <w:color w:val="000000"/>
            <w:shd w:val="clear" w:color="auto" w:fill="FFFFFF"/>
            <w:lang w:val="en-US"/>
          </w:rPr>
          <w:delText>cKit</w:delText>
        </w:r>
        <w:r w:rsidR="00CB12E2" w:rsidRPr="00CB12E2" w:rsidDel="00690657">
          <w:rPr>
            <w:rFonts w:ascii="Arial" w:eastAsia="Times New Roman" w:hAnsi="Arial" w:cs="Arial"/>
            <w:color w:val="000000"/>
            <w:vertAlign w:val="superscript"/>
            <w:lang w:val="en-US"/>
          </w:rPr>
          <w:delText>lo</w:delText>
        </w:r>
        <w:r w:rsidR="00CB12E2" w:rsidRPr="00CB12E2" w:rsidDel="00690657">
          <w:rPr>
            <w:rFonts w:ascii="Arial" w:eastAsia="Times New Roman" w:hAnsi="Arial" w:cs="Arial"/>
            <w:color w:val="000000"/>
            <w:shd w:val="clear" w:color="auto" w:fill="FFFFFF"/>
            <w:lang w:val="en-US"/>
          </w:rPr>
          <w:delText>CD115</w:delText>
        </w:r>
        <w:r w:rsidR="00CB12E2" w:rsidRPr="00CB12E2" w:rsidDel="00690657">
          <w:rPr>
            <w:rFonts w:ascii="Arial" w:eastAsia="Times New Roman" w:hAnsi="Arial" w:cs="Arial"/>
            <w:color w:val="000000"/>
            <w:vertAlign w:val="superscript"/>
            <w:lang w:val="en-US"/>
          </w:rPr>
          <w:delText>+</w:delText>
        </w:r>
        <w:r w:rsidR="00CB12E2" w:rsidRPr="00CB12E2" w:rsidDel="00690657">
          <w:rPr>
            <w:rFonts w:ascii="Arial" w:eastAsia="Times New Roman" w:hAnsi="Arial" w:cs="Arial"/>
            <w:color w:val="000000"/>
            <w:shd w:val="clear" w:color="auto" w:fill="FFFFFF"/>
            <w:lang w:val="en-US"/>
          </w:rPr>
          <w:delText>Flt3</w:delText>
        </w:r>
        <w:r w:rsidR="00CB12E2" w:rsidRPr="00CB12E2" w:rsidDel="00690657">
          <w:rPr>
            <w:rFonts w:ascii="Arial" w:eastAsia="Times New Roman" w:hAnsi="Arial" w:cs="Arial"/>
            <w:color w:val="000000"/>
            <w:vertAlign w:val="superscript"/>
            <w:lang w:val="en-US"/>
          </w:rPr>
          <w:delText>+</w:delText>
        </w:r>
        <w:r w:rsidR="00CB12E2" w:rsidRPr="00CB12E2" w:rsidDel="00690657">
          <w:rPr>
            <w:rFonts w:ascii="Arial" w:eastAsia="Times New Roman" w:hAnsi="Arial" w:cs="Arial"/>
            <w:color w:val="000000"/>
            <w:lang w:val="en-US"/>
          </w:rPr>
          <w:delText xml:space="preserve">) </w:delText>
        </w:r>
      </w:del>
      <w:del w:id="232" w:author=" " w:date="2020-12-28T14:30:00Z">
        <w:r w:rsidR="00CB12E2" w:rsidRPr="00CB12E2" w:rsidDel="00690657">
          <w:rPr>
            <w:rFonts w:ascii="Arial" w:eastAsia="Times New Roman" w:hAnsi="Arial" w:cs="Arial"/>
            <w:color w:val="000000"/>
            <w:lang w:val="en-US"/>
          </w:rPr>
          <w:delText xml:space="preserve">and </w:delText>
        </w:r>
        <w:r w:rsidR="00CB12E2" w:rsidRPr="00CB12E2" w:rsidDel="00690657">
          <w:rPr>
            <w:rFonts w:ascii="Arial" w:hAnsi="Arial" w:cs="Arial"/>
            <w:lang w:val="en-US"/>
          </w:rPr>
          <w:delText>cMoP (Lin</w:delText>
        </w:r>
        <w:r w:rsidR="00CB12E2" w:rsidRPr="00CB12E2" w:rsidDel="00690657">
          <w:rPr>
            <w:rFonts w:ascii="Arial" w:hAnsi="Arial" w:cs="Arial"/>
            <w:vertAlign w:val="superscript"/>
            <w:lang w:val="en-US"/>
          </w:rPr>
          <w:delText>-</w:delText>
        </w:r>
        <w:r w:rsidR="00CB12E2" w:rsidRPr="00CB12E2" w:rsidDel="00690657">
          <w:rPr>
            <w:rFonts w:ascii="Arial" w:hAnsi="Arial" w:cs="Arial"/>
            <w:lang w:val="en-US"/>
          </w:rPr>
          <w:delText>cKit</w:delText>
        </w:r>
        <w:r w:rsidR="00CB12E2" w:rsidRPr="00CB12E2" w:rsidDel="00690657">
          <w:rPr>
            <w:rFonts w:ascii="Arial" w:hAnsi="Arial" w:cs="Arial"/>
            <w:vertAlign w:val="superscript"/>
            <w:lang w:val="en-US"/>
          </w:rPr>
          <w:delText>hi</w:delText>
        </w:r>
        <w:r w:rsidR="00CB12E2" w:rsidRPr="00CB12E2" w:rsidDel="00690657">
          <w:rPr>
            <w:rFonts w:ascii="Arial" w:hAnsi="Arial" w:cs="Arial"/>
            <w:lang w:val="en-US"/>
          </w:rPr>
          <w:delText>CD115</w:delText>
        </w:r>
        <w:r w:rsidR="00CB12E2" w:rsidRPr="00CB12E2" w:rsidDel="00690657">
          <w:rPr>
            <w:rFonts w:ascii="Arial" w:hAnsi="Arial" w:cs="Arial"/>
            <w:vertAlign w:val="superscript"/>
            <w:lang w:val="en-US"/>
          </w:rPr>
          <w:delText>+</w:delText>
        </w:r>
        <w:r w:rsidR="00CB12E2" w:rsidRPr="00CB12E2" w:rsidDel="00690657">
          <w:rPr>
            <w:rFonts w:ascii="Arial" w:hAnsi="Arial" w:cs="Arial"/>
            <w:lang w:val="en-US"/>
          </w:rPr>
          <w:delText>Flt3</w:delText>
        </w:r>
        <w:r w:rsidR="00CB12E2" w:rsidRPr="00CB12E2" w:rsidDel="00690657">
          <w:rPr>
            <w:rFonts w:ascii="Arial" w:hAnsi="Arial" w:cs="Arial"/>
            <w:vertAlign w:val="superscript"/>
            <w:lang w:val="en-US"/>
          </w:rPr>
          <w:delText>-</w:delText>
        </w:r>
        <w:r w:rsidR="00CB12E2" w:rsidRPr="00CB12E2" w:rsidDel="00690657">
          <w:rPr>
            <w:rFonts w:ascii="Arial" w:hAnsi="Arial" w:cs="Arial"/>
            <w:lang w:val="en-US"/>
          </w:rPr>
          <w:delText>CD11b</w:delText>
        </w:r>
        <w:r w:rsidR="00CB12E2" w:rsidRPr="00CB12E2" w:rsidDel="00690657">
          <w:rPr>
            <w:rFonts w:ascii="Arial" w:hAnsi="Arial" w:cs="Arial"/>
            <w:vertAlign w:val="superscript"/>
            <w:lang w:val="en-US"/>
          </w:rPr>
          <w:delText>-</w:delText>
        </w:r>
        <w:r w:rsidR="00CB12E2" w:rsidRPr="00CB12E2" w:rsidDel="00690657">
          <w:rPr>
            <w:rFonts w:ascii="Arial" w:hAnsi="Arial" w:cs="Arial"/>
            <w:lang w:val="en-US"/>
          </w:rPr>
          <w:delText>Ly6C</w:delText>
        </w:r>
        <w:r w:rsidR="00CB12E2" w:rsidRPr="00CB12E2" w:rsidDel="00690657">
          <w:rPr>
            <w:rFonts w:ascii="Arial" w:hAnsi="Arial" w:cs="Arial"/>
            <w:vertAlign w:val="superscript"/>
            <w:lang w:val="en-US"/>
          </w:rPr>
          <w:delText>+</w:delText>
        </w:r>
        <w:r w:rsidR="00CB12E2" w:rsidRPr="00CB12E2" w:rsidDel="00690657">
          <w:rPr>
            <w:rFonts w:ascii="Arial" w:hAnsi="Arial" w:cs="Arial"/>
            <w:lang w:val="en-US"/>
          </w:rPr>
          <w:delText>), using a lineage ‘cocktail’ (Lin</w:delText>
        </w:r>
        <w:r w:rsidR="00CB12E2" w:rsidRPr="00CB12E2" w:rsidDel="00690657">
          <w:rPr>
            <w:rFonts w:ascii="Arial" w:hAnsi="Arial" w:cs="Arial"/>
            <w:vertAlign w:val="superscript"/>
            <w:lang w:val="en-US"/>
          </w:rPr>
          <w:delText>-</w:delText>
        </w:r>
        <w:r w:rsidR="00CB12E2" w:rsidRPr="00CB12E2" w:rsidDel="00690657">
          <w:rPr>
            <w:rFonts w:ascii="Arial" w:hAnsi="Arial" w:cs="Arial"/>
            <w:lang w:val="en-US"/>
          </w:rPr>
          <w:delText xml:space="preserve">) which </w:delText>
        </w:r>
        <w:r w:rsidR="00CB12E2" w:rsidRPr="00CB12E2" w:rsidDel="00690657">
          <w:rPr>
            <w:rFonts w:ascii="Arial" w:hAnsi="Arial" w:cs="Arial"/>
            <w:color w:val="000000"/>
            <w:lang w:val="en-US"/>
          </w:rPr>
          <w:delText>contained antibodies to B220, CD4, CD8</w:delText>
        </w:r>
        <w:r w:rsidR="00CB12E2" w:rsidRPr="00CB12E2" w:rsidDel="00690657">
          <w:rPr>
            <w:rFonts w:ascii="Arial" w:hAnsi="Arial" w:cs="Arial"/>
            <w:color w:val="000000"/>
          </w:rPr>
          <w:delText>α</w:delText>
        </w:r>
        <w:r w:rsidR="00CB12E2" w:rsidRPr="00CB12E2" w:rsidDel="00690657">
          <w:rPr>
            <w:rFonts w:ascii="Arial" w:hAnsi="Arial" w:cs="Arial"/>
            <w:color w:val="000000"/>
            <w:lang w:val="en-US"/>
          </w:rPr>
          <w:delText>, CD3</w:delText>
        </w:r>
        <w:r w:rsidR="00CB12E2" w:rsidRPr="00CB12E2" w:rsidDel="00690657">
          <w:rPr>
            <w:rFonts w:ascii="Arial" w:hAnsi="Arial" w:cs="Arial"/>
            <w:color w:val="000000"/>
          </w:rPr>
          <w:delText>ε</w:delText>
        </w:r>
        <w:r w:rsidR="00CB12E2" w:rsidRPr="00CB12E2" w:rsidDel="00690657">
          <w:rPr>
            <w:rFonts w:ascii="Arial" w:hAnsi="Arial" w:cs="Arial"/>
            <w:color w:val="000000"/>
            <w:lang w:val="en-US"/>
          </w:rPr>
          <w:delText xml:space="preserve">, CD19, CD11c, Ter119 and NK1.1, expanded by antibodies to CD11b and Gr-1 for isolation of MDP and CDP or Ly-6G for cMoP isolation. </w:delText>
        </w:r>
      </w:del>
      <w:r w:rsidR="00CB12E2" w:rsidRPr="00CB12E2">
        <w:rPr>
          <w:rFonts w:ascii="Arial" w:hAnsi="Arial" w:cs="Arial"/>
          <w:lang w:val="en-US"/>
        </w:rPr>
        <w:t xml:space="preserve">Per biological replicate, we sorted </w:t>
      </w:r>
      <w:ins w:id="233" w:author=" " w:date="2020-12-28T14:36:00Z">
        <w:r w:rsidR="009A7C39">
          <w:rPr>
            <w:rFonts w:ascii="Arial" w:hAnsi="Arial" w:cs="Arial"/>
            <w:lang w:val="en-US"/>
          </w:rPr>
          <w:t xml:space="preserve">20.000 monocytes (n=3, </w:t>
        </w:r>
        <w:r w:rsidR="009A7C39" w:rsidRPr="00CB12E2">
          <w:rPr>
            <w:rFonts w:ascii="Arial" w:hAnsi="Arial" w:cs="Arial"/>
            <w:color w:val="000000"/>
            <w:lang w:val="en-US"/>
          </w:rPr>
          <w:t xml:space="preserve">each probe was pooled from BM of </w:t>
        </w:r>
        <w:r w:rsidR="009A7C39">
          <w:rPr>
            <w:rFonts w:ascii="Arial" w:hAnsi="Arial" w:cs="Arial"/>
            <w:color w:val="000000"/>
            <w:lang w:val="en-US"/>
          </w:rPr>
          <w:t>2</w:t>
        </w:r>
      </w:ins>
      <w:ins w:id="234" w:author=" " w:date="2020-12-28T14:38:00Z">
        <w:r w:rsidR="009A7C39">
          <w:rPr>
            <w:rFonts w:ascii="Arial" w:hAnsi="Arial" w:cs="Arial"/>
            <w:color w:val="000000"/>
            <w:lang w:val="en-US"/>
          </w:rPr>
          <w:t xml:space="preserve"> or 3</w:t>
        </w:r>
      </w:ins>
      <w:ins w:id="235" w:author=" " w:date="2020-12-28T14:36:00Z">
        <w:r w:rsidR="009A7C39" w:rsidRPr="00CB12E2">
          <w:rPr>
            <w:rFonts w:ascii="Arial" w:hAnsi="Arial" w:cs="Arial"/>
            <w:color w:val="000000"/>
            <w:lang w:val="en-US"/>
          </w:rPr>
          <w:t xml:space="preserve"> independent animals</w:t>
        </w:r>
        <w:r w:rsidR="009A7C39">
          <w:rPr>
            <w:rFonts w:ascii="Arial" w:hAnsi="Arial" w:cs="Arial"/>
            <w:lang w:val="en-US"/>
          </w:rPr>
          <w:t xml:space="preserve">), </w:t>
        </w:r>
      </w:ins>
      <w:r w:rsidR="00CB12E2" w:rsidRPr="00CB12E2">
        <w:rPr>
          <w:rFonts w:ascii="Arial" w:hAnsi="Arial" w:cs="Arial"/>
          <w:lang w:val="en-US"/>
        </w:rPr>
        <w:t>10,000 MDP (</w:t>
      </w:r>
      <w:r w:rsidR="00CB12E2" w:rsidRPr="00CB12E2">
        <w:rPr>
          <w:rFonts w:ascii="Arial" w:hAnsi="Arial" w:cs="Arial"/>
          <w:color w:val="000000"/>
          <w:lang w:val="en-US"/>
        </w:rPr>
        <w:t xml:space="preserve">n=2, each probe was pooled from BM of 7 and 8 independent animals), 20,000-25,000 CDP (n=4, each probe was pooled from BM of 2 or 3 independent animals), 15,000-20,000 </w:t>
      </w:r>
      <w:proofErr w:type="spellStart"/>
      <w:r w:rsidR="00CB12E2" w:rsidRPr="00CB12E2">
        <w:rPr>
          <w:rFonts w:ascii="Arial" w:hAnsi="Arial" w:cs="Arial"/>
          <w:color w:val="000000"/>
          <w:lang w:val="en-US"/>
        </w:rPr>
        <w:t>cMoP</w:t>
      </w:r>
      <w:proofErr w:type="spellEnd"/>
      <w:r w:rsidR="00CB12E2" w:rsidRPr="00CB12E2">
        <w:rPr>
          <w:rFonts w:ascii="Arial" w:hAnsi="Arial" w:cs="Arial"/>
          <w:color w:val="000000"/>
          <w:lang w:val="en-US"/>
        </w:rPr>
        <w:t xml:space="preserve"> cells (n=2, and each probe is pooled from BM of 2 or 3 independent animal)</w:t>
      </w:r>
      <w:ins w:id="236" w:author=" " w:date="2020-12-28T14:37:00Z">
        <w:r w:rsidR="009A7C39">
          <w:rPr>
            <w:rFonts w:ascii="Arial" w:hAnsi="Arial" w:cs="Arial"/>
            <w:color w:val="000000"/>
            <w:lang w:val="en-US"/>
          </w:rPr>
          <w:t>,</w:t>
        </w:r>
      </w:ins>
      <w:del w:id="237" w:author=" " w:date="2020-12-28T14:37:00Z">
        <w:r w:rsidR="00CB12E2" w:rsidRPr="00CB12E2" w:rsidDel="009A7C39">
          <w:rPr>
            <w:rFonts w:ascii="Arial" w:hAnsi="Arial" w:cs="Arial"/>
            <w:color w:val="000000"/>
            <w:lang w:val="en-US"/>
          </w:rPr>
          <w:delText>.</w:delText>
        </w:r>
      </w:del>
      <w:r w:rsidR="00CB12E2" w:rsidRPr="00CB12E2">
        <w:rPr>
          <w:rFonts w:ascii="Arial" w:hAnsi="Arial" w:cs="Arial"/>
          <w:color w:val="000000"/>
          <w:lang w:val="en-US"/>
        </w:rPr>
        <w:t xml:space="preserve"> </w:t>
      </w:r>
      <w:del w:id="238" w:author=" " w:date="2020-12-28T14:16:00Z">
        <w:r w:rsidR="00CB12E2" w:rsidRPr="00CB12E2" w:rsidDel="00EE7F77">
          <w:rPr>
            <w:rFonts w:ascii="Arial" w:hAnsi="Arial" w:cs="Arial"/>
            <w:color w:val="000000"/>
            <w:lang w:val="en-US"/>
          </w:rPr>
          <w:delText>Monocytes (CD11b</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Ly6C</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B220</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CD5</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CD8α</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Ter119</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SiglecF</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Ly6G</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FceRI</w:delText>
        </w:r>
        <w:r w:rsidR="00CB12E2" w:rsidRPr="00CB12E2" w:rsidDel="00EE7F77">
          <w:rPr>
            <w:rFonts w:ascii="Arial" w:hAnsi="Arial" w:cs="Arial"/>
            <w:color w:val="000000"/>
            <w:vertAlign w:val="superscript"/>
            <w:lang w:val="en-US"/>
          </w:rPr>
          <w:delText>-</w:delText>
        </w:r>
        <w:r w:rsidR="00CB12E2" w:rsidRPr="00CB12E2" w:rsidDel="00EE7F77">
          <w:rPr>
            <w:rFonts w:ascii="Arial" w:hAnsi="Arial" w:cs="Arial"/>
            <w:color w:val="000000"/>
            <w:lang w:val="en-US"/>
          </w:rPr>
          <w:delText xml:space="preserve">), </w:delText>
        </w:r>
      </w:del>
      <w:del w:id="239" w:author=" " w:date="2020-12-28T14:37:00Z">
        <w:r w:rsidR="00CB12E2" w:rsidRPr="00CB12E2" w:rsidDel="009A7C39">
          <w:rPr>
            <w:rFonts w:ascii="Arial" w:hAnsi="Arial" w:cs="Arial"/>
            <w:color w:val="000000"/>
            <w:lang w:val="en-US"/>
          </w:rPr>
          <w:delText>pDCs (PDCA</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CD11c</w:delText>
        </w:r>
        <w:r w:rsidR="00CB12E2" w:rsidRPr="00CB12E2" w:rsidDel="009A7C39">
          <w:rPr>
            <w:rFonts w:ascii="Arial" w:hAnsi="Arial" w:cs="Arial"/>
            <w:color w:val="000000"/>
            <w:vertAlign w:val="superscript"/>
            <w:lang w:val="en-US"/>
          </w:rPr>
          <w:delText>int</w:delText>
        </w:r>
        <w:r w:rsidR="00CB12E2" w:rsidRPr="00CB12E2" w:rsidDel="009A7C39">
          <w:rPr>
            <w:rFonts w:ascii="Arial" w:hAnsi="Arial" w:cs="Arial"/>
            <w:color w:val="000000"/>
            <w:lang w:val="en-US"/>
          </w:rPr>
          <w:delText>), CD8</w:delText>
        </w:r>
        <w:r w:rsidR="00CB12E2" w:rsidRPr="00CB12E2" w:rsidDel="009A7C39">
          <w:rPr>
            <w:rFonts w:ascii="Arial" w:hAnsi="Arial" w:cs="Arial"/>
            <w:color w:val="000000"/>
            <w:vertAlign w:val="superscript"/>
            <w:lang w:val="en-US"/>
          </w:rPr>
          <w:delText xml:space="preserve">+ </w:delText>
        </w:r>
        <w:r w:rsidR="00CB12E2" w:rsidRPr="00CB12E2" w:rsidDel="009A7C39">
          <w:rPr>
            <w:rFonts w:ascii="Arial" w:hAnsi="Arial" w:cs="Arial"/>
            <w:color w:val="000000"/>
            <w:lang w:val="en-US"/>
          </w:rPr>
          <w:delText>cDC (CD11c</w:delText>
        </w:r>
        <w:r w:rsidR="00CB12E2" w:rsidRPr="00CB12E2" w:rsidDel="009A7C39">
          <w:rPr>
            <w:rFonts w:ascii="Arial" w:hAnsi="Arial" w:cs="Arial"/>
            <w:color w:val="000000"/>
            <w:vertAlign w:val="superscript"/>
            <w:lang w:val="en-US"/>
          </w:rPr>
          <w:delText>hi</w:delText>
        </w:r>
        <w:r w:rsidR="00CB12E2" w:rsidRPr="00CB12E2" w:rsidDel="009A7C39">
          <w:rPr>
            <w:rFonts w:ascii="Arial" w:hAnsi="Arial" w:cs="Arial"/>
            <w:color w:val="000000"/>
            <w:lang w:val="en-US"/>
          </w:rPr>
          <w:delText>MHCII</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CD8α</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CD11b</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 and CD11b</w:delText>
        </w:r>
        <w:r w:rsidR="00CB12E2" w:rsidRPr="00CB12E2" w:rsidDel="009A7C39">
          <w:rPr>
            <w:rFonts w:ascii="Arial" w:hAnsi="Arial" w:cs="Arial"/>
            <w:color w:val="000000"/>
            <w:vertAlign w:val="superscript"/>
            <w:lang w:val="en-US"/>
          </w:rPr>
          <w:delText xml:space="preserve">+ </w:delText>
        </w:r>
        <w:r w:rsidR="00CB12E2" w:rsidRPr="00CB12E2" w:rsidDel="009A7C39">
          <w:rPr>
            <w:rFonts w:ascii="Arial" w:hAnsi="Arial" w:cs="Arial"/>
            <w:color w:val="000000"/>
            <w:lang w:val="en-US"/>
          </w:rPr>
          <w:delText>cDC (CD11c</w:delText>
        </w:r>
        <w:r w:rsidR="00CB12E2" w:rsidRPr="00CB12E2" w:rsidDel="009A7C39">
          <w:rPr>
            <w:rFonts w:ascii="Arial" w:hAnsi="Arial" w:cs="Arial"/>
            <w:color w:val="000000"/>
            <w:vertAlign w:val="superscript"/>
            <w:lang w:val="en-US"/>
          </w:rPr>
          <w:delText>hi</w:delText>
        </w:r>
        <w:r w:rsidR="00CB12E2" w:rsidRPr="00CB12E2" w:rsidDel="009A7C39">
          <w:rPr>
            <w:rFonts w:ascii="Arial" w:hAnsi="Arial" w:cs="Arial"/>
            <w:color w:val="000000"/>
            <w:lang w:val="en-US"/>
          </w:rPr>
          <w:delText>MHCII</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CD8α</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CD11b</w:delText>
        </w:r>
        <w:r w:rsidR="00CB12E2" w:rsidRPr="00CB12E2" w:rsidDel="009A7C39">
          <w:rPr>
            <w:rFonts w:ascii="Arial" w:hAnsi="Arial" w:cs="Arial"/>
            <w:color w:val="000000"/>
            <w:vertAlign w:val="superscript"/>
            <w:lang w:val="en-US"/>
          </w:rPr>
          <w:delText>-</w:delText>
        </w:r>
        <w:r w:rsidR="00CB12E2" w:rsidRPr="00CB12E2" w:rsidDel="009A7C39">
          <w:rPr>
            <w:rFonts w:ascii="Arial" w:hAnsi="Arial" w:cs="Arial"/>
            <w:color w:val="000000"/>
            <w:lang w:val="en-US"/>
          </w:rPr>
          <w:delText>) were isolated from spleens of 8-12 weeks BL6 wildtype mice. We sorted</w:delText>
        </w:r>
        <w:r w:rsidR="00CB12E2" w:rsidRPr="00CB12E2" w:rsidDel="009A7C39">
          <w:rPr>
            <w:rFonts w:ascii="Arial" w:hAnsi="Arial" w:cs="Arial"/>
            <w:lang w:val="en-US"/>
          </w:rPr>
          <w:delText xml:space="preserve"> </w:delText>
        </w:r>
      </w:del>
      <w:r w:rsidR="00CB12E2" w:rsidRPr="00CB12E2">
        <w:rPr>
          <w:rFonts w:ascii="Arial" w:hAnsi="Arial" w:cs="Arial"/>
          <w:lang w:val="en-US"/>
        </w:rPr>
        <w:t xml:space="preserve">20,000 </w:t>
      </w:r>
      <w:r w:rsidR="00CB12E2" w:rsidRPr="00CB12E2">
        <w:rPr>
          <w:rFonts w:ascii="Arial" w:hAnsi="Arial" w:cs="Arial"/>
          <w:color w:val="000000"/>
          <w:lang w:val="en-US"/>
        </w:rPr>
        <w:t>CD11b</w:t>
      </w:r>
      <w:r w:rsidR="00CB12E2" w:rsidRPr="00CB12E2">
        <w:rPr>
          <w:rFonts w:ascii="Arial" w:hAnsi="Arial" w:cs="Arial"/>
          <w:color w:val="000000"/>
          <w:vertAlign w:val="superscript"/>
          <w:lang w:val="en-US"/>
        </w:rPr>
        <w:t xml:space="preserve">+ </w:t>
      </w:r>
      <w:proofErr w:type="spellStart"/>
      <w:r w:rsidR="00CB12E2" w:rsidRPr="00CB12E2">
        <w:rPr>
          <w:rFonts w:ascii="Arial" w:hAnsi="Arial" w:cs="Arial"/>
          <w:color w:val="000000"/>
          <w:lang w:val="en-US"/>
        </w:rPr>
        <w:t>cDC</w:t>
      </w:r>
      <w:proofErr w:type="spellEnd"/>
      <w:r w:rsidR="00CB12E2" w:rsidRPr="00CB12E2">
        <w:rPr>
          <w:rFonts w:ascii="Arial" w:hAnsi="Arial" w:cs="Arial"/>
          <w:color w:val="000000"/>
          <w:lang w:val="en-US"/>
        </w:rPr>
        <w:t>, 10,000 CD8</w:t>
      </w:r>
      <w:r w:rsidR="00CB12E2" w:rsidRPr="00CB12E2">
        <w:rPr>
          <w:rFonts w:ascii="Arial" w:hAnsi="Arial" w:cs="Arial"/>
          <w:color w:val="000000"/>
          <w:vertAlign w:val="superscript"/>
          <w:lang w:val="en-US"/>
        </w:rPr>
        <w:t xml:space="preserve">+ </w:t>
      </w:r>
      <w:proofErr w:type="spellStart"/>
      <w:r w:rsidR="00CB12E2" w:rsidRPr="00CB12E2">
        <w:rPr>
          <w:rFonts w:ascii="Arial" w:hAnsi="Arial" w:cs="Arial"/>
          <w:color w:val="000000"/>
          <w:lang w:val="en-US"/>
        </w:rPr>
        <w:t>cDC</w:t>
      </w:r>
      <w:proofErr w:type="spellEnd"/>
      <w:r w:rsidR="00CB12E2" w:rsidRPr="00CB12E2">
        <w:rPr>
          <w:rFonts w:ascii="Arial" w:hAnsi="Arial" w:cs="Arial"/>
          <w:color w:val="000000"/>
          <w:lang w:val="en-US"/>
        </w:rPr>
        <w:t xml:space="preserve"> and 20,000 </w:t>
      </w:r>
      <w:proofErr w:type="spellStart"/>
      <w:r w:rsidR="00CB12E2" w:rsidRPr="00CB12E2">
        <w:rPr>
          <w:rFonts w:ascii="Arial" w:hAnsi="Arial" w:cs="Arial"/>
          <w:color w:val="000000"/>
          <w:lang w:val="en-US"/>
        </w:rPr>
        <w:t>pDC</w:t>
      </w:r>
      <w:proofErr w:type="spellEnd"/>
      <w:r w:rsidR="00CB12E2" w:rsidRPr="00CB12E2">
        <w:rPr>
          <w:rFonts w:ascii="Arial" w:hAnsi="Arial" w:cs="Arial"/>
          <w:color w:val="000000"/>
          <w:lang w:val="en-US"/>
        </w:rPr>
        <w:t xml:space="preserve"> (n=3, and each probe was pooled from spleens of 3 independent animals). </w:t>
      </w:r>
      <w:commentRangeEnd w:id="227"/>
      <w:r w:rsidR="009A7C39">
        <w:rPr>
          <w:rStyle w:val="CommentReference"/>
        </w:rPr>
        <w:commentReference w:id="227"/>
      </w:r>
      <w:r w:rsidR="00CB12E2" w:rsidRPr="00CB12E2">
        <w:rPr>
          <w:rFonts w:ascii="Arial" w:hAnsi="Arial" w:cs="Arial"/>
          <w:color w:val="000000"/>
          <w:lang w:val="en-US"/>
        </w:rPr>
        <w:t>All sorted cell populations were snap-frozen as dry-pellets and stored at -80°C.</w:t>
      </w:r>
      <w:ins w:id="240" w:author=" " w:date="2020-12-28T14:18:00Z">
        <w:r w:rsidR="00EE7F77">
          <w:rPr>
            <w:rFonts w:ascii="Arial" w:hAnsi="Arial" w:cs="Arial"/>
            <w:color w:val="000000"/>
            <w:lang w:val="en-US"/>
          </w:rPr>
          <w:t xml:space="preserve"> </w:t>
        </w:r>
      </w:ins>
    </w:p>
    <w:p w14:paraId="085F9815" w14:textId="32DE9EE0" w:rsidR="00CB12E2" w:rsidRPr="00CB12E2" w:rsidRDefault="00CB12E2" w:rsidP="00CB12E2">
      <w:pPr>
        <w:widowControl w:val="0"/>
        <w:autoSpaceDE w:val="0"/>
        <w:autoSpaceDN w:val="0"/>
        <w:adjustRightInd w:val="0"/>
        <w:spacing w:line="480" w:lineRule="auto"/>
        <w:jc w:val="both"/>
        <w:rPr>
          <w:rFonts w:ascii="Arial" w:hAnsi="Arial" w:cs="Arial"/>
          <w:color w:val="000000"/>
          <w:lang w:val="en-US"/>
        </w:rPr>
      </w:pPr>
      <w:del w:id="241" w:author=" " w:date="2020-12-28T14:43:00Z">
        <w:r w:rsidRPr="00CB12E2" w:rsidDel="009A7C39">
          <w:rPr>
            <w:rFonts w:ascii="Arial" w:hAnsi="Arial" w:cs="Arial"/>
            <w:color w:val="000000"/>
            <w:lang w:val="en-US"/>
          </w:rPr>
          <w:delText xml:space="preserve"> </w:delText>
        </w:r>
      </w:del>
      <w:r w:rsidRPr="00CB12E2">
        <w:rPr>
          <w:rFonts w:ascii="Arial" w:hAnsi="Arial" w:cs="Arial"/>
          <w:color w:val="000000"/>
          <w:lang w:val="en-US"/>
        </w:rPr>
        <w:t xml:space="preserve">Genomic DNA (10-30ng) was isolated </w:t>
      </w:r>
      <w:del w:id="242" w:author=" " w:date="2020-12-28T14:42:00Z">
        <w:r w:rsidRPr="00CB12E2" w:rsidDel="009A7C39">
          <w:rPr>
            <w:rFonts w:ascii="Arial" w:hAnsi="Arial" w:cs="Arial"/>
            <w:color w:val="000000"/>
            <w:lang w:val="en-US"/>
          </w:rPr>
          <w:delText xml:space="preserve">from cell pellets </w:delText>
        </w:r>
      </w:del>
      <w:r w:rsidRPr="00CB12E2">
        <w:rPr>
          <w:rFonts w:ascii="Arial" w:hAnsi="Arial" w:cs="Arial"/>
          <w:color w:val="000000"/>
          <w:lang w:val="en-US"/>
        </w:rPr>
        <w:t xml:space="preserve">using the </w:t>
      </w:r>
      <w:proofErr w:type="spellStart"/>
      <w:r w:rsidRPr="00CB12E2">
        <w:rPr>
          <w:rFonts w:ascii="Arial" w:hAnsi="Arial" w:cs="Arial"/>
          <w:color w:val="000000"/>
          <w:lang w:val="en-US"/>
        </w:rPr>
        <w:t>QIAamp</w:t>
      </w:r>
      <w:proofErr w:type="spellEnd"/>
      <w:r w:rsidRPr="00CB12E2">
        <w:rPr>
          <w:rFonts w:ascii="Arial" w:hAnsi="Arial" w:cs="Arial"/>
          <w:color w:val="000000"/>
          <w:lang w:val="en-US"/>
        </w:rPr>
        <w:t xml:space="preserve"> DNA Micro Kit (Qiagen) and used as input to generate sequencing libraries by tagmentation-based whole-genome bisulfite sequencing (TWGBS) as described previously </w:t>
      </w:r>
      <w:sdt>
        <w:sdtPr>
          <w:rPr>
            <w:rFonts w:ascii="Arial" w:hAnsi="Arial" w:cs="Arial"/>
            <w:color w:val="000000"/>
            <w:lang w:val="en-US"/>
          </w:rPr>
          <w:alias w:val="To edit, see citavi.com/edit"/>
          <w:tag w:val="CitaviPlaceholder#f3ac570f-6ca1-49d2-b937-e92d77927abd"/>
          <w:id w:val="-862985628"/>
          <w:placeholder>
            <w:docPart w:val="3C1D850497884EDA8669EC47880F45A4"/>
          </w:placeholder>
        </w:sdtPr>
        <w:sdtEndPr>
          <w:rPr>
            <w:color w:val="000000" w:themeColor="text1"/>
          </w:rPr>
        </w:sdtEndPr>
        <w:sdtContent>
          <w:r w:rsidRPr="00CB12E2">
            <w:rPr>
              <w:rFonts w:ascii="Arial" w:hAnsi="Arial" w:cs="Arial"/>
              <w:noProof/>
              <w:color w:val="000000"/>
              <w:lang w:val="en-US"/>
            </w:rPr>
            <w:fldChar w:fldCharType="begin"/>
          </w:r>
          <w:r w:rsidRPr="00CB12E2">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ODAxY2M0LTQxNmMtNGZkOC1hZWI0LTYxMDFlNTcwYThiZiIsIlJhbmdlTGVuZ3RoIjoxOCwiUmVmZXJlbmNlSWQiOiI0YTVlYjEzMS03NmI4LTQwZGItODA5OC1mNWJmZGNkMDZk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zgvbnByb3QuMjAxMy4xMTgiLCJVcmlTdHJpbmciOiJodHRwczovL2RvaS5vcmcvMTAuMTAzOC9ucHJvdC4yMDEzLjEx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DdUMDg6MzU6MzciLCJNb2RpZmllZEJ5IjoiX0ZyYW5rIFJvc2VuYmF1ZXIiLCJJZCI6IjZhYjJiODgzLWYyNGYtNDY5ZS1iNmNiLTI4MTlmOWMyZTlmMSIsIk1vZGlmaWVkT24iOiIyMDIwLTA4LTA3VDA4OjM1OjM3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QwNzE5MDgiLCJVcmlTdHJpbmciOiJodHRwOi8vd3d3Lm5jYmkubmxtLm5paC5nb3YvcHVibWVkLzI0MDcxOTA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}</w:instrText>
          </w:r>
          <w:r w:rsidRPr="00CB12E2">
            <w:rPr>
              <w:rFonts w:ascii="Arial" w:hAnsi="Arial" w:cs="Arial"/>
              <w:noProof/>
              <w:color w:val="000000"/>
              <w:lang w:val="en-US"/>
            </w:rPr>
            <w:fldChar w:fldCharType="separate"/>
          </w:r>
          <w:r w:rsidRPr="00CB12E2">
            <w:rPr>
              <w:rFonts w:ascii="Arial" w:hAnsi="Arial" w:cs="Arial"/>
              <w:noProof/>
              <w:color w:val="000000"/>
              <w:lang w:val="en-US"/>
            </w:rPr>
            <w:t>(Wang et al. 2013)</w:t>
          </w:r>
          <w:r w:rsidRPr="00CB12E2">
            <w:rPr>
              <w:rFonts w:ascii="Arial" w:hAnsi="Arial" w:cs="Arial"/>
              <w:noProof/>
              <w:color w:val="000000"/>
              <w:lang w:val="en-US"/>
            </w:rPr>
            <w:fldChar w:fldCharType="end"/>
          </w:r>
        </w:sdtContent>
      </w:sdt>
      <w:r w:rsidRPr="00CB12E2">
        <w:rPr>
          <w:rFonts w:ascii="Arial" w:hAnsi="Arial" w:cs="Arial"/>
          <w:color w:val="000000"/>
          <w:lang w:val="en-US"/>
        </w:rPr>
        <w:t xml:space="preserve">. </w:t>
      </w:r>
      <w:del w:id="243" w:author="Stephen Kraemer" w:date="2020-12-23T12:59:00Z">
        <w:r w:rsidRPr="5B886884" w:rsidDel="00CB12E2">
          <w:rPr>
            <w:rFonts w:ascii="Arial" w:hAnsi="Arial" w:cs="Arial"/>
            <w:color w:val="000000" w:themeColor="text1"/>
            <w:lang w:val="en-US"/>
          </w:rPr>
          <w:delText xml:space="preserve">To reduce PCR duplicates </w:delText>
        </w:r>
      </w:del>
      <w:del w:id="244" w:author="Stephen Kraemer" w:date="2020-12-23T12:41:00Z">
        <w:r w:rsidRPr="5B886884" w:rsidDel="00CB12E2">
          <w:rPr>
            <w:rFonts w:ascii="Arial" w:hAnsi="Arial" w:cs="Arial"/>
            <w:color w:val="000000" w:themeColor="text1"/>
            <w:lang w:val="en-US"/>
          </w:rPr>
          <w:delText xml:space="preserve">two to </w:delText>
        </w:r>
      </w:del>
      <w:del w:id="245" w:author="Stephen Kraemer" w:date="2020-12-23T12:59:00Z">
        <w:r w:rsidRPr="5B886884" w:rsidDel="00CB12E2">
          <w:rPr>
            <w:rFonts w:ascii="Arial" w:hAnsi="Arial" w:cs="Arial"/>
            <w:color w:val="000000" w:themeColor="text1"/>
            <w:lang w:val="en-US"/>
          </w:rPr>
          <w:delText>four independent sequencing libraries were prepared per replicate and library amplification was monitored by real-time quantitative PCR. TWGBS libraries were subjected to 101 bp or 125 bp paired-end sequencing on a HiSeq 2000 platform (Illumina).</w:delText>
        </w:r>
      </w:del>
      <w:r w:rsidRPr="00CB12E2">
        <w:rPr>
          <w:rFonts w:ascii="Arial" w:hAnsi="Arial" w:cs="Arial"/>
          <w:color w:val="000000"/>
          <w:lang w:val="en-US"/>
        </w:rPr>
        <w:t xml:space="preserve"> </w:t>
      </w:r>
      <w:ins w:id="246" w:author="Stephen Kraemer" w:date="2020-12-23T13:25:00Z">
        <w:r w:rsidR="33674CDA" w:rsidRPr="5B886884">
          <w:rPr>
            <w:rFonts w:ascii="Arial" w:hAnsi="Arial" w:cs="Arial"/>
            <w:color w:val="000000" w:themeColor="text1"/>
            <w:lang w:val="en-US"/>
          </w:rPr>
          <w:t>To reduce PCR dupli</w:t>
        </w:r>
      </w:ins>
      <w:ins w:id="247" w:author="Stephen Kraemer" w:date="2020-12-23T15:31:00Z">
        <w:r w:rsidR="452F8FEA" w:rsidRPr="5B886884">
          <w:rPr>
            <w:rFonts w:ascii="Arial" w:hAnsi="Arial" w:cs="Arial"/>
            <w:color w:val="000000" w:themeColor="text1"/>
            <w:lang w:val="en-US"/>
          </w:rPr>
          <w:t>c</w:t>
        </w:r>
      </w:ins>
      <w:ins w:id="248" w:author="Stephen Kraemer" w:date="2020-12-23T13:25:00Z">
        <w:r w:rsidR="33674CDA" w:rsidRPr="5B886884">
          <w:rPr>
            <w:rFonts w:ascii="Arial" w:hAnsi="Arial" w:cs="Arial"/>
            <w:color w:val="000000" w:themeColor="text1"/>
            <w:lang w:val="en-US"/>
          </w:rPr>
          <w:t xml:space="preserve">ates, four independent sequencing libraries were prepared </w:t>
        </w:r>
      </w:ins>
      <w:ins w:id="249" w:author="Stephen Kraemer" w:date="2020-12-23T13:26:00Z">
        <w:r w:rsidR="33674CDA" w:rsidRPr="5B886884">
          <w:rPr>
            <w:rFonts w:ascii="Arial" w:hAnsi="Arial" w:cs="Arial"/>
            <w:color w:val="000000" w:themeColor="text1"/>
            <w:lang w:val="en-US"/>
          </w:rPr>
          <w:t>per replicate and library amplification was monitored by real-time quantitative PCR. Pools of four libraries were sequenced on three separate lanes using the 125bp paired-end</w:t>
        </w:r>
        <w:r w:rsidR="0B5A5695" w:rsidRPr="5B886884">
          <w:rPr>
            <w:rFonts w:ascii="Arial" w:hAnsi="Arial" w:cs="Arial"/>
            <w:color w:val="000000" w:themeColor="text1"/>
            <w:lang w:val="en-US"/>
          </w:rPr>
          <w:t xml:space="preserve"> mode on the </w:t>
        </w:r>
        <w:proofErr w:type="spellStart"/>
        <w:r w:rsidR="0B5A5695" w:rsidRPr="5B886884">
          <w:rPr>
            <w:rFonts w:ascii="Arial" w:hAnsi="Arial" w:cs="Arial"/>
            <w:color w:val="000000" w:themeColor="text1"/>
            <w:lang w:val="en-US"/>
          </w:rPr>
          <w:t>HiSeq</w:t>
        </w:r>
        <w:proofErr w:type="spellEnd"/>
        <w:r w:rsidR="0B5A5695" w:rsidRPr="5B886884">
          <w:rPr>
            <w:rFonts w:ascii="Arial" w:hAnsi="Arial" w:cs="Arial"/>
            <w:color w:val="000000" w:themeColor="text1"/>
            <w:lang w:val="en-US"/>
          </w:rPr>
          <w:t xml:space="preserve"> 2000 platform (Illumina). </w:t>
        </w:r>
      </w:ins>
      <w:r w:rsidRPr="00CB12E2">
        <w:rPr>
          <w:rFonts w:ascii="Arial" w:hAnsi="Arial" w:cs="Arial"/>
          <w:color w:val="000000"/>
          <w:lang w:val="en-US"/>
        </w:rPr>
        <w:t xml:space="preserve">Sequencing was performed by the Genomics and Proteomics Core Facility at the German Cancer Research Center. TWGBS </w:t>
      </w:r>
      <w:r w:rsidRPr="76C3A417" w:rsidDel="00CB12E2">
        <w:rPr>
          <w:rFonts w:ascii="Arial" w:hAnsi="Arial" w:cs="Arial"/>
          <w:color w:val="000000" w:themeColor="text1"/>
          <w:lang w:val="en-US"/>
        </w:rPr>
        <w:t>raw-</w:t>
      </w:r>
      <w:r w:rsidRPr="00CB12E2">
        <w:rPr>
          <w:rFonts w:ascii="Arial" w:hAnsi="Arial" w:cs="Arial"/>
          <w:color w:val="000000"/>
          <w:lang w:val="en-US"/>
        </w:rPr>
        <w:t>data</w:t>
      </w:r>
      <w:ins w:id="250" w:author="Stephen Kraemer" w:date="2020-12-23T13:27:00Z">
        <w:r w:rsidR="35CD96E6" w:rsidRPr="5B886884">
          <w:rPr>
            <w:rFonts w:ascii="Arial" w:hAnsi="Arial" w:cs="Arial"/>
            <w:color w:val="000000" w:themeColor="text1"/>
            <w:lang w:val="en-US"/>
          </w:rPr>
          <w:t xml:space="preserve"> as well as methylation calls in BED format</w:t>
        </w:r>
      </w:ins>
      <w:r w:rsidRPr="00CB12E2">
        <w:rPr>
          <w:rFonts w:ascii="Arial" w:hAnsi="Arial" w:cs="Arial"/>
          <w:color w:val="000000"/>
          <w:lang w:val="en-US"/>
        </w:rPr>
        <w:t xml:space="preserve"> can be accessed in Gene Expression Omnibus (</w:t>
      </w:r>
      <w:r w:rsidRPr="00CB12E2">
        <w:rPr>
          <w:rFonts w:ascii="Arial" w:hAnsi="Arial" w:cs="Arial"/>
          <w:color w:val="000000"/>
          <w:highlight w:val="yellow"/>
          <w:lang w:val="en-US"/>
        </w:rPr>
        <w:t>GSE</w:t>
      </w:r>
      <w:r w:rsidRPr="00CB12E2">
        <w:rPr>
          <w:rFonts w:ascii="Arial" w:hAnsi="Arial" w:cs="Arial"/>
          <w:color w:val="000000"/>
          <w:lang w:val="en-US"/>
        </w:rPr>
        <w:t xml:space="preserve">). TWGBS data from murine </w:t>
      </w:r>
      <w:del w:id="251" w:author=" " w:date="2020-12-28T14:46:00Z">
        <w:r w:rsidRPr="00CB12E2" w:rsidDel="00BD521A">
          <w:rPr>
            <w:rFonts w:ascii="Arial" w:hAnsi="Arial" w:cs="Arial"/>
            <w:color w:val="000000"/>
            <w:lang w:val="en-US"/>
          </w:rPr>
          <w:delText>LT-</w:delText>
        </w:r>
      </w:del>
      <w:r w:rsidRPr="00CB12E2">
        <w:rPr>
          <w:rFonts w:ascii="Arial" w:hAnsi="Arial" w:cs="Arial"/>
          <w:color w:val="000000"/>
          <w:lang w:val="en-US"/>
        </w:rPr>
        <w:t xml:space="preserve">HSCs were taken from a previous study (GSE52709) </w:t>
      </w:r>
      <w:sdt>
        <w:sdtPr>
          <w:rPr>
            <w:rFonts w:ascii="Arial" w:hAnsi="Arial" w:cs="Arial"/>
            <w:color w:val="000000"/>
            <w:lang w:val="en-US"/>
          </w:rPr>
          <w:alias w:val="To edit, see citavi.com/edit"/>
          <w:tag w:val="CitaviPlaceholder#e2640882-3c93-41a1-96ee-ea00acd45182"/>
          <w:id w:val="-1864279652"/>
          <w:placeholder>
            <w:docPart w:val="3C1D850497884EDA8669EC47880F45A4"/>
          </w:placeholder>
        </w:sdtPr>
        <w:sdtEndPr>
          <w:rPr>
            <w:color w:val="000000" w:themeColor="text1"/>
          </w:rPr>
        </w:sdtEndPr>
        <w:sdtContent>
          <w:r w:rsidRPr="00CB12E2">
            <w:rPr>
              <w:rFonts w:ascii="Arial" w:hAnsi="Arial" w:cs="Arial"/>
              <w:noProof/>
              <w:color w:val="000000"/>
              <w:lang w:val="en-US"/>
            </w:rPr>
            <w:fldChar w:fldCharType="begin"/>
          </w:r>
          <w:r w:rsidRPr="00CB12E2">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NzkxNGRlLWQ3ODMtNDczMi1hYzUyLTVmOTdlNzczNmYyZCIsIlJhbmdlTGVuZ3RoIjozMiwiUmVmZXJlbmNlSWQiOiI5NTIyNmY1OC04YTY1LTRmM2EtYjNkYS0zZWIwZjE1ZmZh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N0ZW0uMjAxNC4wNy4wMDUiLCJVcmlTdHJpbmciOiJodHRwczovL2RvaS5vcmcvMTAuMTAxNi9qLnN0ZW0uMjAxNC4wNy4wMD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zOjEyIiwiTW9kaWZpZWRCeSI6Il9GcmFuayBSb3NlbmJhdWVyIiwiSWQiOiI2ZTUzM2NkNy03ZDU3LTRlYmYtODg0My0wMDJkMGM3ZDFlMDciLCJNb2RpZmllZE9uIjoiMjAyMC0wNy0zMFQwODo0Mzox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I1MTU4OTM1IiwiVXJpU3RyaW5nIjoiaHR0cDovL3d3dy5uY2JpLm5sbS5uaWguZ292L3B1Ym1lZC8yNTE1ODkz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}</w:instrText>
          </w:r>
          <w:r w:rsidRPr="00CB12E2">
            <w:rPr>
              <w:rFonts w:ascii="Arial" w:hAnsi="Arial" w:cs="Arial"/>
              <w:noProof/>
              <w:color w:val="000000"/>
              <w:lang w:val="en-US"/>
            </w:rPr>
            <w:fldChar w:fldCharType="separate"/>
          </w:r>
          <w:r w:rsidRPr="00CB12E2">
            <w:rPr>
              <w:rFonts w:ascii="Arial" w:hAnsi="Arial" w:cs="Arial"/>
              <w:noProof/>
              <w:color w:val="000000"/>
              <w:lang w:val="en-US"/>
            </w:rPr>
            <w:t>(Cabezas-Wallscheid et al. 2014)</w:t>
          </w:r>
          <w:r w:rsidRPr="00CB12E2">
            <w:rPr>
              <w:rFonts w:ascii="Arial" w:hAnsi="Arial" w:cs="Arial"/>
              <w:noProof/>
              <w:color w:val="000000"/>
              <w:lang w:val="en-US"/>
            </w:rPr>
            <w:fldChar w:fldCharType="end"/>
          </w:r>
        </w:sdtContent>
      </w:sdt>
      <w:r w:rsidRPr="00CB12E2">
        <w:rPr>
          <w:rFonts w:ascii="Arial" w:hAnsi="Arial" w:cs="Arial"/>
          <w:color w:val="000000"/>
          <w:lang w:val="en-US"/>
        </w:rPr>
        <w:t>.</w:t>
      </w:r>
    </w:p>
    <w:p w14:paraId="5EDF0C85" w14:textId="77777777" w:rsidR="00E56436" w:rsidRPr="00E56436" w:rsidRDefault="00E56436" w:rsidP="00E56436">
      <w:pPr>
        <w:widowControl w:val="0"/>
        <w:autoSpaceDE w:val="0"/>
        <w:autoSpaceDN w:val="0"/>
        <w:adjustRightInd w:val="0"/>
        <w:spacing w:line="480" w:lineRule="auto"/>
        <w:jc w:val="both"/>
        <w:rPr>
          <w:rFonts w:ascii="Arial" w:hAnsi="Arial" w:cs="Arial"/>
          <w:b/>
          <w:color w:val="000000"/>
          <w:lang w:val="en-US"/>
        </w:rPr>
      </w:pPr>
      <w:r w:rsidRPr="00E56436">
        <w:rPr>
          <w:rFonts w:ascii="Arial" w:hAnsi="Arial" w:cs="Arial"/>
          <w:b/>
          <w:color w:val="000000"/>
          <w:lang w:val="en-US"/>
        </w:rPr>
        <w:t>TWGBS sequence alignment and methylation calling</w:t>
      </w:r>
    </w:p>
    <w:p w14:paraId="2DF028A7" w14:textId="1319C789" w:rsidR="00E56436" w:rsidRPr="00E56436" w:rsidRDefault="00E56436" w:rsidP="00E56436">
      <w:pPr>
        <w:widowControl w:val="0"/>
        <w:autoSpaceDE w:val="0"/>
        <w:autoSpaceDN w:val="0"/>
        <w:adjustRightInd w:val="0"/>
        <w:spacing w:line="480" w:lineRule="auto"/>
        <w:jc w:val="both"/>
        <w:rPr>
          <w:rFonts w:ascii="Arial" w:hAnsi="Arial" w:cs="Arial"/>
          <w:color w:val="000000"/>
          <w:lang w:val="en-US"/>
        </w:rPr>
      </w:pPr>
      <w:r w:rsidRPr="21CAE9A4">
        <w:rPr>
          <w:rFonts w:ascii="Arial" w:hAnsi="Arial" w:cs="Arial"/>
          <w:color w:val="000000" w:themeColor="text1"/>
          <w:lang w:val="en-US"/>
        </w:rPr>
        <w:t xml:space="preserve">Read alignment was performed by the Omics IT and Data Management Core Facility (ODCF) at the German Cancer Research Center using an updated version of the pipeline published by </w:t>
      </w:r>
      <w:sdt>
        <w:sdtPr>
          <w:rPr>
            <w:rFonts w:ascii="Arial" w:hAnsi="Arial" w:cs="Arial"/>
            <w:color w:val="000000" w:themeColor="text1"/>
            <w:lang w:val="en-US"/>
          </w:rPr>
          <w:alias w:val="To edit, see citavi.com/edit"/>
          <w:tag w:val="CitaviPlaceholder#61c1a152-19a0-4a80-a11a-4e916410df7f"/>
          <w:id w:val="-778870929"/>
          <w:placeholder>
            <w:docPart w:val="DefaultPlaceholder_-1854013440"/>
          </w:placeholder>
        </w:sdtPr>
        <w:sdtContent>
          <w:r w:rsidRPr="21CAE9A4">
            <w:rPr>
              <w:rFonts w:ascii="Arial" w:hAnsi="Arial" w:cs="Arial"/>
              <w:noProof/>
              <w:color w:val="000000" w:themeColor="text1"/>
              <w:lang w:val="en-US"/>
            </w:rPr>
            <w:fldChar w:fldCharType="begin"/>
          </w:r>
          <w:r w:rsidRPr="21CAE9A4">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TE3NmUzLTI4MTctNGQ3ZS04YWQ5LWQ2YWUxNTY1MDFiZiIsIlJhbmdlTGVuZ3RoIjoxOCwiUmVmZXJlbmNlSWQiOiI0YTVlYjEzMS03NmI4LTQwZGItODA5OC1mNWJmZGNkMDZk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zgvbnByb3QuMjAxMy4xMTgiLCJVcmlTdHJpbmciOiJodHRwczovL2RvaS5vcmcvMTAuMTAzOC9ucHJvdC4yMDEzLjEx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DgtMDdUMDg6MzU6MzciLCJNb2RpZmllZEJ5IjoiX0ZyYW5rIFJvc2VuYmF1ZXIiLCJJZCI6IjZhYjJiODgzLWYyNGYtNDY5ZS1iNmNiLTI4MTlmOWMyZTlmMSIsIk1vZGlmaWVkT24iOiIyMDIwLTA4LTA3VDA4OjM1OjM3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QwNzE5MDgiLCJVcmlTdHJpbmciOiJodHRwOi8vd3d3Lm5jYmkubmxtLm5paC5nb3YvcHVibWVkLzI0MDcxOTA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}</w:instrText>
          </w:r>
          <w:r w:rsidRPr="21CAE9A4">
            <w:rPr>
              <w:rFonts w:ascii="Arial" w:hAnsi="Arial" w:cs="Arial"/>
              <w:noProof/>
              <w:color w:val="000000" w:themeColor="text1"/>
              <w:lang w:val="en-US"/>
            </w:rPr>
            <w:fldChar w:fldCharType="separate"/>
          </w:r>
          <w:r w:rsidRPr="21CAE9A4">
            <w:rPr>
              <w:rFonts w:ascii="Arial" w:hAnsi="Arial" w:cs="Arial"/>
              <w:noProof/>
              <w:color w:val="000000" w:themeColor="text1"/>
              <w:lang w:val="en-US"/>
            </w:rPr>
            <w:t>(Wang et al. 2013)</w:t>
          </w:r>
          <w:r w:rsidRPr="21CAE9A4">
            <w:rPr>
              <w:rFonts w:ascii="Arial" w:hAnsi="Arial" w:cs="Arial"/>
              <w:noProof/>
              <w:color w:val="000000" w:themeColor="text1"/>
              <w:lang w:val="en-US"/>
            </w:rPr>
            <w:fldChar w:fldCharType="end"/>
          </w:r>
        </w:sdtContent>
      </w:sdt>
      <w:r w:rsidRPr="21CAE9A4">
        <w:rPr>
          <w:rFonts w:ascii="Arial" w:hAnsi="Arial" w:cs="Arial"/>
          <w:color w:val="000000" w:themeColor="text1"/>
          <w:lang w:val="en-US"/>
        </w:rPr>
        <w:t>, which was implemented as a Roddy Workflow (https://github.com/DKFZ-ODCF/AlignmentAndQCWorkflows) in the automated ’One Touch Pipeline’ (OTP)</w:t>
      </w:r>
      <w:r w:rsidR="00F73F0A" w:rsidRPr="21CAE9A4">
        <w:rPr>
          <w:rFonts w:ascii="Arial" w:hAnsi="Arial" w:cs="Arial"/>
          <w:color w:val="000000" w:themeColor="text1"/>
          <w:lang w:val="en-US"/>
        </w:rPr>
        <w:t xml:space="preserve"> </w:t>
      </w:r>
      <w:sdt>
        <w:sdtPr>
          <w:rPr>
            <w:rFonts w:ascii="Arial" w:hAnsi="Arial" w:cs="Arial"/>
            <w:color w:val="000000" w:themeColor="text1"/>
            <w:lang w:val="en-US"/>
          </w:rPr>
          <w:alias w:val="To edit, see citavi.com/edit"/>
          <w:tag w:val="CitaviPlaceholder#0fb4d248-c148-4f28-81e8-e3d1a62869dd"/>
          <w:id w:val="-767467532"/>
          <w:placeholder>
            <w:docPart w:val="DefaultPlaceholder_-1854013440"/>
          </w:placeholder>
        </w:sdtPr>
        <w:sdtContent>
          <w:r w:rsidRPr="21CAE9A4">
            <w:rPr>
              <w:rFonts w:ascii="Arial" w:hAnsi="Arial" w:cs="Arial"/>
              <w:noProof/>
              <w:color w:val="000000" w:themeColor="text1"/>
              <w:lang w:val="en-US"/>
            </w:rPr>
            <w:fldChar w:fldCharType="begin"/>
          </w:r>
          <w:r w:rsidRPr="21CAE9A4">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Mjg4ZjZlLWNiMzYtNDA0ZC1hYmQxLTg2Mzg4YWI3OGRmZCIsIlJhbmdlTGVuZ3RoIjoyMywiUmVmZXJlbmNlSWQiOiJmNzQ3ZmQ3OC1jNjA0LTRjMzgtODE3Ny01OTEzMTY3N2ZlO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I4ODAzOTcxIiwiVXJpU3RyaW5nIjoiaHR0cDovL3d3dy5uY2JpLm5sbS5uaWguZ292L3B1Ym1lZC8yODgwMzk3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TEtMTJUMDc6Mzk6NDkiLCJNb2RpZmllZEJ5IjoiX0ZyYW5rIFJvc2VuYmF1ZXIiLCJJZCI6IjMwYTlkNTJhLTM4YjEtNDE2OS1hMmJkLTI1MjI1NjU4ZDE0ZSIsIk1vZGlmaWVkT24iOiIyMDIwLTExLTEyVDA3OjM5OjQ5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xNi9qLmpiaW90ZWMuMjAxNy4wOC4wMDYiLCJVcmlTdHJpbmciOiJodHRwczovL2RvaS5vcmcvMTAuMTAxNi9qLmpiaW90ZWMuMjAxNy4wOC4wMD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}</w:instrText>
          </w:r>
          <w:r w:rsidRPr="21CAE9A4">
            <w:rPr>
              <w:rFonts w:ascii="Arial" w:hAnsi="Arial" w:cs="Arial"/>
              <w:noProof/>
              <w:color w:val="000000" w:themeColor="text1"/>
              <w:lang w:val="en-US"/>
            </w:rPr>
            <w:fldChar w:fldCharType="separate"/>
          </w:r>
          <w:r w:rsidR="00F73F0A" w:rsidRPr="21CAE9A4">
            <w:rPr>
              <w:rFonts w:ascii="Arial" w:hAnsi="Arial" w:cs="Arial"/>
              <w:noProof/>
              <w:color w:val="000000" w:themeColor="text1"/>
              <w:lang w:val="en-US"/>
            </w:rPr>
            <w:t>(Reisinger et al. 2017)</w:t>
          </w:r>
          <w:r w:rsidRPr="21CAE9A4">
            <w:rPr>
              <w:rFonts w:ascii="Arial" w:hAnsi="Arial" w:cs="Arial"/>
              <w:noProof/>
              <w:color w:val="000000" w:themeColor="text1"/>
              <w:lang w:val="en-US"/>
            </w:rPr>
            <w:fldChar w:fldCharType="end"/>
          </w:r>
        </w:sdtContent>
      </w:sdt>
      <w:r w:rsidRPr="21CAE9A4">
        <w:rPr>
          <w:rFonts w:ascii="Arial" w:hAnsi="Arial" w:cs="Arial"/>
          <w:color w:val="000000" w:themeColor="text1"/>
          <w:lang w:val="en-US"/>
        </w:rPr>
        <w:t>.  Briefly, adaptor sequences of raw reads were trimmed using ’</w:t>
      </w:r>
      <w:proofErr w:type="spellStart"/>
      <w:r w:rsidRPr="21CAE9A4">
        <w:rPr>
          <w:rFonts w:ascii="Arial" w:hAnsi="Arial" w:cs="Arial"/>
          <w:color w:val="000000" w:themeColor="text1"/>
          <w:lang w:val="en-US"/>
        </w:rPr>
        <w:t>Trimmomatic</w:t>
      </w:r>
      <w:proofErr w:type="spellEnd"/>
      <w:r w:rsidRPr="21CAE9A4">
        <w:rPr>
          <w:rFonts w:ascii="Arial" w:hAnsi="Arial" w:cs="Arial"/>
          <w:color w:val="000000" w:themeColor="text1"/>
          <w:lang w:val="en-US"/>
        </w:rPr>
        <w:t xml:space="preserve">’ </w:t>
      </w:r>
      <w:sdt>
        <w:sdtPr>
          <w:rPr>
            <w:rFonts w:ascii="Arial" w:hAnsi="Arial" w:cs="Arial"/>
            <w:color w:val="000000" w:themeColor="text1"/>
            <w:lang w:val="en-US"/>
          </w:rPr>
          <w:alias w:val="To edit, see citavi.com/edit"/>
          <w:tag w:val="CitaviPlaceholder#98a01697-89aa-467a-b089-82c2eec460b3"/>
          <w:id w:val="237754701"/>
          <w:placeholder>
            <w:docPart w:val="DefaultPlaceholder_-1854013440"/>
          </w:placeholder>
        </w:sdtPr>
        <w:sdtContent>
          <w:r w:rsidRPr="21CAE9A4">
            <w:rPr>
              <w:rFonts w:ascii="Arial" w:hAnsi="Arial" w:cs="Arial"/>
              <w:noProof/>
              <w:color w:val="000000" w:themeColor="text1"/>
              <w:lang w:val="en-US"/>
            </w:rPr>
            <w:fldChar w:fldCharType="begin"/>
          </w:r>
          <w:r w:rsidRPr="21CAE9A4">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2RmZTE1LTA3YjAtNDg2MS1hZjdlLTkxMGEyNTUxNTkxMSIsIlJhbmdlTGVuZ3RoIjoyMCwiUmVmZXJlbmNlSWQiOiI5Yzg3MzE0MS0zZGU2LTRhZjAtYjA3Yi04ZDQ0NDcxNTEy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0Njk1NDA0IiwiVXJpU3RyaW5nIjoiaHR0cDovL3d3dy5uY2JpLm5sbS5uaWguZ292L3B1Ym1lZC8yNDY5NTQw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TEtMTJUMDc6NDA6MzUiLCJNb2RpZmllZEJ5IjoiX0ZyYW5rIFJvc2VuYmF1ZXIiLCJJZCI6ImJlNWRjYzQ0LTJiMTktNDY0Zi05Mzg1LTQ5YWM0NDVhMzI5ZiIsIk1vZGlmaWVkT24iOiIyMDIwLTExLTEyVDA3OjQwOjM1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5My9iaW9pbmZvcm1hdGljcy9idHUxNzAiLCJVcmlTdHJpbmciOiJodHRwczovL2RvaS5vcmcvMTAuMTA5My9iaW9pbmZvcm1hdGljcy9idHUxNz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ExLTEyVDA3OjQwOjM1IiwiTW9kaWZpZWRCeSI6Il9GcmFuayBSb3NlbmJhdWVyIiwiSWQiOiJjYjNlYjVkYS0zNjZlLTQ1MWYtOWRjMy00OTZiMDczMDBiY2UiLCJNb2RpZmllZE9uIjoiMjAyMC0xMS0xMlQwNzo0MDozN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QxMDM1OTAiLCJVcmlTdHJpbmciOiJodHRwczovL3d3dy5uY2JpLm5sbS5uaWguZ292L3BtYy9hcnRpY2xlcy9QTUM0MTAzNTkw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}</w:instrText>
          </w:r>
          <w:r w:rsidRPr="21CAE9A4">
            <w:rPr>
              <w:rFonts w:ascii="Arial" w:hAnsi="Arial" w:cs="Arial"/>
              <w:noProof/>
              <w:color w:val="000000" w:themeColor="text1"/>
              <w:lang w:val="en-US"/>
            </w:rPr>
            <w:fldChar w:fldCharType="separate"/>
          </w:r>
          <w:r w:rsidR="00F73F0A" w:rsidRPr="21CAE9A4">
            <w:rPr>
              <w:rFonts w:ascii="Arial" w:hAnsi="Arial" w:cs="Arial"/>
              <w:noProof/>
              <w:color w:val="000000" w:themeColor="text1"/>
              <w:lang w:val="en-US"/>
            </w:rPr>
            <w:t>(Bolger et al. 2014)</w:t>
          </w:r>
          <w:r w:rsidRPr="21CAE9A4">
            <w:rPr>
              <w:rFonts w:ascii="Arial" w:hAnsi="Arial" w:cs="Arial"/>
              <w:noProof/>
              <w:color w:val="000000" w:themeColor="text1"/>
              <w:lang w:val="en-US"/>
            </w:rPr>
            <w:fldChar w:fldCharType="end"/>
          </w:r>
        </w:sdtContent>
      </w:sdt>
      <w:r w:rsidRPr="21CAE9A4">
        <w:rPr>
          <w:rFonts w:ascii="Arial" w:hAnsi="Arial" w:cs="Arial"/>
          <w:color w:val="000000" w:themeColor="text1"/>
          <w:lang w:val="en-US"/>
        </w:rPr>
        <w:t xml:space="preserve">. Sequencing reads were then </w:t>
      </w:r>
      <w:r w:rsidRPr="00EE7F77">
        <w:rPr>
          <w:rFonts w:ascii="Arial" w:hAnsi="Arial" w:cs="Arial"/>
          <w:i/>
          <w:color w:val="000000" w:themeColor="text1"/>
          <w:lang w:val="en-US"/>
          <w:rPrChange w:id="252" w:author=" " w:date="2020-12-28T14:20:00Z">
            <w:rPr>
              <w:rFonts w:ascii="Arial" w:hAnsi="Arial" w:cs="Arial"/>
              <w:color w:val="000000" w:themeColor="text1"/>
              <w:lang w:val="en-US"/>
            </w:rPr>
          </w:rPrChange>
        </w:rPr>
        <w:t>in silico</w:t>
      </w:r>
      <w:r w:rsidRPr="21CAE9A4">
        <w:rPr>
          <w:rFonts w:ascii="Arial" w:hAnsi="Arial" w:cs="Arial"/>
          <w:color w:val="000000" w:themeColor="text1"/>
          <w:lang w:val="en-US"/>
        </w:rPr>
        <w:t xml:space="preserve"> bisulfite-converted (C&gt;T for the first read in the pair, G&gt;A for the second). The software package ’BWA-MEM’ (</w:t>
      </w:r>
      <w:r w:rsidR="00F73F0A" w:rsidRPr="21CAE9A4">
        <w:rPr>
          <w:rFonts w:ascii="Arial" w:hAnsi="Arial" w:cs="Arial"/>
          <w:color w:val="000000" w:themeColor="text1"/>
          <w:lang w:val="en-US"/>
        </w:rPr>
        <w:t>https://arxiv.org/abs/1303.3997</w:t>
      </w:r>
      <w:r w:rsidRPr="21CAE9A4">
        <w:rPr>
          <w:rFonts w:ascii="Arial" w:hAnsi="Arial" w:cs="Arial"/>
          <w:color w:val="000000" w:themeColor="text1"/>
          <w:lang w:val="en-US"/>
        </w:rPr>
        <w:t xml:space="preserve">) was used with default parameters to align the converted reads to the </w:t>
      </w:r>
      <w:proofErr w:type="gramStart"/>
      <w:r w:rsidRPr="00EE7F77">
        <w:rPr>
          <w:rFonts w:ascii="Arial" w:hAnsi="Arial" w:cs="Arial"/>
          <w:i/>
          <w:color w:val="000000" w:themeColor="text1"/>
          <w:lang w:val="en-US"/>
          <w:rPrChange w:id="253" w:author=" " w:date="2020-12-28T14:20:00Z">
            <w:rPr>
              <w:rFonts w:ascii="Arial" w:hAnsi="Arial" w:cs="Arial"/>
              <w:color w:val="000000" w:themeColor="text1"/>
              <w:lang w:val="en-US"/>
            </w:rPr>
          </w:rPrChange>
        </w:rPr>
        <w:t>in silico</w:t>
      </w:r>
      <w:proofErr w:type="gramEnd"/>
      <w:r w:rsidRPr="21CAE9A4">
        <w:rPr>
          <w:rFonts w:ascii="Arial" w:hAnsi="Arial" w:cs="Arial"/>
          <w:color w:val="000000" w:themeColor="text1"/>
          <w:lang w:val="en-US"/>
        </w:rPr>
        <w:t xml:space="preserve"> bisulfite-converted reference mm10 genome extended with the </w:t>
      </w:r>
      <w:proofErr w:type="spellStart"/>
      <w:r w:rsidRPr="21CAE9A4">
        <w:rPr>
          <w:rFonts w:ascii="Arial" w:hAnsi="Arial" w:cs="Arial"/>
          <w:color w:val="000000" w:themeColor="text1"/>
          <w:lang w:val="en-US"/>
        </w:rPr>
        <w:t>PhiX</w:t>
      </w:r>
      <w:proofErr w:type="spellEnd"/>
      <w:r w:rsidRPr="21CAE9A4">
        <w:rPr>
          <w:rFonts w:ascii="Arial" w:hAnsi="Arial" w:cs="Arial"/>
          <w:color w:val="000000" w:themeColor="text1"/>
          <w:lang w:val="en-US"/>
        </w:rPr>
        <w:t xml:space="preserve"> and lambda phage sequences. After alignment, reads were converted back to their original state. PCR duplicate removal was performed per library using ‘Picard </w:t>
      </w:r>
      <w:proofErr w:type="spellStart"/>
      <w:r w:rsidRPr="21CAE9A4">
        <w:rPr>
          <w:rFonts w:ascii="Arial" w:hAnsi="Arial" w:cs="Arial"/>
          <w:color w:val="000000" w:themeColor="text1"/>
          <w:lang w:val="en-US"/>
        </w:rPr>
        <w:t>MarkDuplicates</w:t>
      </w:r>
      <w:proofErr w:type="spellEnd"/>
      <w:r w:rsidRPr="21CAE9A4">
        <w:rPr>
          <w:rFonts w:ascii="Arial" w:hAnsi="Arial" w:cs="Arial"/>
          <w:color w:val="000000" w:themeColor="text1"/>
          <w:lang w:val="en-US"/>
        </w:rPr>
        <w:t xml:space="preserve">’ before merging reads from all libraries per replicate. The alignment quality was validated by computing the mapping rates using </w:t>
      </w:r>
      <w:del w:id="254" w:author="Stephen Kraemer" w:date="2020-12-23T13:31:00Z">
        <w:r w:rsidRPr="21CAE9A4" w:rsidDel="00E56436">
          <w:rPr>
            <w:rFonts w:ascii="Arial" w:hAnsi="Arial" w:cs="Arial"/>
            <w:color w:val="000000" w:themeColor="text1"/>
            <w:lang w:val="en-US"/>
          </w:rPr>
          <w:delText>’SAM</w:delText>
        </w:r>
      </w:del>
      <w:proofErr w:type="spellStart"/>
      <w:ins w:id="255" w:author="Stephen Kraemer" w:date="2020-12-23T13:31:00Z">
        <w:r w:rsidR="689A12DE" w:rsidRPr="21CAE9A4">
          <w:rPr>
            <w:rFonts w:ascii="Arial" w:hAnsi="Arial" w:cs="Arial"/>
            <w:color w:val="000000" w:themeColor="text1"/>
            <w:lang w:val="en-US"/>
          </w:rPr>
          <w:t>sam</w:t>
        </w:r>
      </w:ins>
      <w:r w:rsidRPr="21CAE9A4">
        <w:rPr>
          <w:rFonts w:ascii="Arial" w:hAnsi="Arial" w:cs="Arial"/>
          <w:color w:val="000000" w:themeColor="text1"/>
          <w:lang w:val="en-US"/>
        </w:rPr>
        <w:t>tools</w:t>
      </w:r>
      <w:proofErr w:type="spellEnd"/>
      <w:r w:rsidRPr="21CAE9A4">
        <w:rPr>
          <w:rFonts w:ascii="Arial" w:hAnsi="Arial" w:cs="Arial"/>
          <w:color w:val="000000" w:themeColor="text1"/>
          <w:lang w:val="en-US"/>
        </w:rPr>
        <w:t xml:space="preserve"> </w:t>
      </w:r>
      <w:proofErr w:type="spellStart"/>
      <w:r w:rsidRPr="21CAE9A4">
        <w:rPr>
          <w:rFonts w:ascii="Arial" w:hAnsi="Arial" w:cs="Arial"/>
          <w:color w:val="000000" w:themeColor="text1"/>
          <w:lang w:val="en-US"/>
        </w:rPr>
        <w:t>flagstat</w:t>
      </w:r>
      <w:proofErr w:type="spellEnd"/>
      <w:r w:rsidRPr="21CAE9A4">
        <w:rPr>
          <w:rFonts w:ascii="Arial" w:hAnsi="Arial" w:cs="Arial"/>
          <w:color w:val="000000" w:themeColor="text1"/>
          <w:lang w:val="en-US"/>
        </w:rPr>
        <w:t xml:space="preserve"> </w:t>
      </w:r>
      <w:sdt>
        <w:sdtPr>
          <w:rPr>
            <w:rFonts w:ascii="Arial" w:hAnsi="Arial" w:cs="Arial"/>
            <w:color w:val="000000" w:themeColor="text1"/>
            <w:lang w:val="en-US"/>
          </w:rPr>
          <w:alias w:val="To edit, see citavi.com/edit"/>
          <w:tag w:val="CitaviPlaceholder#55319b28-4880-4ad3-be9d-54a2178d43db"/>
          <w:id w:val="-318971840"/>
          <w:placeholder>
            <w:docPart w:val="DefaultPlaceholder_-1854013440"/>
          </w:placeholder>
        </w:sdtPr>
        <w:sdtContent>
          <w:r w:rsidRPr="21CAE9A4">
            <w:rPr>
              <w:rFonts w:ascii="Arial" w:hAnsi="Arial" w:cs="Arial"/>
              <w:noProof/>
              <w:color w:val="000000" w:themeColor="text1"/>
              <w:lang w:val="en-US"/>
            </w:rPr>
            <w:fldChar w:fldCharType="begin"/>
          </w:r>
          <w:r w:rsidRPr="21CAE9A4">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YTViMDNmLTcwMDQtNGNiZC04ODg4LWM1NjI4NDJlNzljNCIsIlJhbmdlTGVuZ3RoIjoxNiwiUmVmZXJlbmNlSWQiOiJhZWMwMjEzMC05ZDE5LTQzZTktYTc5NC05MThkYzhjM2FlN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k1MDU5NDMiLCJVcmlTdHJpbmciOiJodHRwOi8vd3d3Lm5jYmkubmxtLm5paC5nb3YvcHVibWVkLzE5NTA1OTQ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FuayBSb3NlbmJhdWVyIiwiQ3JlYXRlZE9uIjoiMjAyMC0xMS0xMlQwNzo0Mzo1MCIsIk1vZGlmaWVkQnkiOiJfRnJhbmsgUm9zZW5iYXVlciIsIklkIjoiOTk4YjdhNzgtMmVkMC00YzZjLWFjYWQtZGQxYTdiY2ZkYWE5IiwiTW9kaWZpZWRPbiI6IjIwMjAtMTEtMTJUMDc6NDM6NTA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kzL2Jpb2luZm9ybWF0aWNzL2J0cDM1MiIsIlVyaVN0cmluZyI6Imh0dHBzOi8vZG9pLm9yZy8xMC4xMDkzL2Jpb2luZm9ybWF0aWNzL2J0cDM1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hbmsgUm9zZW5iYXVlciIsIkNyZWF0ZWRPbiI6IjIwMjAtMTEtMTJUMDc6NDM6NTAiLCJNb2RpZmllZEJ5IjoiX0ZyYW5rIFJvc2VuYmF1ZXIiLCJJZCI6ImUyNTM0NzJhLTI3OWYtNDJkZi1hZjQ3LTJlZThhNTAzMTMzYSIsIk1vZGlmaWVkT24iOiIyMDIwLTExLTEyVDA3OjQzOjU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UE1DMjcyMzAwMiIsIlVyaVN0cmluZyI6Imh0dHBzOi8vd3d3Lm5jYmkubmxtLm5paC5nb3YvcG1jL2FydGljbGVzL1BNQzI3MjMwM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}</w:instrText>
          </w:r>
          <w:r w:rsidRPr="21CAE9A4">
            <w:rPr>
              <w:rFonts w:ascii="Arial" w:hAnsi="Arial" w:cs="Arial"/>
              <w:noProof/>
              <w:color w:val="000000" w:themeColor="text1"/>
              <w:lang w:val="en-US"/>
            </w:rPr>
            <w:fldChar w:fldCharType="separate"/>
          </w:r>
          <w:r w:rsidR="00F73F0A" w:rsidRPr="21CAE9A4">
            <w:rPr>
              <w:rFonts w:ascii="Arial" w:hAnsi="Arial" w:cs="Arial"/>
              <w:noProof/>
              <w:color w:val="000000" w:themeColor="text1"/>
              <w:lang w:val="en-US"/>
            </w:rPr>
            <w:t>(Li et al. 2009)</w:t>
          </w:r>
          <w:r w:rsidRPr="21CAE9A4">
            <w:rPr>
              <w:rFonts w:ascii="Arial" w:hAnsi="Arial" w:cs="Arial"/>
              <w:noProof/>
              <w:color w:val="000000" w:themeColor="text1"/>
              <w:lang w:val="en-US"/>
            </w:rPr>
            <w:fldChar w:fldCharType="end"/>
          </w:r>
        </w:sdtContent>
      </w:sdt>
      <w:r w:rsidRPr="21CAE9A4">
        <w:rPr>
          <w:rFonts w:ascii="Arial" w:hAnsi="Arial" w:cs="Arial"/>
          <w:color w:val="000000" w:themeColor="text1"/>
          <w:lang w:val="en-US"/>
        </w:rPr>
        <w:t xml:space="preserve">, insert size distributions, and genome coverage statistics. </w:t>
      </w:r>
    </w:p>
    <w:p w14:paraId="71545C71" w14:textId="0E853107" w:rsidR="00E56436" w:rsidRPr="00E56436" w:rsidRDefault="00E56436" w:rsidP="00E56436">
      <w:pPr>
        <w:widowControl w:val="0"/>
        <w:autoSpaceDE w:val="0"/>
        <w:autoSpaceDN w:val="0"/>
        <w:adjustRightInd w:val="0"/>
        <w:spacing w:line="480" w:lineRule="auto"/>
        <w:jc w:val="both"/>
        <w:rPr>
          <w:ins w:id="256" w:author="Stephen Kraemer" w:date="2020-12-23T13:34:00Z"/>
          <w:rFonts w:ascii="Arial" w:hAnsi="Arial" w:cs="Arial"/>
          <w:color w:val="000000"/>
          <w:lang w:val="en-US"/>
        </w:rPr>
      </w:pPr>
      <w:r w:rsidRPr="5B886884">
        <w:rPr>
          <w:rFonts w:ascii="Arial" w:hAnsi="Arial" w:cs="Arial"/>
          <w:color w:val="000000" w:themeColor="text1"/>
          <w:lang w:val="en-US"/>
        </w:rPr>
        <w:t>Methylation calling and M-bias trimming w</w:t>
      </w:r>
      <w:ins w:id="257" w:author="Stephen Kraemer" w:date="2020-12-23T13:32:00Z">
        <w:r w:rsidR="77C6287D" w:rsidRPr="5B886884">
          <w:rPr>
            <w:rFonts w:ascii="Arial" w:hAnsi="Arial" w:cs="Arial"/>
            <w:color w:val="000000" w:themeColor="text1"/>
            <w:lang w:val="en-US"/>
          </w:rPr>
          <w:t>ere</w:t>
        </w:r>
      </w:ins>
      <w:del w:id="258" w:author="Stephen Kraemer" w:date="2020-12-23T13:32:00Z">
        <w:r w:rsidRPr="5B886884" w:rsidDel="00E56436">
          <w:rPr>
            <w:rFonts w:ascii="Arial" w:hAnsi="Arial" w:cs="Arial"/>
            <w:color w:val="000000" w:themeColor="text1"/>
            <w:lang w:val="en-US"/>
          </w:rPr>
          <w:delText>as</w:delText>
        </w:r>
      </w:del>
      <w:r w:rsidRPr="5B886884">
        <w:rPr>
          <w:rFonts w:ascii="Arial" w:hAnsi="Arial" w:cs="Arial"/>
          <w:color w:val="000000" w:themeColor="text1"/>
          <w:lang w:val="en-US"/>
        </w:rPr>
        <w:t xml:space="preserve"> performed using the </w:t>
      </w:r>
      <w:del w:id="259" w:author="Stephen Kraemer" w:date="2020-12-23T13:32:00Z">
        <w:r w:rsidRPr="5B886884" w:rsidDel="00E56436">
          <w:rPr>
            <w:rFonts w:ascii="Arial" w:hAnsi="Arial" w:cs="Arial"/>
            <w:color w:val="000000" w:themeColor="text1"/>
            <w:lang w:val="en-US"/>
          </w:rPr>
          <w:delText>‘</w:delText>
        </w:r>
      </w:del>
      <w:r w:rsidRPr="5B886884">
        <w:rPr>
          <w:rFonts w:ascii="Arial" w:hAnsi="Arial" w:cs="Arial"/>
          <w:color w:val="000000" w:themeColor="text1"/>
          <w:lang w:val="en-US"/>
        </w:rPr>
        <w:t>bistro</w:t>
      </w:r>
      <w:del w:id="260" w:author="Stephen Kraemer" w:date="2020-12-23T13:32:00Z">
        <w:r w:rsidRPr="5B886884" w:rsidDel="00E56436">
          <w:rPr>
            <w:rFonts w:ascii="Arial" w:hAnsi="Arial" w:cs="Arial"/>
            <w:color w:val="000000" w:themeColor="text1"/>
            <w:lang w:val="en-US"/>
          </w:rPr>
          <w:delText>’</w:delText>
        </w:r>
      </w:del>
      <w:r w:rsidRPr="5B886884">
        <w:rPr>
          <w:rFonts w:ascii="Arial" w:hAnsi="Arial" w:cs="Arial"/>
          <w:color w:val="000000" w:themeColor="text1"/>
          <w:lang w:val="en-US"/>
        </w:rPr>
        <w:t xml:space="preserve"> </w:t>
      </w:r>
      <w:del w:id="261" w:author="Stephen Kraemer" w:date="2020-12-23T13:32:00Z">
        <w:r w:rsidRPr="5B886884" w:rsidDel="00E56436">
          <w:rPr>
            <w:rFonts w:ascii="Arial" w:hAnsi="Arial" w:cs="Arial"/>
            <w:color w:val="000000" w:themeColor="text1"/>
            <w:lang w:val="en-US"/>
          </w:rPr>
          <w:delText>methylation caller</w:delText>
        </w:r>
      </w:del>
      <w:ins w:id="262" w:author="Stephen Kraemer" w:date="2020-12-23T13:32:00Z">
        <w:r w:rsidR="5435801D" w:rsidRPr="5B886884">
          <w:rPr>
            <w:rFonts w:ascii="Arial" w:hAnsi="Arial" w:cs="Arial"/>
            <w:color w:val="000000" w:themeColor="text1"/>
            <w:lang w:val="en-US"/>
          </w:rPr>
          <w:t>software package</w:t>
        </w:r>
      </w:ins>
      <w:r w:rsidRPr="5B886884">
        <w:rPr>
          <w:rFonts w:ascii="Arial" w:hAnsi="Arial" w:cs="Arial"/>
          <w:color w:val="000000" w:themeColor="text1"/>
          <w:lang w:val="en-US"/>
        </w:rPr>
        <w:t xml:space="preserve"> (version 0.2.0) (https://github.com/stephenkraemer/bistro). Automatic M-bias </w:t>
      </w:r>
      <w:ins w:id="263" w:author="Stephen Kraemer" w:date="2020-12-23T15:33:00Z">
        <w:r w:rsidR="5BBBD4A9" w:rsidRPr="5B886884">
          <w:rPr>
            <w:rFonts w:ascii="Arial" w:hAnsi="Arial" w:cs="Arial"/>
            <w:color w:val="000000" w:themeColor="text1"/>
            <w:lang w:val="en-US"/>
          </w:rPr>
          <w:t>removal</w:t>
        </w:r>
      </w:ins>
      <w:ins w:id="264" w:author=" " w:date="2020-12-28T14:21:00Z">
        <w:r w:rsidR="00EE7F77">
          <w:rPr>
            <w:rFonts w:ascii="Arial" w:hAnsi="Arial" w:cs="Arial"/>
            <w:color w:val="000000" w:themeColor="text1"/>
            <w:lang w:val="en-US"/>
          </w:rPr>
          <w:t xml:space="preserve"> </w:t>
        </w:r>
      </w:ins>
      <w:del w:id="265" w:author="Stephen Kraemer" w:date="2020-12-23T15:33:00Z">
        <w:r w:rsidRPr="5B886884" w:rsidDel="00E56436">
          <w:rPr>
            <w:rFonts w:ascii="Arial" w:hAnsi="Arial" w:cs="Arial"/>
            <w:color w:val="000000" w:themeColor="text1"/>
            <w:lang w:val="en-US"/>
          </w:rPr>
          <w:delText xml:space="preserve">detection </w:delText>
        </w:r>
      </w:del>
      <w:r w:rsidRPr="5B886884">
        <w:rPr>
          <w:rFonts w:ascii="Arial" w:hAnsi="Arial" w:cs="Arial"/>
          <w:color w:val="000000" w:themeColor="text1"/>
          <w:lang w:val="en-US"/>
        </w:rPr>
        <w:t xml:space="preserve">was </w:t>
      </w:r>
      <w:ins w:id="266" w:author="Stephen Kraemer" w:date="2020-12-23T13:32:00Z">
        <w:r w:rsidR="0FDEA12C" w:rsidRPr="5B886884">
          <w:rPr>
            <w:rFonts w:ascii="Arial" w:hAnsi="Arial" w:cs="Arial"/>
            <w:color w:val="000000" w:themeColor="text1"/>
            <w:lang w:val="en-US"/>
          </w:rPr>
          <w:t>performed</w:t>
        </w:r>
      </w:ins>
      <w:ins w:id="267" w:author=" " w:date="2020-12-28T14:21:00Z">
        <w:r w:rsidR="00EE7F77">
          <w:rPr>
            <w:rFonts w:ascii="Arial" w:hAnsi="Arial" w:cs="Arial"/>
            <w:color w:val="000000" w:themeColor="text1"/>
            <w:lang w:val="en-US"/>
          </w:rPr>
          <w:t xml:space="preserve"> </w:t>
        </w:r>
      </w:ins>
      <w:del w:id="268" w:author="Stephen Kraemer" w:date="2020-12-23T13:32:00Z">
        <w:r w:rsidRPr="5B886884" w:rsidDel="00E56436">
          <w:rPr>
            <w:rFonts w:ascii="Arial" w:hAnsi="Arial" w:cs="Arial"/>
            <w:color w:val="000000" w:themeColor="text1"/>
            <w:lang w:val="en-US"/>
          </w:rPr>
          <w:delText xml:space="preserve">done </w:delText>
        </w:r>
      </w:del>
      <w:r w:rsidRPr="5B886884">
        <w:rPr>
          <w:rFonts w:ascii="Arial" w:hAnsi="Arial" w:cs="Arial"/>
          <w:color w:val="000000" w:themeColor="text1"/>
          <w:lang w:val="en-US"/>
        </w:rPr>
        <w:t>using the '</w:t>
      </w:r>
      <w:proofErr w:type="spellStart"/>
      <w:r w:rsidRPr="5B886884">
        <w:rPr>
          <w:rFonts w:ascii="Arial" w:hAnsi="Arial" w:cs="Arial"/>
          <w:color w:val="000000" w:themeColor="text1"/>
          <w:lang w:val="en-US"/>
        </w:rPr>
        <w:t>binomp</w:t>
      </w:r>
      <w:proofErr w:type="spellEnd"/>
      <w:r w:rsidRPr="5B886884">
        <w:rPr>
          <w:rFonts w:ascii="Arial" w:hAnsi="Arial" w:cs="Arial"/>
          <w:color w:val="000000" w:themeColor="text1"/>
          <w:lang w:val="en-US"/>
        </w:rPr>
        <w:t>' algorithm</w:t>
      </w:r>
      <w:ins w:id="269" w:author="Stephen Kraemer" w:date="2020-12-23T15:33:00Z">
        <w:r w:rsidR="16624346" w:rsidRPr="5B886884">
          <w:rPr>
            <w:rFonts w:ascii="Arial" w:hAnsi="Arial" w:cs="Arial"/>
            <w:color w:val="000000" w:themeColor="text1"/>
            <w:lang w:val="en-US"/>
          </w:rPr>
          <w:t xml:space="preserve">. This </w:t>
        </w:r>
      </w:ins>
      <w:ins w:id="270" w:author="Stephen Kraemer" w:date="2020-12-23T15:34:00Z">
        <w:r w:rsidR="16624346" w:rsidRPr="5B886884">
          <w:rPr>
            <w:rFonts w:ascii="Arial" w:hAnsi="Arial" w:cs="Arial"/>
            <w:color w:val="000000" w:themeColor="text1"/>
            <w:lang w:val="en-US"/>
          </w:rPr>
          <w:t>approach</w:t>
        </w:r>
      </w:ins>
      <w:r w:rsidRPr="5B886884">
        <w:rPr>
          <w:rFonts w:ascii="Arial" w:hAnsi="Arial" w:cs="Arial"/>
          <w:color w:val="000000" w:themeColor="text1"/>
          <w:lang w:val="en-US"/>
        </w:rPr>
        <w:t xml:space="preserve"> </w:t>
      </w:r>
      <w:del w:id="271" w:author="Stephen Kraemer" w:date="2020-12-23T15:34:00Z">
        <w:r w:rsidRPr="5B886884" w:rsidDel="00E56436">
          <w:rPr>
            <w:rFonts w:ascii="Arial" w:hAnsi="Arial" w:cs="Arial"/>
            <w:color w:val="000000" w:themeColor="text1"/>
            <w:lang w:val="en-US"/>
          </w:rPr>
          <w:delText>to</w:delText>
        </w:r>
      </w:del>
      <w:r w:rsidRPr="5B886884">
        <w:rPr>
          <w:rFonts w:ascii="Arial" w:hAnsi="Arial" w:cs="Arial"/>
          <w:color w:val="000000" w:themeColor="text1"/>
          <w:lang w:val="en-US"/>
        </w:rPr>
        <w:t xml:space="preserve"> remove</w:t>
      </w:r>
      <w:ins w:id="272" w:author="Stephen Kraemer" w:date="2020-12-23T15:34:00Z">
        <w:r w:rsidR="60230D92" w:rsidRPr="5B886884">
          <w:rPr>
            <w:rFonts w:ascii="Arial" w:hAnsi="Arial" w:cs="Arial"/>
            <w:color w:val="000000" w:themeColor="text1"/>
            <w:lang w:val="en-US"/>
          </w:rPr>
          <w:t>s</w:t>
        </w:r>
      </w:ins>
      <w:r w:rsidRPr="5B886884">
        <w:rPr>
          <w:rFonts w:ascii="Arial" w:hAnsi="Arial" w:cs="Arial"/>
          <w:color w:val="000000" w:themeColor="text1"/>
          <w:lang w:val="en-US"/>
        </w:rPr>
        <w:t xml:space="preserve"> </w:t>
      </w:r>
      <w:del w:id="273" w:author="Stephen Kraemer" w:date="2020-12-23T15:34:00Z">
        <w:r w:rsidRPr="5B886884" w:rsidDel="00E56436">
          <w:rPr>
            <w:rFonts w:ascii="Arial" w:hAnsi="Arial" w:cs="Arial"/>
            <w:color w:val="000000" w:themeColor="text1"/>
            <w:lang w:val="en-US"/>
          </w:rPr>
          <w:delText xml:space="preserve">both </w:delText>
        </w:r>
      </w:del>
      <w:r w:rsidRPr="5B886884">
        <w:rPr>
          <w:rFonts w:ascii="Arial" w:hAnsi="Arial" w:cs="Arial"/>
          <w:color w:val="000000" w:themeColor="text1"/>
          <w:lang w:val="en-US"/>
        </w:rPr>
        <w:t>the gap repair nucleotides introduced by the tagmentation reaction</w:t>
      </w:r>
      <w:ins w:id="274" w:author="Stephen Kraemer" w:date="2020-12-23T13:45:00Z">
        <w:r w:rsidR="7F1EF8CA" w:rsidRPr="5B886884">
          <w:rPr>
            <w:rFonts w:ascii="Arial" w:hAnsi="Arial" w:cs="Arial"/>
            <w:color w:val="000000" w:themeColor="text1"/>
            <w:lang w:val="en-US"/>
          </w:rPr>
          <w:t xml:space="preserve"> from both reads</w:t>
        </w:r>
      </w:ins>
      <w:r w:rsidRPr="5B886884">
        <w:rPr>
          <w:rFonts w:ascii="Arial" w:hAnsi="Arial" w:cs="Arial"/>
          <w:color w:val="000000" w:themeColor="text1"/>
          <w:lang w:val="en-US"/>
        </w:rPr>
        <w:t xml:space="preserve"> (first 9 bp following sequencing primer 2) and </w:t>
      </w:r>
      <w:ins w:id="275" w:author="Stephen Kraemer" w:date="2020-12-23T15:34:00Z">
        <w:r w:rsidR="687397F9" w:rsidRPr="5B886884">
          <w:rPr>
            <w:rFonts w:ascii="Arial" w:hAnsi="Arial" w:cs="Arial"/>
            <w:color w:val="000000" w:themeColor="text1"/>
            <w:lang w:val="en-US"/>
          </w:rPr>
          <w:t xml:space="preserve">automatically detects and removes </w:t>
        </w:r>
      </w:ins>
      <w:r w:rsidRPr="5B886884">
        <w:rPr>
          <w:rFonts w:ascii="Arial" w:hAnsi="Arial" w:cs="Arial"/>
          <w:color w:val="000000" w:themeColor="text1"/>
          <w:lang w:val="en-US"/>
        </w:rPr>
        <w:t>additional read positions with M-bias</w:t>
      </w:r>
      <w:ins w:id="276" w:author="Stephen Kraemer" w:date="2020-12-23T15:35:00Z">
        <w:r w:rsidR="3882C26C" w:rsidRPr="5B886884">
          <w:rPr>
            <w:rFonts w:ascii="Arial" w:hAnsi="Arial" w:cs="Arial"/>
            <w:color w:val="000000" w:themeColor="text1"/>
            <w:lang w:val="en-US"/>
          </w:rPr>
          <w:t xml:space="preserve"> for each individual sample</w:t>
        </w:r>
      </w:ins>
      <w:r w:rsidRPr="5B886884">
        <w:rPr>
          <w:rFonts w:ascii="Arial" w:hAnsi="Arial" w:cs="Arial"/>
          <w:color w:val="000000" w:themeColor="text1"/>
          <w:lang w:val="en-US"/>
        </w:rPr>
        <w:t xml:space="preserve">. Reads with a mapping quality ≥25 and nucleotides with </w:t>
      </w:r>
      <w:proofErr w:type="spellStart"/>
      <w:r w:rsidRPr="5B886884">
        <w:rPr>
          <w:rFonts w:ascii="Arial" w:hAnsi="Arial" w:cs="Arial"/>
          <w:color w:val="000000" w:themeColor="text1"/>
          <w:lang w:val="en-US"/>
        </w:rPr>
        <w:t>Phred</w:t>
      </w:r>
      <w:proofErr w:type="spellEnd"/>
      <w:r w:rsidRPr="5B886884">
        <w:rPr>
          <w:rFonts w:ascii="Arial" w:hAnsi="Arial" w:cs="Arial"/>
          <w:color w:val="000000" w:themeColor="text1"/>
          <w:lang w:val="en-US"/>
        </w:rPr>
        <w:t xml:space="preserve">-scaled quality score ≥25 were considered for further analysis. Bisulfite conversion rates were estimated using the </w:t>
      </w:r>
      <w:ins w:id="277" w:author="Stephen Kraemer" w:date="2020-12-23T13:45:00Z">
        <w:r w:rsidR="45DF7617" w:rsidRPr="5B886884">
          <w:rPr>
            <w:rFonts w:ascii="Arial" w:hAnsi="Arial" w:cs="Arial"/>
            <w:color w:val="000000" w:themeColor="text1"/>
            <w:lang w:val="en-US"/>
          </w:rPr>
          <w:t>autosomal CHH</w:t>
        </w:r>
      </w:ins>
      <w:del w:id="278" w:author="Stephen Kraemer" w:date="2020-12-23T13:45:00Z">
        <w:r w:rsidRPr="5B886884" w:rsidDel="00E56436">
          <w:rPr>
            <w:rFonts w:ascii="Arial" w:hAnsi="Arial" w:cs="Arial"/>
            <w:color w:val="000000" w:themeColor="text1"/>
            <w:lang w:val="en-US"/>
          </w:rPr>
          <w:delText>non-CpG</w:delText>
        </w:r>
      </w:del>
      <w:r w:rsidRPr="5B886884">
        <w:rPr>
          <w:rFonts w:ascii="Arial" w:hAnsi="Arial" w:cs="Arial"/>
          <w:color w:val="000000" w:themeColor="text1"/>
          <w:lang w:val="en-US"/>
        </w:rPr>
        <w:t xml:space="preserve"> methylation levels.</w:t>
      </w:r>
    </w:p>
    <w:p w14:paraId="0511CE2C" w14:textId="2624F814" w:rsidR="21CAE9A4" w:rsidRDefault="21CAE9A4" w:rsidP="21CAE9A4">
      <w:pPr>
        <w:spacing w:line="480" w:lineRule="auto"/>
        <w:jc w:val="both"/>
        <w:rPr>
          <w:rFonts w:ascii="Arial" w:hAnsi="Arial" w:cs="Arial"/>
          <w:color w:val="000000" w:themeColor="text1"/>
          <w:lang w:val="en-US"/>
        </w:rPr>
      </w:pPr>
    </w:p>
    <w:p w14:paraId="2B7ECA10" w14:textId="77777777" w:rsidR="00CB12E2" w:rsidRPr="00CB12E2" w:rsidRDefault="00CB12E2" w:rsidP="00CB12E2">
      <w:pPr>
        <w:widowControl w:val="0"/>
        <w:autoSpaceDE w:val="0"/>
        <w:autoSpaceDN w:val="0"/>
        <w:adjustRightInd w:val="0"/>
        <w:spacing w:line="480" w:lineRule="auto"/>
        <w:jc w:val="both"/>
        <w:rPr>
          <w:rFonts w:ascii="Arial" w:hAnsi="Arial" w:cs="Arial"/>
          <w:b/>
          <w:color w:val="000000"/>
          <w:lang w:val="en-US"/>
        </w:rPr>
      </w:pPr>
      <w:r w:rsidRPr="00CB12E2">
        <w:rPr>
          <w:rFonts w:ascii="Arial" w:hAnsi="Arial" w:cs="Arial"/>
          <w:b/>
          <w:color w:val="000000"/>
          <w:lang w:val="en-US"/>
        </w:rPr>
        <w:t>Detection of differentially methylated regions</w:t>
      </w:r>
    </w:p>
    <w:p w14:paraId="3A1A8122" w14:textId="57B0C0BB" w:rsidR="00CB12E2" w:rsidRPr="00CB12E2" w:rsidRDefault="00CB12E2" w:rsidP="00CB12E2">
      <w:pPr>
        <w:widowControl w:val="0"/>
        <w:autoSpaceDE w:val="0"/>
        <w:autoSpaceDN w:val="0"/>
        <w:adjustRightInd w:val="0"/>
        <w:spacing w:line="480" w:lineRule="auto"/>
        <w:jc w:val="both"/>
        <w:rPr>
          <w:rFonts w:ascii="Arial" w:hAnsi="Arial" w:cs="Arial"/>
          <w:color w:val="000000"/>
          <w:lang w:val="en-US"/>
        </w:rPr>
      </w:pPr>
      <w:r w:rsidRPr="5B886884">
        <w:rPr>
          <w:rFonts w:ascii="Arial" w:hAnsi="Arial" w:cs="Arial"/>
          <w:color w:val="000000" w:themeColor="text1"/>
          <w:lang w:val="en-US"/>
        </w:rPr>
        <w:t>Differentially methylated regions (DMR</w:t>
      </w:r>
      <w:ins w:id="279" w:author="Stephen Kraemer" w:date="2020-12-23T15:35:00Z">
        <w:r w:rsidR="52416BC2" w:rsidRPr="5B886884">
          <w:rPr>
            <w:rFonts w:ascii="Arial" w:hAnsi="Arial" w:cs="Arial"/>
            <w:color w:val="000000" w:themeColor="text1"/>
            <w:lang w:val="en-US"/>
          </w:rPr>
          <w:t>s</w:t>
        </w:r>
      </w:ins>
      <w:r w:rsidRPr="5B886884">
        <w:rPr>
          <w:rFonts w:ascii="Arial" w:hAnsi="Arial" w:cs="Arial"/>
          <w:color w:val="000000" w:themeColor="text1"/>
          <w:lang w:val="en-US"/>
        </w:rPr>
        <w:t xml:space="preserve">) were called pairwise between </w:t>
      </w:r>
      <w:del w:id="280" w:author=" " w:date="2020-12-28T14:46:00Z">
        <w:r w:rsidRPr="5B886884" w:rsidDel="00BD521A">
          <w:rPr>
            <w:rFonts w:ascii="Arial" w:hAnsi="Arial" w:cs="Arial"/>
            <w:color w:val="000000" w:themeColor="text1"/>
            <w:lang w:val="en-US"/>
          </w:rPr>
          <w:delText>LT-</w:delText>
        </w:r>
      </w:del>
      <w:r w:rsidRPr="5B886884">
        <w:rPr>
          <w:rFonts w:ascii="Arial" w:hAnsi="Arial" w:cs="Arial"/>
          <w:color w:val="000000" w:themeColor="text1"/>
          <w:lang w:val="en-US"/>
        </w:rPr>
        <w:t xml:space="preserve">HSCs and each of the other cell populations using DSS </w:t>
      </w:r>
      <w:sdt>
        <w:sdtPr>
          <w:rPr>
            <w:rFonts w:ascii="Arial" w:hAnsi="Arial" w:cs="Arial"/>
            <w:color w:val="000000" w:themeColor="text1"/>
            <w:lang w:val="en-US"/>
          </w:rPr>
          <w:alias w:val="To edit, see citavi.com/edit"/>
          <w:tag w:val="CitaviPlaceholder#9580ed29-ab74-4fc3-8220-8f89ce671d6c"/>
          <w:id w:val="-1006281416"/>
          <w:placeholder>
            <w:docPart w:val="09219B6B0D234808A1D280F2A6E943C9"/>
          </w:placeholder>
        </w:sdtPr>
        <w:sdtContent>
          <w:r w:rsidRPr="5B886884">
            <w:rPr>
              <w:rFonts w:ascii="Arial" w:hAnsi="Arial" w:cs="Arial"/>
              <w:noProof/>
              <w:color w:val="000000" w:themeColor="text1"/>
              <w:lang w:val="en-US"/>
            </w:rPr>
            <w:fldChar w:fldCharType="begin"/>
          </w:r>
          <w:r w:rsidRPr="5B886884">
            <w:rPr>
              <w:rFonts w:ascii="Arial" w:hAnsi="Arial" w:cs="Arial"/>
              <w:noProof/>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ZjdlNGUyLTQ1MjQtNDI0Zi05YzgwLTc2NzVhMWI0NWUxMCIsIlJhbmdlTGVuZ3RoIjoxOCwiUmVmZXJlbmNlSWQiOiIyMzBhNzYxMy1iM2MxLTQxZGItOWY2MS01MDhiNDNkNWM2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jgxOTQ3MCIsIlVyaVN0cmluZyI6Imh0dHA6Ly93d3cubmNiaS5ubG0ubmloLmdvdi9wdWJtZWQvMjY4MTk0N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wdmsweWwzdzAzY2QzdzFreWZ3bDVsbmt0eW1iczc0ZGxnMXA4b3BlN3RkZSIsIkNyZWF0ZWRPbiI6IjIwMjAtMTEtMTJUMDk6NTU6NDFaIiwiTW9kaWZpZWRCeSI6InB2azB5bDN3MDNjZDN3MWt5ZndsNWxua3R5bWJzNzRkbGcxcDhvcGU3dGRlIiwiSWQiOiI0MDMxODU5MS03ZTlmLTQ4ZDAtODY4My0xMDYyNTBmZjBkYTQiLCJNb2RpZmllZE9uIjoiMjAyMC0xMS0xMlQwOTo1NTo0MV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Jpb2luZm9ybWF0aWNzL2J0dzAyNiIsIlVyaVN0cmluZyI6Imh0dHBzOi8vZG9pLm9yZy8xMC4xMDkzL2Jpb2luZm9ybWF0aWNzL2J0dzA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}</w:instrText>
          </w:r>
          <w:r w:rsidRPr="5B886884">
            <w:rPr>
              <w:rFonts w:ascii="Arial" w:hAnsi="Arial" w:cs="Arial"/>
              <w:noProof/>
              <w:color w:val="000000" w:themeColor="text1"/>
              <w:lang w:val="en-US"/>
            </w:rPr>
            <w:fldChar w:fldCharType="separate"/>
          </w:r>
          <w:r w:rsidRPr="5B886884">
            <w:rPr>
              <w:rFonts w:ascii="Arial" w:hAnsi="Arial" w:cs="Arial"/>
              <w:noProof/>
              <w:color w:val="000000" w:themeColor="text1"/>
              <w:lang w:val="en-US"/>
            </w:rPr>
            <w:t>(Park und Wu 2016)</w:t>
          </w:r>
          <w:r w:rsidRPr="5B886884">
            <w:rPr>
              <w:rFonts w:ascii="Arial" w:hAnsi="Arial" w:cs="Arial"/>
              <w:noProof/>
              <w:color w:val="000000" w:themeColor="text1"/>
              <w:lang w:val="en-US"/>
            </w:rPr>
            <w:fldChar w:fldCharType="end"/>
          </w:r>
        </w:sdtContent>
      </w:sdt>
      <w:r w:rsidRPr="5B886884">
        <w:rPr>
          <w:rFonts w:ascii="Arial" w:hAnsi="Arial" w:cs="Arial"/>
          <w:color w:val="000000" w:themeColor="text1"/>
          <w:lang w:val="en-US"/>
        </w:rPr>
        <w:t>. Differential methylation at each CpG site was tested without smoothing. DMRs were defined by</w:t>
      </w:r>
      <w:del w:id="281" w:author="Stephen Kraemer" w:date="2020-12-23T15:37:00Z">
        <w:r w:rsidRPr="5B886884" w:rsidDel="00CB12E2">
          <w:rPr>
            <w:rFonts w:ascii="Arial" w:hAnsi="Arial" w:cs="Arial"/>
            <w:color w:val="000000" w:themeColor="text1"/>
            <w:lang w:val="en-US"/>
          </w:rPr>
          <w:delText xml:space="preserve"> i) a minimum methylation delta of 10%</w:delText>
        </w:r>
      </w:del>
      <w:r w:rsidRPr="5B886884">
        <w:rPr>
          <w:rFonts w:ascii="Arial" w:hAnsi="Arial" w:cs="Arial"/>
          <w:color w:val="000000" w:themeColor="text1"/>
          <w:lang w:val="en-US"/>
        </w:rPr>
        <w:t xml:space="preserve"> </w:t>
      </w:r>
      <w:proofErr w:type="spellStart"/>
      <w:r w:rsidRPr="5B886884">
        <w:rPr>
          <w:rFonts w:ascii="Arial" w:hAnsi="Arial" w:cs="Arial"/>
          <w:color w:val="000000" w:themeColor="text1"/>
          <w:lang w:val="en-US"/>
        </w:rPr>
        <w:t>i</w:t>
      </w:r>
      <w:proofErr w:type="spellEnd"/>
      <w:del w:id="282" w:author="Stephen Kraemer" w:date="2020-12-23T15:37:00Z">
        <w:r w:rsidRPr="5B886884" w:rsidDel="00CB12E2">
          <w:rPr>
            <w:rFonts w:ascii="Arial" w:hAnsi="Arial" w:cs="Arial"/>
            <w:color w:val="000000" w:themeColor="text1"/>
            <w:lang w:val="en-US"/>
          </w:rPr>
          <w:delText>i</w:delText>
        </w:r>
      </w:del>
      <w:r w:rsidRPr="5B886884">
        <w:rPr>
          <w:rFonts w:ascii="Arial" w:hAnsi="Arial" w:cs="Arial"/>
          <w:color w:val="000000" w:themeColor="text1"/>
          <w:lang w:val="en-US"/>
        </w:rPr>
        <w:t xml:space="preserve">) a minimal DMR length of 50bp </w:t>
      </w:r>
      <w:del w:id="283" w:author="Stephen Kraemer" w:date="2020-12-23T15:37:00Z">
        <w:r w:rsidRPr="5B886884" w:rsidDel="00CB12E2">
          <w:rPr>
            <w:rFonts w:ascii="Arial" w:hAnsi="Arial" w:cs="Arial"/>
            <w:color w:val="000000" w:themeColor="text1"/>
            <w:lang w:val="en-US"/>
          </w:rPr>
          <w:delText>i</w:delText>
        </w:r>
      </w:del>
      <w:r w:rsidRPr="5B886884">
        <w:rPr>
          <w:rFonts w:ascii="Arial" w:hAnsi="Arial" w:cs="Arial"/>
          <w:color w:val="000000" w:themeColor="text1"/>
          <w:lang w:val="en-US"/>
        </w:rPr>
        <w:t>ii) a minimal number of 3 CpGs i</w:t>
      </w:r>
      <w:ins w:id="284" w:author="Stephen Kraemer" w:date="2020-12-23T15:37:00Z">
        <w:r w:rsidR="6FC9FAE2" w:rsidRPr="5B886884">
          <w:rPr>
            <w:rFonts w:ascii="Arial" w:hAnsi="Arial" w:cs="Arial"/>
            <w:color w:val="000000" w:themeColor="text1"/>
            <w:lang w:val="en-US"/>
          </w:rPr>
          <w:t>ii</w:t>
        </w:r>
      </w:ins>
      <w:del w:id="285" w:author="Stephen Kraemer" w:date="2020-12-23T15:37:00Z">
        <w:r w:rsidRPr="5B886884" w:rsidDel="00CB12E2">
          <w:rPr>
            <w:rFonts w:ascii="Arial" w:hAnsi="Arial" w:cs="Arial"/>
            <w:color w:val="000000" w:themeColor="text1"/>
            <w:lang w:val="en-US"/>
          </w:rPr>
          <w:delText>v</w:delText>
        </w:r>
      </w:del>
      <w:r w:rsidRPr="5B886884">
        <w:rPr>
          <w:rFonts w:ascii="Arial" w:hAnsi="Arial" w:cs="Arial"/>
          <w:color w:val="000000" w:themeColor="text1"/>
          <w:lang w:val="en-US"/>
        </w:rPr>
        <w:t>) a minimum fraction of differentially methylated CpGs of 50% (</w:t>
      </w:r>
      <w:ins w:id="286" w:author="Stephen Kraemer" w:date="2020-12-23T15:37:00Z">
        <w:r w:rsidR="3A7AB9C4" w:rsidRPr="5B886884">
          <w:rPr>
            <w:rFonts w:ascii="Arial" w:hAnsi="Arial" w:cs="Arial"/>
            <w:color w:val="000000" w:themeColor="text1"/>
            <w:lang w:val="en-US"/>
          </w:rPr>
          <w:t xml:space="preserve">posterior </w:t>
        </w:r>
      </w:ins>
      <w:r w:rsidRPr="5B886884">
        <w:rPr>
          <w:rFonts w:ascii="Arial" w:hAnsi="Arial" w:cs="Arial"/>
          <w:color w:val="000000" w:themeColor="text1"/>
          <w:lang w:val="en-US"/>
        </w:rPr>
        <w:t>p-value</w:t>
      </w:r>
      <w:ins w:id="287" w:author="Stephen Kraemer" w:date="2020-12-23T15:37:00Z">
        <w:r w:rsidR="0CC09BAB" w:rsidRPr="5B886884">
          <w:rPr>
            <w:rFonts w:ascii="Arial" w:hAnsi="Arial" w:cs="Arial"/>
            <w:color w:val="000000" w:themeColor="text1"/>
            <w:lang w:val="en-US"/>
          </w:rPr>
          <w:t xml:space="preserve"> for a methylation delta greater or eq</w:t>
        </w:r>
      </w:ins>
      <w:ins w:id="288" w:author="Stephen Kraemer" w:date="2020-12-23T15:38:00Z">
        <w:r w:rsidR="0CC09BAB" w:rsidRPr="5B886884">
          <w:rPr>
            <w:rFonts w:ascii="Arial" w:hAnsi="Arial" w:cs="Arial"/>
            <w:color w:val="000000" w:themeColor="text1"/>
            <w:lang w:val="en-US"/>
          </w:rPr>
          <w:t>ual than 10%</w:t>
        </w:r>
      </w:ins>
      <w:r w:rsidRPr="5B886884">
        <w:rPr>
          <w:rFonts w:ascii="Arial" w:hAnsi="Arial" w:cs="Arial"/>
          <w:color w:val="000000" w:themeColor="text1"/>
          <w:lang w:val="en-US"/>
        </w:rPr>
        <w:t xml:space="preserve"> &lt; </w:t>
      </w:r>
      <w:commentRangeStart w:id="289"/>
      <w:r w:rsidRPr="5B886884">
        <w:rPr>
          <w:rFonts w:ascii="Arial" w:hAnsi="Arial" w:cs="Arial"/>
          <w:color w:val="000000" w:themeColor="text1"/>
          <w:lang w:val="en-US"/>
        </w:rPr>
        <w:t>0.</w:t>
      </w:r>
      <w:commentRangeStart w:id="290"/>
      <w:r w:rsidRPr="5B886884">
        <w:rPr>
          <w:rFonts w:ascii="Arial" w:hAnsi="Arial" w:cs="Arial"/>
          <w:color w:val="000000" w:themeColor="text1"/>
          <w:lang w:val="en-US"/>
        </w:rPr>
        <w:t>0</w:t>
      </w:r>
      <w:ins w:id="291" w:author="Stephen Kraemer" w:date="2020-12-23T13:48:00Z">
        <w:r w:rsidR="0F1CAC66" w:rsidRPr="5B886884">
          <w:rPr>
            <w:rFonts w:ascii="Arial" w:hAnsi="Arial" w:cs="Arial"/>
            <w:color w:val="000000" w:themeColor="text1"/>
            <w:lang w:val="en-US"/>
          </w:rPr>
          <w:t>1</w:t>
        </w:r>
      </w:ins>
      <w:commentRangeEnd w:id="289"/>
      <w:r w:rsidR="00BD521A">
        <w:rPr>
          <w:rStyle w:val="CommentReference"/>
        </w:rPr>
        <w:commentReference w:id="289"/>
      </w:r>
      <w:del w:id="292" w:author="Stephen Kraemer" w:date="2020-12-23T13:48:00Z">
        <w:r w:rsidRPr="5B886884" w:rsidDel="00CB12E2">
          <w:rPr>
            <w:rFonts w:ascii="Arial" w:hAnsi="Arial" w:cs="Arial"/>
            <w:color w:val="000000" w:themeColor="text1"/>
            <w:lang w:val="en-US"/>
          </w:rPr>
          <w:delText>5</w:delText>
        </w:r>
      </w:del>
      <w:commentRangeEnd w:id="290"/>
      <w:r>
        <w:rPr>
          <w:rStyle w:val="CommentReference"/>
        </w:rPr>
        <w:commentReference w:id="290"/>
      </w:r>
      <w:r w:rsidRPr="5B886884">
        <w:rPr>
          <w:rFonts w:ascii="Arial" w:hAnsi="Arial" w:cs="Arial"/>
          <w:color w:val="000000" w:themeColor="text1"/>
          <w:lang w:val="en-US"/>
        </w:rPr>
        <w:t xml:space="preserve">). </w:t>
      </w:r>
      <w:ins w:id="293" w:author="Stephen Kraemer" w:date="2020-12-23T15:38:00Z">
        <w:r w:rsidR="0B03ECB2" w:rsidRPr="5B886884">
          <w:rPr>
            <w:rFonts w:ascii="Arial" w:hAnsi="Arial" w:cs="Arial"/>
            <w:color w:val="000000" w:themeColor="text1"/>
            <w:lang w:val="en-US"/>
          </w:rPr>
          <w:t xml:space="preserve">Within each pairwise comparison, </w:t>
        </w:r>
      </w:ins>
      <w:r w:rsidRPr="5B886884">
        <w:rPr>
          <w:rFonts w:ascii="Arial" w:hAnsi="Arial" w:cs="Arial"/>
          <w:color w:val="000000" w:themeColor="text1"/>
          <w:lang w:val="en-US"/>
        </w:rPr>
        <w:t xml:space="preserve">DMRs separated by less than 50 bp were joined. For integrated analyses, DMRs from all pairwise comparisons were combined (union of the genomic </w:t>
      </w:r>
      <w:r w:rsidRPr="5B886884">
        <w:rPr>
          <w:rFonts w:ascii="Arial" w:hAnsi="Arial" w:cs="Arial"/>
          <w:color w:val="000000" w:themeColor="text1"/>
          <w:lang w:val="en-US"/>
        </w:rPr>
        <w:lastRenderedPageBreak/>
        <w:t>intervals).</w:t>
      </w:r>
      <w:ins w:id="294" w:author="Stephen Kraemer" w:date="2020-12-23T15:38:00Z">
        <w:r w:rsidR="13A3B6EF" w:rsidRPr="5B886884">
          <w:rPr>
            <w:rFonts w:ascii="Arial" w:hAnsi="Arial" w:cs="Arial"/>
            <w:color w:val="000000" w:themeColor="text1"/>
            <w:lang w:val="en-US"/>
          </w:rPr>
          <w:t xml:space="preserve"> </w:t>
        </w:r>
        <w:commentRangeStart w:id="295"/>
        <w:r w:rsidR="13A3B6EF" w:rsidRPr="5B886884">
          <w:rPr>
            <w:rFonts w:ascii="Arial" w:hAnsi="Arial" w:cs="Arial"/>
            <w:color w:val="000000" w:themeColor="text1"/>
            <w:lang w:val="en-US"/>
          </w:rPr>
          <w:t xml:space="preserve">For each </w:t>
        </w:r>
      </w:ins>
      <w:ins w:id="296" w:author="Stephen Kraemer" w:date="2020-12-23T15:39:00Z">
        <w:r w:rsidR="13A3B6EF" w:rsidRPr="5B886884">
          <w:rPr>
            <w:rFonts w:ascii="Arial" w:hAnsi="Arial" w:cs="Arial"/>
            <w:color w:val="000000" w:themeColor="text1"/>
            <w:lang w:val="en-US"/>
          </w:rPr>
          <w:t>DMRs, the maximum methylation difference between any two populations was determined, and only DMRs with a maximum methylation difference &gt;= 10% were kept for further analysis.</w:t>
        </w:r>
      </w:ins>
      <w:commentRangeEnd w:id="295"/>
      <w:r w:rsidR="00BD521A">
        <w:rPr>
          <w:rStyle w:val="CommentReference"/>
        </w:rPr>
        <w:commentReference w:id="295"/>
      </w:r>
    </w:p>
    <w:p w14:paraId="25D8CD78" w14:textId="77777777" w:rsidR="00CB12E2" w:rsidRPr="00CB12E2" w:rsidRDefault="00CB12E2" w:rsidP="00CB12E2">
      <w:pPr>
        <w:widowControl w:val="0"/>
        <w:autoSpaceDE w:val="0"/>
        <w:autoSpaceDN w:val="0"/>
        <w:adjustRightInd w:val="0"/>
        <w:spacing w:line="480" w:lineRule="auto"/>
        <w:jc w:val="both"/>
        <w:rPr>
          <w:rFonts w:ascii="Arial" w:hAnsi="Arial" w:cs="Arial"/>
          <w:b/>
          <w:color w:val="000000"/>
          <w:lang w:val="en-US"/>
        </w:rPr>
      </w:pPr>
      <w:r w:rsidRPr="00CB12E2">
        <w:rPr>
          <w:rFonts w:ascii="Arial" w:hAnsi="Arial" w:cs="Arial"/>
          <w:b/>
          <w:color w:val="000000"/>
          <w:lang w:val="en-US"/>
        </w:rPr>
        <w:t>PCA and Clustering</w:t>
      </w:r>
    </w:p>
    <w:p w14:paraId="634DD17B" w14:textId="1BC51F5C" w:rsidR="009A46C8" w:rsidRPr="009A46C8" w:rsidRDefault="00CB12E2" w:rsidP="00CB12E2">
      <w:pPr>
        <w:widowControl w:val="0"/>
        <w:autoSpaceDE w:val="0"/>
        <w:autoSpaceDN w:val="0"/>
        <w:adjustRightInd w:val="0"/>
        <w:spacing w:line="480" w:lineRule="auto"/>
        <w:jc w:val="both"/>
        <w:rPr>
          <w:rFonts w:ascii="Arial" w:hAnsi="Arial" w:cs="Arial"/>
          <w:color w:val="000000"/>
          <w:lang w:val="en-US"/>
        </w:rPr>
      </w:pPr>
      <w:r w:rsidRPr="5B886884">
        <w:rPr>
          <w:rFonts w:ascii="Arial" w:hAnsi="Arial" w:cs="Arial"/>
          <w:color w:val="000000" w:themeColor="text1"/>
          <w:lang w:val="en-US"/>
        </w:rPr>
        <w:t xml:space="preserve">Principal component analysis (PCA) was performed on all DMRs based on the average DNA methylation levels. DMRs were clustered using hierarchical clustering (Ward's method) of the z-score normalized average DNA methylation levels. Partitioning was performed with the </w:t>
      </w:r>
      <w:proofErr w:type="spellStart"/>
      <w:r w:rsidRPr="5B886884">
        <w:rPr>
          <w:rFonts w:ascii="Arial" w:hAnsi="Arial" w:cs="Arial"/>
          <w:color w:val="000000" w:themeColor="text1"/>
          <w:lang w:val="en-US"/>
        </w:rPr>
        <w:t>cutreeHybrid</w:t>
      </w:r>
      <w:proofErr w:type="spellEnd"/>
      <w:r w:rsidRPr="5B886884">
        <w:rPr>
          <w:rFonts w:ascii="Arial" w:hAnsi="Arial" w:cs="Arial"/>
          <w:color w:val="000000" w:themeColor="text1"/>
          <w:lang w:val="en-US"/>
        </w:rPr>
        <w:t xml:space="preserve"> algorithm of the </w:t>
      </w:r>
      <w:proofErr w:type="spellStart"/>
      <w:ins w:id="297" w:author=" " w:date="2020-12-28T14:52:00Z">
        <w:r w:rsidR="00BD521A" w:rsidRPr="00BD521A">
          <w:rPr>
            <w:rFonts w:ascii="Arial" w:hAnsi="Arial" w:cs="Arial"/>
            <w:color w:val="000000" w:themeColor="text1"/>
            <w:lang w:val="en-US"/>
          </w:rPr>
          <w:t>dynamicTreeCut</w:t>
        </w:r>
        <w:proofErr w:type="spellEnd"/>
        <w:r w:rsidR="00BD521A">
          <w:rPr>
            <w:rFonts w:ascii="Arial" w:hAnsi="Arial" w:cs="Arial"/>
            <w:color w:val="000000" w:themeColor="text1"/>
            <w:lang w:val="en-US"/>
          </w:rPr>
          <w:t xml:space="preserve"> </w:t>
        </w:r>
      </w:ins>
      <w:del w:id="298" w:author=" " w:date="2020-12-28T14:52:00Z">
        <w:r w:rsidRPr="5B886884" w:rsidDel="00BD521A">
          <w:rPr>
            <w:rFonts w:ascii="Arial" w:hAnsi="Arial" w:cs="Arial"/>
            <w:color w:val="000000" w:themeColor="text1"/>
            <w:lang w:val="en-US"/>
          </w:rPr>
          <w:delText xml:space="preserve">Dynamic Tree Cut </w:delText>
        </w:r>
      </w:del>
      <w:commentRangeStart w:id="299"/>
      <w:r w:rsidRPr="5B886884">
        <w:rPr>
          <w:rFonts w:ascii="Arial" w:hAnsi="Arial" w:cs="Arial"/>
          <w:color w:val="000000" w:themeColor="text1"/>
          <w:lang w:val="en-US"/>
        </w:rPr>
        <w:t>package</w:t>
      </w:r>
      <w:del w:id="300" w:author="Stephen Kraemer" w:date="2020-12-23T15:39:00Z">
        <w:r w:rsidRPr="5B886884" w:rsidDel="00CB12E2">
          <w:rPr>
            <w:rFonts w:ascii="Arial" w:hAnsi="Arial" w:cs="Arial"/>
            <w:color w:val="000000" w:themeColor="text1"/>
            <w:lang w:val="en-US"/>
          </w:rPr>
          <w:delText>67</w:delText>
        </w:r>
      </w:del>
      <w:commentRangeEnd w:id="299"/>
      <w:r>
        <w:rPr>
          <w:rStyle w:val="CommentReference"/>
        </w:rPr>
        <w:commentReference w:id="299"/>
      </w:r>
      <w:r w:rsidRPr="5B886884">
        <w:rPr>
          <w:rFonts w:ascii="Arial" w:hAnsi="Arial" w:cs="Arial"/>
          <w:color w:val="000000" w:themeColor="text1"/>
          <w:lang w:val="en-US"/>
        </w:rPr>
        <w:t xml:space="preserve"> using </w:t>
      </w:r>
      <w:del w:id="301" w:author=" " w:date="2020-12-28T14:56:00Z">
        <w:r w:rsidRPr="5B886884" w:rsidDel="00BD521A">
          <w:rPr>
            <w:rFonts w:ascii="Arial" w:hAnsi="Arial" w:cs="Arial"/>
            <w:color w:val="000000" w:themeColor="text1"/>
            <w:lang w:val="en-US"/>
          </w:rPr>
          <w:delText xml:space="preserve">the </w:delText>
        </w:r>
      </w:del>
      <w:del w:id="302" w:author=" " w:date="2020-12-28T14:51:00Z">
        <w:r w:rsidRPr="5B886884" w:rsidDel="00BD521A">
          <w:rPr>
            <w:rFonts w:ascii="Arial" w:hAnsi="Arial" w:cs="Arial"/>
            <w:color w:val="000000" w:themeColor="text1"/>
            <w:lang w:val="en-US"/>
          </w:rPr>
          <w:delText xml:space="preserve">python </w:delText>
        </w:r>
      </w:del>
      <w:ins w:id="303" w:author=" " w:date="2020-12-28T14:51:00Z">
        <w:r w:rsidR="00BD521A">
          <w:rPr>
            <w:rFonts w:ascii="Arial" w:hAnsi="Arial" w:cs="Arial"/>
            <w:color w:val="000000" w:themeColor="text1"/>
            <w:lang w:val="en-US"/>
          </w:rPr>
          <w:t>R</w:t>
        </w:r>
        <w:r w:rsidR="00BD521A" w:rsidRPr="5B886884">
          <w:rPr>
            <w:rFonts w:ascii="Arial" w:hAnsi="Arial" w:cs="Arial"/>
            <w:color w:val="000000" w:themeColor="text1"/>
            <w:lang w:val="en-US"/>
          </w:rPr>
          <w:t xml:space="preserve"> </w:t>
        </w:r>
      </w:ins>
      <w:ins w:id="304" w:author=" " w:date="2020-12-28T14:53:00Z">
        <w:r w:rsidR="00BD521A">
          <w:rPr>
            <w:rFonts w:ascii="Arial" w:hAnsi="Arial" w:cs="Arial"/>
            <w:color w:val="000000" w:themeColor="text1"/>
            <w:lang w:val="en-US"/>
          </w:rPr>
          <w:t xml:space="preserve">version 3.6.2 </w:t>
        </w:r>
      </w:ins>
      <w:ins w:id="305" w:author=" " w:date="2020-12-28T14:57:00Z">
        <w:r w:rsidR="00F92851">
          <w:rPr>
            <w:rFonts w:ascii="Arial" w:hAnsi="Arial" w:cs="Arial"/>
            <w:color w:val="000000" w:themeColor="text1"/>
            <w:lang w:val="en-US"/>
          </w:rPr>
          <w:t xml:space="preserve">and the following </w:t>
        </w:r>
      </w:ins>
      <w:ins w:id="306" w:author=" " w:date="2020-12-28T14:53:00Z">
        <w:r w:rsidR="00BD521A">
          <w:rPr>
            <w:rFonts w:ascii="Arial" w:hAnsi="Arial" w:cs="Arial"/>
            <w:color w:val="000000" w:themeColor="text1"/>
            <w:lang w:val="en-US"/>
          </w:rPr>
          <w:t>parameters</w:t>
        </w:r>
      </w:ins>
      <w:ins w:id="307" w:author=" " w:date="2020-12-28T14:57:00Z">
        <w:r w:rsidR="00F92851">
          <w:rPr>
            <w:rFonts w:ascii="Arial" w:hAnsi="Arial" w:cs="Arial"/>
            <w:color w:val="000000" w:themeColor="text1"/>
            <w:lang w:val="en-US"/>
          </w:rPr>
          <w:t>:</w:t>
        </w:r>
      </w:ins>
      <w:ins w:id="308" w:author=" " w:date="2020-12-28T14:53:00Z">
        <w:r w:rsidR="00BD521A">
          <w:rPr>
            <w:rFonts w:ascii="Arial" w:hAnsi="Arial" w:cs="Arial"/>
            <w:color w:val="000000" w:themeColor="text1"/>
            <w:lang w:val="en-US"/>
          </w:rPr>
          <w:t xml:space="preserve"> </w:t>
        </w:r>
      </w:ins>
      <w:del w:id="309" w:author=" " w:date="2020-12-28T14:54:00Z">
        <w:r w:rsidRPr="5B886884" w:rsidDel="00BD521A">
          <w:rPr>
            <w:rFonts w:ascii="Arial" w:hAnsi="Arial" w:cs="Arial"/>
            <w:color w:val="000000" w:themeColor="text1"/>
            <w:lang w:val="en-US"/>
          </w:rPr>
          <w:delText>implementation of the algorithm (https://github.com/kylessmith/</w:delText>
        </w:r>
        <w:commentRangeStart w:id="310"/>
        <w:r w:rsidRPr="5B886884" w:rsidDel="00BD521A">
          <w:rPr>
            <w:rFonts w:ascii="Arial" w:hAnsi="Arial" w:cs="Arial"/>
            <w:color w:val="000000" w:themeColor="text1"/>
            <w:lang w:val="en-US"/>
          </w:rPr>
          <w:delText>dynamicTreeCut</w:delText>
        </w:r>
        <w:commentRangeEnd w:id="310"/>
        <w:r w:rsidDel="00BD521A">
          <w:rPr>
            <w:rStyle w:val="CommentReference"/>
          </w:rPr>
          <w:commentReference w:id="310"/>
        </w:r>
        <w:r w:rsidRPr="5B886884" w:rsidDel="00BD521A">
          <w:rPr>
            <w:rFonts w:ascii="Arial" w:hAnsi="Arial" w:cs="Arial"/>
            <w:color w:val="000000" w:themeColor="text1"/>
            <w:lang w:val="en-US"/>
          </w:rPr>
          <w:delText xml:space="preserve">). Partitioning was performed with parameters </w:delText>
        </w:r>
      </w:del>
      <w:proofErr w:type="spellStart"/>
      <w:r w:rsidRPr="5B886884">
        <w:rPr>
          <w:rFonts w:ascii="Arial" w:hAnsi="Arial" w:cs="Arial"/>
          <w:color w:val="000000" w:themeColor="text1"/>
          <w:lang w:val="en-US"/>
        </w:rPr>
        <w:t>deepSplit</w:t>
      </w:r>
      <w:proofErr w:type="spellEnd"/>
      <w:r w:rsidRPr="5B886884">
        <w:rPr>
          <w:rFonts w:ascii="Arial" w:hAnsi="Arial" w:cs="Arial"/>
          <w:color w:val="000000" w:themeColor="text1"/>
          <w:lang w:val="en-US"/>
        </w:rPr>
        <w:t xml:space="preserve">=1, </w:t>
      </w:r>
      <w:proofErr w:type="spellStart"/>
      <w:r w:rsidRPr="5B886884">
        <w:rPr>
          <w:rFonts w:ascii="Arial" w:hAnsi="Arial" w:cs="Arial"/>
          <w:color w:val="000000" w:themeColor="text1"/>
          <w:lang w:val="en-US"/>
        </w:rPr>
        <w:t>minClusterSize</w:t>
      </w:r>
      <w:proofErr w:type="spellEnd"/>
      <w:r w:rsidRPr="5B886884">
        <w:rPr>
          <w:rFonts w:ascii="Arial" w:hAnsi="Arial" w:cs="Arial"/>
          <w:color w:val="000000" w:themeColor="text1"/>
          <w:lang w:val="en-US"/>
        </w:rPr>
        <w:t>=0.005 * number of DMRs,</w:t>
      </w:r>
      <w:r w:rsidR="00A615D0" w:rsidRPr="5B886884">
        <w:rPr>
          <w:rFonts w:ascii="Arial" w:hAnsi="Arial" w:cs="Arial"/>
          <w:color w:val="000000" w:themeColor="text1"/>
          <w:lang w:val="en-US"/>
        </w:rPr>
        <w:t xml:space="preserve"> </w:t>
      </w:r>
      <w:proofErr w:type="spellStart"/>
      <w:r w:rsidR="00A615D0" w:rsidRPr="5B886884">
        <w:rPr>
          <w:rFonts w:ascii="Arial" w:hAnsi="Arial" w:cs="Arial"/>
          <w:color w:val="000000" w:themeColor="text1"/>
          <w:lang w:val="en-US"/>
        </w:rPr>
        <w:t>pamStage</w:t>
      </w:r>
      <w:proofErr w:type="spellEnd"/>
      <w:r w:rsidR="00A615D0" w:rsidRPr="5B886884">
        <w:rPr>
          <w:rFonts w:ascii="Arial" w:hAnsi="Arial" w:cs="Arial"/>
          <w:color w:val="000000" w:themeColor="text1"/>
          <w:lang w:val="en-US"/>
        </w:rPr>
        <w:t xml:space="preserve">=False and </w:t>
      </w:r>
      <w:proofErr w:type="spellStart"/>
      <w:r w:rsidR="00A615D0" w:rsidRPr="5B886884">
        <w:rPr>
          <w:rFonts w:ascii="Arial" w:hAnsi="Arial" w:cs="Arial"/>
          <w:color w:val="000000" w:themeColor="text1"/>
          <w:lang w:val="en-US"/>
        </w:rPr>
        <w:t>minGap</w:t>
      </w:r>
      <w:proofErr w:type="spellEnd"/>
      <w:r w:rsidR="00A615D0" w:rsidRPr="5B886884">
        <w:rPr>
          <w:rFonts w:ascii="Arial" w:hAnsi="Arial" w:cs="Arial"/>
          <w:color w:val="000000" w:themeColor="text1"/>
          <w:lang w:val="en-US"/>
        </w:rPr>
        <w:t>=0.</w:t>
      </w:r>
      <w:ins w:id="311" w:author=" " w:date="2020-12-28T14:58:00Z">
        <w:r w:rsidR="00F92851">
          <w:rPr>
            <w:rFonts w:ascii="Arial" w:hAnsi="Arial" w:cs="Arial"/>
            <w:color w:val="000000" w:themeColor="text1"/>
            <w:lang w:val="en-US"/>
          </w:rPr>
          <w:t>1</w:t>
        </w:r>
      </w:ins>
      <w:del w:id="312" w:author=" " w:date="2020-12-28T14:57:00Z">
        <w:r w:rsidR="00A615D0" w:rsidRPr="5B886884" w:rsidDel="00F92851">
          <w:rPr>
            <w:rFonts w:ascii="Arial" w:hAnsi="Arial" w:cs="Arial"/>
            <w:color w:val="000000" w:themeColor="text1"/>
            <w:lang w:val="en-US"/>
          </w:rPr>
          <w:delText>07</w:delText>
        </w:r>
      </w:del>
      <w:r w:rsidR="009A46C8" w:rsidRPr="5B886884">
        <w:rPr>
          <w:rFonts w:ascii="Arial" w:hAnsi="Arial" w:cs="Arial"/>
          <w:color w:val="000000" w:themeColor="text1"/>
          <w:lang w:val="en-US"/>
        </w:rPr>
        <w:t xml:space="preserve">. </w:t>
      </w:r>
    </w:p>
    <w:p w14:paraId="2FE0E6B8" w14:textId="77777777" w:rsidR="00CB12E2" w:rsidRPr="009A46C8" w:rsidRDefault="00CB12E2" w:rsidP="00CB12E2">
      <w:pPr>
        <w:widowControl w:val="0"/>
        <w:autoSpaceDE w:val="0"/>
        <w:autoSpaceDN w:val="0"/>
        <w:adjustRightInd w:val="0"/>
        <w:spacing w:line="480" w:lineRule="auto"/>
        <w:jc w:val="both"/>
        <w:rPr>
          <w:rFonts w:ascii="Arial" w:hAnsi="Arial" w:cs="Arial"/>
          <w:b/>
          <w:color w:val="000000"/>
          <w:lang w:val="en-US"/>
        </w:rPr>
      </w:pPr>
      <w:r>
        <w:rPr>
          <w:rFonts w:ascii="Arial" w:hAnsi="Arial" w:cs="Arial"/>
          <w:b/>
          <w:color w:val="000000"/>
          <w:lang w:val="en-US"/>
        </w:rPr>
        <w:t>DMR g</w:t>
      </w:r>
      <w:r w:rsidRPr="009A46C8">
        <w:rPr>
          <w:rFonts w:ascii="Arial" w:hAnsi="Arial" w:cs="Arial"/>
          <w:b/>
          <w:color w:val="000000"/>
          <w:lang w:val="en-US"/>
        </w:rPr>
        <w:t>ene annotation</w:t>
      </w:r>
      <w:r w:rsidRPr="00291274">
        <w:rPr>
          <w:rFonts w:ascii="Arial" w:hAnsi="Arial" w:cs="Arial"/>
          <w:b/>
          <w:color w:val="000000"/>
          <w:lang w:val="en-US"/>
        </w:rPr>
        <w:t xml:space="preserve"> </w:t>
      </w:r>
      <w:r>
        <w:rPr>
          <w:rFonts w:ascii="Arial" w:hAnsi="Arial" w:cs="Arial"/>
          <w:b/>
          <w:color w:val="000000"/>
          <w:lang w:val="en-US"/>
        </w:rPr>
        <w:t>and gene set e</w:t>
      </w:r>
      <w:r w:rsidRPr="009A46C8">
        <w:rPr>
          <w:rFonts w:ascii="Arial" w:hAnsi="Arial" w:cs="Arial"/>
          <w:b/>
          <w:color w:val="000000"/>
          <w:lang w:val="en-US"/>
        </w:rPr>
        <w:t>nrichment analysis</w:t>
      </w:r>
    </w:p>
    <w:p w14:paraId="5CD115C8" w14:textId="581E3BE4" w:rsidR="00CB12E2" w:rsidRDefault="00CB12E2" w:rsidP="00CB12E2">
      <w:pPr>
        <w:widowControl w:val="0"/>
        <w:autoSpaceDE w:val="0"/>
        <w:autoSpaceDN w:val="0"/>
        <w:adjustRightInd w:val="0"/>
        <w:spacing w:line="480" w:lineRule="auto"/>
        <w:jc w:val="both"/>
        <w:outlineLvl w:val="0"/>
        <w:rPr>
          <w:rFonts w:ascii="Arial" w:hAnsi="Arial" w:cs="Arial"/>
          <w:color w:val="000000"/>
          <w:lang w:val="en-US"/>
        </w:rPr>
      </w:pPr>
      <w:r w:rsidRPr="5B886884">
        <w:rPr>
          <w:rFonts w:ascii="Arial" w:hAnsi="Arial" w:cs="Arial"/>
          <w:color w:val="000000" w:themeColor="text1"/>
          <w:lang w:val="en-US"/>
        </w:rPr>
        <w:t>DMR gene annotation</w:t>
      </w:r>
      <w:del w:id="313" w:author="Stephen Kraemer" w:date="2020-12-23T15:41:00Z">
        <w:r w:rsidRPr="5B886884" w:rsidDel="00CB12E2">
          <w:rPr>
            <w:rFonts w:ascii="Arial" w:hAnsi="Arial" w:cs="Arial"/>
            <w:color w:val="000000" w:themeColor="text1"/>
            <w:lang w:val="en-US"/>
          </w:rPr>
          <w:delText>s</w:delText>
        </w:r>
      </w:del>
      <w:r w:rsidRPr="5B886884">
        <w:rPr>
          <w:rFonts w:ascii="Arial" w:hAnsi="Arial" w:cs="Arial"/>
          <w:color w:val="000000" w:themeColor="text1"/>
          <w:lang w:val="en-US"/>
        </w:rPr>
        <w:t xml:space="preserve"> </w:t>
      </w:r>
      <w:ins w:id="314" w:author="Stephen Kraemer" w:date="2020-12-23T15:41:00Z">
        <w:r w:rsidR="319B0EB9" w:rsidRPr="5B886884">
          <w:rPr>
            <w:rFonts w:ascii="Arial" w:hAnsi="Arial" w:cs="Arial"/>
            <w:color w:val="000000" w:themeColor="text1"/>
            <w:lang w:val="en-US"/>
          </w:rPr>
          <w:t>was</w:t>
        </w:r>
      </w:ins>
      <w:del w:id="315" w:author="Stephen Kraemer" w:date="2020-12-23T15:41:00Z">
        <w:r w:rsidRPr="5B886884" w:rsidDel="00CB12E2">
          <w:rPr>
            <w:rFonts w:ascii="Arial" w:hAnsi="Arial" w:cs="Arial"/>
            <w:color w:val="000000" w:themeColor="text1"/>
            <w:lang w:val="en-US"/>
          </w:rPr>
          <w:delText>were</w:delText>
        </w:r>
      </w:del>
      <w:r w:rsidRPr="5B886884">
        <w:rPr>
          <w:rFonts w:ascii="Arial" w:hAnsi="Arial" w:cs="Arial"/>
          <w:color w:val="000000" w:themeColor="text1"/>
          <w:lang w:val="en-US"/>
        </w:rPr>
        <w:t xml:space="preserve"> performed by the </w:t>
      </w:r>
      <w:proofErr w:type="spellStart"/>
      <w:r w:rsidRPr="5B886884">
        <w:rPr>
          <w:rFonts w:ascii="Arial" w:hAnsi="Arial" w:cs="Arial"/>
          <w:color w:val="000000" w:themeColor="text1"/>
          <w:lang w:val="en-US"/>
        </w:rPr>
        <w:t>gtfanno</w:t>
      </w:r>
      <w:proofErr w:type="spellEnd"/>
      <w:r w:rsidRPr="5B886884">
        <w:rPr>
          <w:rFonts w:ascii="Arial" w:hAnsi="Arial" w:cs="Arial"/>
          <w:color w:val="000000" w:themeColor="text1"/>
          <w:lang w:val="en-US"/>
        </w:rPr>
        <w:t xml:space="preserve"> software package (https://github.com/stephenkraemer/gtfanno). Gene set enrichment analysis in DMRs was performed using </w:t>
      </w:r>
      <w:proofErr w:type="spellStart"/>
      <w:r w:rsidRPr="5B886884">
        <w:rPr>
          <w:rFonts w:ascii="Arial" w:hAnsi="Arial" w:cs="Arial"/>
          <w:color w:val="000000" w:themeColor="text1"/>
          <w:lang w:val="en-US"/>
        </w:rPr>
        <w:t>regionset_profiler</w:t>
      </w:r>
      <w:proofErr w:type="spellEnd"/>
      <w:r w:rsidRPr="5B886884">
        <w:rPr>
          <w:rFonts w:ascii="Arial" w:hAnsi="Arial" w:cs="Arial"/>
          <w:color w:val="000000" w:themeColor="text1"/>
          <w:lang w:val="en-US"/>
        </w:rPr>
        <w:t xml:space="preserve"> (https://github.com/stephenkraemer/regionset_profiler). Only promoter DMRs were considered and gene-set membership for each DMR was determined based on its gene annotation. Promoters were defined as regions 5000 bp upstream and 1000 bp downstream of the TSS. Enrichment of gene sets in individual DMR clusters against the background of all other DMRs was tested using Fisher's exact test. </w:t>
      </w:r>
      <w:del w:id="316" w:author="Stephen Kraemer" w:date="2020-12-23T15:42:00Z">
        <w:r w:rsidRPr="5B886884" w:rsidDel="00CB12E2">
          <w:rPr>
            <w:rFonts w:ascii="Arial" w:hAnsi="Arial" w:cs="Arial"/>
            <w:color w:val="000000" w:themeColor="text1"/>
            <w:lang w:val="en-US"/>
          </w:rPr>
          <w:delText xml:space="preserve">Repeat region sets were retrieved from the mm10 repeat masker track provided by the UCSC genome browser. Association between cluster membership and gene-set membership was tested using Fisher's exact test. </w:delText>
        </w:r>
      </w:del>
      <w:r w:rsidRPr="5B886884">
        <w:rPr>
          <w:rFonts w:ascii="Arial" w:hAnsi="Arial" w:cs="Arial"/>
          <w:color w:val="000000" w:themeColor="text1"/>
          <w:lang w:val="en-US"/>
        </w:rPr>
        <w:t xml:space="preserve">Gene-sets were obtained from </w:t>
      </w:r>
      <w:r w:rsidRPr="5B886884">
        <w:rPr>
          <w:rFonts w:ascii="Arial" w:hAnsi="Arial" w:cs="Arial"/>
          <w:b/>
          <w:bCs/>
          <w:color w:val="000000" w:themeColor="text1"/>
          <w:lang w:val="en-US"/>
        </w:rPr>
        <w:t>Suppl. Table</w:t>
      </w:r>
      <w:r w:rsidRPr="5B886884">
        <w:rPr>
          <w:rFonts w:ascii="Arial" w:hAnsi="Arial" w:cs="Arial"/>
          <w:color w:val="000000" w:themeColor="text1"/>
          <w:lang w:val="en-US"/>
        </w:rPr>
        <w:t xml:space="preserve"> </w:t>
      </w:r>
      <w:r w:rsidR="007843B4" w:rsidRPr="5B886884">
        <w:rPr>
          <w:rFonts w:ascii="Arial" w:hAnsi="Arial" w:cs="Arial"/>
          <w:color w:val="000000" w:themeColor="text1"/>
          <w:lang w:val="en-US"/>
        </w:rPr>
        <w:t>4</w:t>
      </w:r>
      <w:r w:rsidRPr="5B886884">
        <w:rPr>
          <w:rFonts w:ascii="Arial" w:hAnsi="Arial" w:cs="Arial"/>
          <w:color w:val="000000" w:themeColor="text1"/>
          <w:lang w:val="en-US"/>
        </w:rPr>
        <w:t>.</w:t>
      </w:r>
    </w:p>
    <w:p w14:paraId="33489C0C" w14:textId="0B2D1D7E" w:rsidR="003A4654" w:rsidRPr="0059055E" w:rsidRDefault="003A4654" w:rsidP="00CB12E2">
      <w:pPr>
        <w:widowControl w:val="0"/>
        <w:autoSpaceDE w:val="0"/>
        <w:autoSpaceDN w:val="0"/>
        <w:adjustRightInd w:val="0"/>
        <w:spacing w:line="480" w:lineRule="auto"/>
        <w:jc w:val="both"/>
        <w:outlineLvl w:val="0"/>
        <w:rPr>
          <w:rFonts w:ascii="Arial" w:hAnsi="Arial" w:cs="Arial"/>
          <w:b/>
          <w:color w:val="000000"/>
          <w:lang w:val="en-US"/>
        </w:rPr>
      </w:pPr>
      <w:r w:rsidRPr="0059055E">
        <w:rPr>
          <w:rFonts w:ascii="Arial" w:hAnsi="Arial" w:cs="Arial"/>
          <w:b/>
          <w:color w:val="000000"/>
          <w:lang w:val="en-US"/>
        </w:rPr>
        <w:t xml:space="preserve">Induction of </w:t>
      </w:r>
      <w:r w:rsidRPr="00AC3F15">
        <w:rPr>
          <w:rFonts w:ascii="Arial" w:hAnsi="Arial" w:cs="Arial"/>
          <w:b/>
          <w:lang w:val="en-US"/>
        </w:rPr>
        <w:t>systemic lupus erythematosus</w:t>
      </w:r>
    </w:p>
    <w:p w14:paraId="03973D4C" w14:textId="4F5DB946" w:rsidR="003A4654" w:rsidRPr="00723B4B" w:rsidRDefault="003A4654" w:rsidP="00723B4B">
      <w:pPr>
        <w:spacing w:line="480" w:lineRule="auto"/>
        <w:jc w:val="both"/>
        <w:rPr>
          <w:rFonts w:ascii="Arial" w:hAnsi="Arial" w:cs="Arial"/>
          <w:lang w:val="en-US"/>
        </w:rPr>
      </w:pPr>
      <w:r w:rsidRPr="0059055E">
        <w:rPr>
          <w:rFonts w:ascii="Arial" w:hAnsi="Arial" w:cs="Arial"/>
          <w:lang w:val="en-US"/>
        </w:rPr>
        <w:t>S</w:t>
      </w:r>
      <w:r w:rsidRPr="00AC3F15">
        <w:rPr>
          <w:rFonts w:ascii="Arial" w:hAnsi="Arial" w:cs="Arial"/>
          <w:lang w:val="en-US"/>
        </w:rPr>
        <w:t xml:space="preserve">ystemic lupus erythematosus (SLE) was induced by treating </w:t>
      </w:r>
      <w:r w:rsidRPr="00AC3F15">
        <w:rPr>
          <w:rFonts w:ascii="Arial" w:hAnsi="Arial" w:cs="Arial"/>
          <w:i/>
          <w:lang w:val="en-US"/>
        </w:rPr>
        <w:t>Vav</w:t>
      </w:r>
      <w:r w:rsidRPr="00AC3F15">
        <w:rPr>
          <w:rFonts w:ascii="Arial" w:hAnsi="Arial" w:cs="Arial"/>
          <w:vertAlign w:val="superscript"/>
          <w:lang w:val="en-US"/>
        </w:rPr>
        <w:t>Cre+</w:t>
      </w:r>
      <w:r w:rsidRPr="00AC3F15">
        <w:rPr>
          <w:rFonts w:ascii="Arial" w:hAnsi="Arial" w:cs="Arial"/>
          <w:i/>
          <w:lang w:val="en-US"/>
        </w:rPr>
        <w:t>Dnmt1</w:t>
      </w:r>
      <w:r w:rsidRPr="00AC3F15">
        <w:rPr>
          <w:rFonts w:ascii="Arial" w:hAnsi="Arial" w:cs="Arial"/>
          <w:vertAlign w:val="superscript"/>
          <w:lang w:val="en-US"/>
        </w:rPr>
        <w:t xml:space="preserve">lox/chip </w:t>
      </w:r>
      <w:r w:rsidRPr="00AC3F15">
        <w:rPr>
          <w:rFonts w:ascii="Arial" w:hAnsi="Arial" w:cs="Arial"/>
          <w:lang w:val="en-US"/>
        </w:rPr>
        <w:t xml:space="preserve">and </w:t>
      </w:r>
      <w:r w:rsidRPr="00AC3F15">
        <w:rPr>
          <w:rFonts w:ascii="Arial" w:hAnsi="Arial" w:cs="Arial"/>
          <w:i/>
          <w:lang w:val="en-US"/>
        </w:rPr>
        <w:t>Vav</w:t>
      </w:r>
      <w:r w:rsidRPr="00AC3F15">
        <w:rPr>
          <w:rFonts w:ascii="Arial" w:hAnsi="Arial" w:cs="Arial"/>
          <w:vertAlign w:val="superscript"/>
          <w:lang w:val="en-US"/>
        </w:rPr>
        <w:t>Cre+</w:t>
      </w:r>
      <w:r w:rsidRPr="00AC3F15">
        <w:rPr>
          <w:rFonts w:ascii="Arial" w:hAnsi="Arial" w:cs="Arial"/>
          <w:i/>
          <w:lang w:val="en-US"/>
        </w:rPr>
        <w:t>Dnmt1</w:t>
      </w:r>
      <w:r w:rsidRPr="00AC3F15">
        <w:rPr>
          <w:rFonts w:ascii="Arial" w:hAnsi="Arial" w:cs="Arial"/>
          <w:vertAlign w:val="superscript"/>
          <w:lang w:val="en-US"/>
        </w:rPr>
        <w:t>+/+</w:t>
      </w:r>
      <w:r w:rsidRPr="00AC3F15">
        <w:rPr>
          <w:rFonts w:ascii="Arial" w:hAnsi="Arial" w:cs="Arial"/>
          <w:lang w:val="en-US"/>
        </w:rPr>
        <w:t xml:space="preserve"> mice with pristane (</w:t>
      </w:r>
      <w:r w:rsidRPr="0059055E">
        <w:rPr>
          <w:rFonts w:ascii="Arial" w:hAnsi="Arial" w:cs="Arial"/>
          <w:color w:val="000000"/>
          <w:lang w:val="en-US"/>
        </w:rPr>
        <w:t>2,6,10,14-tetramethylpentadecane</w:t>
      </w:r>
      <w:r w:rsidR="00FC5938">
        <w:rPr>
          <w:rFonts w:ascii="Arial" w:hAnsi="Arial" w:cs="Arial"/>
          <w:color w:val="000000"/>
          <w:lang w:val="en-US"/>
        </w:rPr>
        <w:t>;</w:t>
      </w:r>
      <w:r w:rsidRPr="00AC3F15">
        <w:rPr>
          <w:rFonts w:ascii="Arial" w:hAnsi="Arial" w:cs="Arial"/>
          <w:lang w:val="en-US"/>
        </w:rPr>
        <w:t xml:space="preserve"> </w:t>
      </w:r>
      <w:r w:rsidRPr="0059055E">
        <w:rPr>
          <w:rFonts w:ascii="Arial" w:hAnsi="Arial" w:cs="Arial"/>
          <w:color w:val="000000"/>
          <w:lang w:val="en-US"/>
        </w:rPr>
        <w:t>Sigma-Aldrich)</w:t>
      </w:r>
      <w:r w:rsidRPr="00AC3F15">
        <w:rPr>
          <w:rFonts w:ascii="Arial" w:hAnsi="Arial" w:cs="Arial"/>
          <w:lang w:val="en-US"/>
        </w:rPr>
        <w:t xml:space="preserve"> as described </w:t>
      </w:r>
      <w:sdt>
        <w:sdtPr>
          <w:rPr>
            <w:rFonts w:ascii="Arial" w:hAnsi="Arial" w:cs="Arial"/>
            <w:lang w:val="en-US"/>
          </w:rPr>
          <w:alias w:val="To edit, see citavi.com/edit"/>
          <w:tag w:val="CitaviPlaceholder#b9e439a5-b6d2-4a82-bdd4-2ed051640650"/>
          <w:id w:val="211777823"/>
          <w:placeholder>
            <w:docPart w:val="23F3945D61C3471683187FF6D9004704"/>
          </w:placeholder>
        </w:sdtPr>
        <w:sdtContent>
          <w:r>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jU4NDQzLThiNTktNDBlNi1hMWFkLTBkZTJiYzI1MjcwNCIsIlJhbmdlTGVuZ3RoIjoyMCwiUmVmZXJlbmNlSWQiOiI3ZjAxZGNlZi00ZWU0LTQxNDMtOWRjMS01ZTYzMWE5MjY5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I3MDc1NDE0IiwiVXJpU3RyaW5nIjoiaHR0cDovL3d3dy5uY2JpLm5sbS5uaWguZ292L3B1Ym1lZC8yNzA3NTQ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gtMDRUMTA6MzI6NDUiLCJNb2RpZmllZEJ5IjoiX0ZyYW5rIFJvc2VuYmF1ZXIiLCJJZCI6ImNkYjgwZDFjLWU2NjctNDU5ZS05OTFmLTQ4Y2E0ZjFjNTdmMSIsIk1vZGlmaWVkT24iOiIyMDIwLTA4LTA0VDEwOjMy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DgzMDkzNCIsIlVyaVN0cmluZyI6Imh0dHBzOi8vd3d3Lm5jYmkubmxtLm5paC5nb3YvcG1jL2FydGljbGVzL1BNQzQ4MzA5Mz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4LTA0VDEwOjMyOjQ1IiwiTW9kaWZpZWRCeSI6Il9GcmFuayBSb3NlbmJhdWVyIiwiSWQiOiI4MTQ0OGU3Ny1iMzkzLTQ0OGUtOTk1NS01ZDg4MWJjZDBjYjIiLCJNb2RpZmllZE9uIjoiMjAyMC0wOC0wNFQxMDozMjo0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3JlcDI0NDc3IiwiVXJpU3RyaW5nIjoiaHR0cHM6Ly9kb2kub3JnLzEwLjEwMzgvc3JlcDI0NDc3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}</w:instrText>
          </w:r>
          <w:r>
            <w:rPr>
              <w:rFonts w:ascii="Arial" w:hAnsi="Arial" w:cs="Arial"/>
              <w:noProof/>
              <w:lang w:val="en-US"/>
            </w:rPr>
            <w:fldChar w:fldCharType="separate"/>
          </w:r>
          <w:r w:rsidR="00C506E1">
            <w:rPr>
              <w:rFonts w:ascii="Arial" w:hAnsi="Arial" w:cs="Arial"/>
              <w:noProof/>
              <w:lang w:val="en-US"/>
            </w:rPr>
            <w:t>(Takagi et al. 2016)</w:t>
          </w:r>
          <w:r>
            <w:rPr>
              <w:rFonts w:ascii="Arial" w:hAnsi="Arial" w:cs="Arial"/>
              <w:noProof/>
              <w:lang w:val="en-US"/>
            </w:rPr>
            <w:fldChar w:fldCharType="end"/>
          </w:r>
        </w:sdtContent>
      </w:sdt>
      <w:r w:rsidRPr="00AC3F15">
        <w:rPr>
          <w:rFonts w:ascii="Arial" w:hAnsi="Arial" w:cs="Arial"/>
          <w:lang w:val="en-US"/>
        </w:rPr>
        <w:t xml:space="preserve">. In brief, the animals received a single intraperitoneal pristane injection </w:t>
      </w:r>
      <w:r w:rsidRPr="0059055E">
        <w:rPr>
          <w:rFonts w:ascii="Arial" w:hAnsi="Arial" w:cs="Arial"/>
          <w:color w:val="000000"/>
          <w:lang w:val="en-US"/>
        </w:rPr>
        <w:t xml:space="preserve">(0.5 ml per mouse) and were subsequently monitored by regular weight control and </w:t>
      </w:r>
      <w:r w:rsidRPr="00AC3F15">
        <w:rPr>
          <w:rFonts w:ascii="Arial" w:hAnsi="Arial" w:cs="Arial"/>
          <w:lang w:val="en-US"/>
        </w:rPr>
        <w:t xml:space="preserve">urine </w:t>
      </w:r>
      <w:r w:rsidR="002E411A">
        <w:rPr>
          <w:rFonts w:ascii="Arial" w:hAnsi="Arial" w:cs="Arial"/>
          <w:lang w:val="en-US"/>
        </w:rPr>
        <w:t>as well as</w:t>
      </w:r>
      <w:r w:rsidRPr="00AC3F15">
        <w:rPr>
          <w:rFonts w:ascii="Arial" w:hAnsi="Arial" w:cs="Arial"/>
          <w:lang w:val="en-US"/>
        </w:rPr>
        <w:t xml:space="preserve"> blood sampling for clinical and pathological signs of SLE. </w:t>
      </w:r>
      <w:r w:rsidR="00180250">
        <w:rPr>
          <w:rFonts w:ascii="Arial" w:hAnsi="Arial" w:cs="Arial"/>
          <w:lang w:val="en-US"/>
        </w:rPr>
        <w:t xml:space="preserve">Protein </w:t>
      </w:r>
      <w:r w:rsidR="00790C3D">
        <w:rPr>
          <w:rFonts w:ascii="Arial" w:hAnsi="Arial" w:cs="Arial"/>
          <w:lang w:val="en-US"/>
        </w:rPr>
        <w:t xml:space="preserve">in urine </w:t>
      </w:r>
      <w:r w:rsidR="00180250">
        <w:rPr>
          <w:rFonts w:ascii="Arial" w:hAnsi="Arial" w:cs="Arial"/>
          <w:lang w:val="en-US"/>
        </w:rPr>
        <w:t xml:space="preserve">was </w:t>
      </w:r>
      <w:r w:rsidR="00790C3D">
        <w:rPr>
          <w:rFonts w:ascii="Arial" w:hAnsi="Arial" w:cs="Arial"/>
          <w:lang w:val="en-US"/>
        </w:rPr>
        <w:t>quantified</w:t>
      </w:r>
      <w:r w:rsidR="00180250">
        <w:rPr>
          <w:rFonts w:ascii="Arial" w:hAnsi="Arial" w:cs="Arial"/>
          <w:lang w:val="en-US"/>
        </w:rPr>
        <w:t xml:space="preserve"> by urine </w:t>
      </w:r>
      <w:proofErr w:type="spellStart"/>
      <w:r w:rsidR="00180250">
        <w:rPr>
          <w:rFonts w:ascii="Arial" w:hAnsi="Arial" w:cs="Arial"/>
          <w:lang w:val="en-US"/>
        </w:rPr>
        <w:t>stix</w:t>
      </w:r>
      <w:proofErr w:type="spellEnd"/>
      <w:r w:rsidR="00180250">
        <w:rPr>
          <w:rFonts w:ascii="Arial" w:hAnsi="Arial" w:cs="Arial"/>
          <w:lang w:val="en-US"/>
        </w:rPr>
        <w:t xml:space="preserve"> (</w:t>
      </w:r>
      <w:proofErr w:type="spellStart"/>
      <w:r w:rsidR="00180250">
        <w:rPr>
          <w:rFonts w:ascii="Arial" w:hAnsi="Arial" w:cs="Arial"/>
          <w:lang w:val="en-US"/>
        </w:rPr>
        <w:t>Combur</w:t>
      </w:r>
      <w:proofErr w:type="spellEnd"/>
      <w:r w:rsidR="00180250">
        <w:rPr>
          <w:rFonts w:ascii="Arial" w:hAnsi="Arial" w:cs="Arial"/>
          <w:lang w:val="en-US"/>
        </w:rPr>
        <w:t xml:space="preserve"> Test, Roche) measuring p</w:t>
      </w:r>
      <w:r w:rsidR="00180250" w:rsidRPr="00180250">
        <w:rPr>
          <w:rFonts w:ascii="Arial" w:hAnsi="Arial" w:cs="Arial"/>
          <w:lang w:val="en-US"/>
        </w:rPr>
        <w:t xml:space="preserve">rotein </w:t>
      </w:r>
      <w:r w:rsidR="00180250">
        <w:rPr>
          <w:rFonts w:ascii="Arial" w:hAnsi="Arial" w:cs="Arial"/>
          <w:lang w:val="en-US"/>
        </w:rPr>
        <w:t>rang</w:t>
      </w:r>
      <w:r w:rsidR="00790C3D">
        <w:rPr>
          <w:rFonts w:ascii="Arial" w:hAnsi="Arial" w:cs="Arial"/>
          <w:lang w:val="en-US"/>
        </w:rPr>
        <w:t>ing</w:t>
      </w:r>
      <w:r w:rsidR="00180250">
        <w:rPr>
          <w:rFonts w:ascii="Arial" w:hAnsi="Arial" w:cs="Arial"/>
          <w:lang w:val="en-US"/>
        </w:rPr>
        <w:t xml:space="preserve"> from </w:t>
      </w:r>
      <w:r w:rsidR="00790C3D">
        <w:rPr>
          <w:rFonts w:ascii="Arial" w:hAnsi="Arial" w:cs="Arial"/>
          <w:lang w:val="en-US"/>
        </w:rPr>
        <w:t xml:space="preserve">negative (neg), </w:t>
      </w:r>
      <w:r w:rsidR="00790C3D">
        <w:rPr>
          <w:rFonts w:ascii="Arial" w:hAnsi="Arial" w:cs="Arial"/>
          <w:lang w:val="en-US"/>
        </w:rPr>
        <w:lastRenderedPageBreak/>
        <w:t xml:space="preserve">30 mg/ml (Pro 1+), 100 mg/ml (Pro 2+) until 500 mg/ml (Pro 3+). </w:t>
      </w:r>
      <w:r w:rsidRPr="00AC3F15">
        <w:rPr>
          <w:rFonts w:ascii="Arial" w:hAnsi="Arial" w:cs="Arial"/>
          <w:lang w:val="en-US"/>
        </w:rPr>
        <w:t xml:space="preserve">The experiment was </w:t>
      </w:r>
      <w:r w:rsidRPr="00723B4B">
        <w:rPr>
          <w:rFonts w:ascii="Arial" w:hAnsi="Arial" w:cs="Arial"/>
          <w:lang w:val="en-US"/>
        </w:rPr>
        <w:t xml:space="preserve">terminated after 4 months and all mice were subjected to detailed analyses as described in the results section.  </w:t>
      </w:r>
    </w:p>
    <w:p w14:paraId="34235C4A" w14:textId="77777777" w:rsidR="00723B4B" w:rsidRPr="00723B4B" w:rsidRDefault="00723B4B" w:rsidP="00723B4B">
      <w:pPr>
        <w:spacing w:line="480" w:lineRule="auto"/>
        <w:jc w:val="both"/>
        <w:rPr>
          <w:rFonts w:ascii="Arial" w:hAnsi="Arial" w:cs="Arial"/>
          <w:b/>
          <w:lang w:val="en-US"/>
        </w:rPr>
      </w:pPr>
      <w:r w:rsidRPr="00723B4B">
        <w:rPr>
          <w:rFonts w:ascii="Arial" w:hAnsi="Arial" w:cs="Arial"/>
          <w:b/>
          <w:lang w:val="en-US"/>
        </w:rPr>
        <w:t>Histology</w:t>
      </w:r>
    </w:p>
    <w:p w14:paraId="36EEF253" w14:textId="6508655E" w:rsidR="00723B4B" w:rsidRPr="00602040" w:rsidRDefault="00723B4B" w:rsidP="00723B4B">
      <w:pPr>
        <w:spacing w:line="480" w:lineRule="auto"/>
        <w:jc w:val="both"/>
        <w:rPr>
          <w:rFonts w:ascii="Arial" w:hAnsi="Arial" w:cs="Arial"/>
          <w:lang w:val="en-US"/>
        </w:rPr>
      </w:pPr>
      <w:r w:rsidRPr="00723B4B">
        <w:rPr>
          <w:rFonts w:ascii="Arial" w:hAnsi="Arial" w:cs="Arial"/>
          <w:lang w:val="en-US"/>
        </w:rPr>
        <w:t xml:space="preserve">Tissue samples were fixed in 4% formalin, embedded in paraffin and cut into 3 µm thick sections, which were stained with hematoxylin and eosin (HE) </w:t>
      </w:r>
      <w:r w:rsidR="002E411A">
        <w:rPr>
          <w:rFonts w:ascii="Arial" w:hAnsi="Arial" w:cs="Arial"/>
          <w:lang w:val="en-US"/>
        </w:rPr>
        <w:t>or</w:t>
      </w:r>
      <w:r w:rsidRPr="00723B4B">
        <w:rPr>
          <w:rFonts w:ascii="Arial" w:hAnsi="Arial" w:cs="Arial"/>
          <w:lang w:val="en-US"/>
        </w:rPr>
        <w:t xml:space="preserve"> periodic acid-</w:t>
      </w:r>
      <w:proofErr w:type="spellStart"/>
      <w:r w:rsidRPr="00723B4B">
        <w:rPr>
          <w:rFonts w:ascii="Arial" w:hAnsi="Arial" w:cs="Arial"/>
          <w:lang w:val="en-US"/>
        </w:rPr>
        <w:t>schiff</w:t>
      </w:r>
      <w:proofErr w:type="spellEnd"/>
      <w:r w:rsidRPr="00723B4B">
        <w:rPr>
          <w:rFonts w:ascii="Arial" w:hAnsi="Arial" w:cs="Arial"/>
          <w:lang w:val="en-US"/>
        </w:rPr>
        <w:t xml:space="preserve"> reaction (PAS). Blinded histopathological scoring was done by a pathologist to elevate the morphological changes</w:t>
      </w:r>
      <w:r w:rsidR="002E411A">
        <w:rPr>
          <w:rFonts w:ascii="Arial" w:hAnsi="Arial" w:cs="Arial"/>
          <w:lang w:val="en-US"/>
        </w:rPr>
        <w:t xml:space="preserve"> according to</w:t>
      </w:r>
      <w:r w:rsidRPr="00723B4B">
        <w:rPr>
          <w:rFonts w:ascii="Arial" w:hAnsi="Arial" w:cs="Arial"/>
          <w:lang w:val="en-US"/>
        </w:rPr>
        <w:t xml:space="preserve"> </w:t>
      </w:r>
      <w:sdt>
        <w:sdtPr>
          <w:rPr>
            <w:rFonts w:ascii="Arial" w:hAnsi="Arial" w:cs="Arial"/>
            <w:lang w:val="en-US"/>
          </w:rPr>
          <w:alias w:val="To edit, see citavi.com/edit"/>
          <w:tag w:val="CitaviPlaceholder#e5b998a7-8ce9-43bf-9c44-a97416398b76"/>
          <w:id w:val="1046648080"/>
          <w:placeholder>
            <w:docPart w:val="DefaultPlaceholder_-1854013440"/>
          </w:placeholder>
        </w:sdtPr>
        <w:sdtContent>
          <w:r w:rsidR="009E5EDA">
            <w:rPr>
              <w:rFonts w:ascii="Arial" w:hAnsi="Arial" w:cs="Arial"/>
              <w:noProof/>
              <w:lang w:val="en-US"/>
            </w:rPr>
            <w:fldChar w:fldCharType="begin"/>
          </w:r>
          <w:r w:rsidR="00294437">
            <w:rPr>
              <w:rFonts w:ascii="Arial" w:hAnsi="Arial" w:cs="Arial"/>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WEwMGVjLWM1YzYtNGFlNy04ZDBlLTExNzRlZDI5MmZiMiIsIlJhbmdlTGVuZ3RoIjoyMCwiUmVmZXJlbmNlSWQiOiJkY2NlOWNlNi04NmY2LTRlMTMtODVjMC1lZWI1ODE2ZjBj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NDA0OS9qaW1tdW5vbC4xNzcuMTAuNzQyMyIsIlVyaVN0cmluZyI6Imh0dHBzOi8vZG9pLm9yZy8xMC40MDQ5L2ppbW11bm9sLjE3Ny4xMC43NDI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VQxMDoxNzowNSIsIk1vZGlmaWVkQnkiOiJfRnJhbmsgUm9zZW5iYXVlciIsIklkIjoiYzU5M2IyZWEtMjk1ZS00ZjU1LTljYzUtODNmMmNjNmQ0YjkzIiwiTW9kaWZpZWRPbiI6IjIwMjAtMDctMzFUMTA6MTc6MDU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NzA4MjY2MiIsIlVyaVN0cmluZyI6Imh0dHA6Ly93d3cubmNiaS5ubG0ubmloLmdvdi9wdWJtZWQvMTcwODI2N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}</w:instrText>
          </w:r>
          <w:r w:rsidR="009E5EDA">
            <w:rPr>
              <w:rFonts w:ascii="Arial" w:hAnsi="Arial" w:cs="Arial"/>
              <w:noProof/>
              <w:lang w:val="en-US"/>
            </w:rPr>
            <w:fldChar w:fldCharType="separate"/>
          </w:r>
          <w:r w:rsidR="009E5EDA">
            <w:rPr>
              <w:rFonts w:ascii="Arial" w:hAnsi="Arial" w:cs="Arial"/>
              <w:noProof/>
              <w:lang w:val="en-US"/>
            </w:rPr>
            <w:t>(Sekine et al. 2006)</w:t>
          </w:r>
          <w:r w:rsidR="009E5EDA">
            <w:rPr>
              <w:rFonts w:ascii="Arial" w:hAnsi="Arial" w:cs="Arial"/>
              <w:noProof/>
              <w:lang w:val="en-US"/>
            </w:rPr>
            <w:fldChar w:fldCharType="end"/>
          </w:r>
        </w:sdtContent>
      </w:sdt>
      <w:r w:rsidRPr="00723B4B">
        <w:rPr>
          <w:rFonts w:ascii="Arial" w:hAnsi="Arial" w:cs="Arial"/>
          <w:lang w:val="en-US"/>
        </w:rPr>
        <w:t xml:space="preserve">. Glomerular inflammation, glomerular proliferation, crescent formation and necrosis were evaluated with scores from 0 to 3 (0=none, 1= mild, 2=moderate, 3= severe). </w:t>
      </w:r>
      <w:r w:rsidRPr="00602040">
        <w:rPr>
          <w:rFonts w:ascii="Arial" w:hAnsi="Arial" w:cs="Arial"/>
          <w:lang w:val="en-US"/>
        </w:rPr>
        <w:t xml:space="preserve">The data for crescent and </w:t>
      </w:r>
      <w:r w:rsidRPr="005B4F44">
        <w:rPr>
          <w:rFonts w:ascii="Arial" w:hAnsi="Arial" w:cs="Arial"/>
          <w:lang w:val="en-US"/>
        </w:rPr>
        <w:t>necrosis were doubled counted.</w:t>
      </w:r>
      <w:r w:rsidRPr="00602040">
        <w:rPr>
          <w:rFonts w:ascii="Arial" w:hAnsi="Arial" w:cs="Arial"/>
          <w:lang w:val="en-US"/>
        </w:rPr>
        <w:t xml:space="preserve"> </w:t>
      </w:r>
    </w:p>
    <w:p w14:paraId="07D3393D" w14:textId="77777777" w:rsidR="00723B4B" w:rsidRPr="00723B4B" w:rsidRDefault="00723B4B" w:rsidP="00723B4B">
      <w:pPr>
        <w:spacing w:line="480" w:lineRule="auto"/>
        <w:jc w:val="both"/>
        <w:rPr>
          <w:rFonts w:ascii="Arial" w:hAnsi="Arial" w:cs="Arial"/>
          <w:b/>
          <w:lang w:val="en-US"/>
        </w:rPr>
      </w:pPr>
      <w:r w:rsidRPr="00723B4B">
        <w:rPr>
          <w:rFonts w:ascii="Arial" w:hAnsi="Arial" w:cs="Arial"/>
          <w:b/>
          <w:lang w:val="en-US"/>
        </w:rPr>
        <w:t xml:space="preserve">EM </w:t>
      </w:r>
    </w:p>
    <w:p w14:paraId="4D479FE4" w14:textId="09B00272" w:rsidR="00723B4B" w:rsidRPr="00723B4B" w:rsidRDefault="00723B4B" w:rsidP="00723B4B">
      <w:pPr>
        <w:spacing w:line="480" w:lineRule="auto"/>
        <w:jc w:val="both"/>
        <w:rPr>
          <w:rFonts w:ascii="Arial" w:hAnsi="Arial" w:cs="Arial"/>
          <w:lang w:val="en-US"/>
        </w:rPr>
      </w:pPr>
      <w:r w:rsidRPr="00723B4B">
        <w:rPr>
          <w:rFonts w:ascii="Arial" w:hAnsi="Arial" w:cs="Arial"/>
          <w:lang w:val="en-US"/>
        </w:rPr>
        <w:t>Kidney tissue was sliced into 2</w:t>
      </w:r>
      <w:r w:rsidRPr="00723B4B">
        <w:rPr>
          <w:rFonts w:ascii="Arial" w:hAnsi="Arial" w:cs="Arial"/>
          <w:vertAlign w:val="superscript"/>
          <w:lang w:val="en-US"/>
        </w:rPr>
        <w:t>3</w:t>
      </w:r>
      <w:r w:rsidRPr="00723B4B">
        <w:rPr>
          <w:rFonts w:ascii="Arial" w:hAnsi="Arial" w:cs="Arial"/>
          <w:lang w:val="en-US"/>
        </w:rPr>
        <w:t xml:space="preserve"> mm blocks and fixed in 2.5 % glutaraldehyde </w:t>
      </w:r>
      <w:proofErr w:type="spellStart"/>
      <w:r w:rsidRPr="00723B4B">
        <w:rPr>
          <w:rFonts w:ascii="Arial" w:hAnsi="Arial" w:cs="Arial"/>
          <w:lang w:val="en-US"/>
        </w:rPr>
        <w:t>over night</w:t>
      </w:r>
      <w:proofErr w:type="spellEnd"/>
      <w:r w:rsidRPr="00723B4B">
        <w:rPr>
          <w:rFonts w:ascii="Arial" w:hAnsi="Arial" w:cs="Arial"/>
          <w:lang w:val="en-US"/>
        </w:rPr>
        <w:t xml:space="preserve"> and </w:t>
      </w:r>
      <w:r w:rsidR="002E411A">
        <w:rPr>
          <w:rFonts w:ascii="Arial" w:hAnsi="Arial" w:cs="Arial"/>
          <w:lang w:val="en-US"/>
        </w:rPr>
        <w:t>were then washed in</w:t>
      </w:r>
      <w:r w:rsidRPr="00723B4B">
        <w:rPr>
          <w:rFonts w:ascii="Arial" w:hAnsi="Arial" w:cs="Arial"/>
          <w:lang w:val="en-US"/>
        </w:rPr>
        <w:t xml:space="preserve"> tap water. Samples were treated with osmium tetroxide for one hour, dehydrated in an ascending alcohol series, and infiltrated with </w:t>
      </w:r>
      <w:proofErr w:type="spellStart"/>
      <w:r w:rsidRPr="00723B4B">
        <w:rPr>
          <w:rFonts w:ascii="Arial" w:hAnsi="Arial" w:cs="Arial"/>
          <w:lang w:val="en-US"/>
        </w:rPr>
        <w:t>epon</w:t>
      </w:r>
      <w:proofErr w:type="spellEnd"/>
      <w:r w:rsidRPr="00723B4B">
        <w:rPr>
          <w:rFonts w:ascii="Arial" w:hAnsi="Arial" w:cs="Arial"/>
          <w:lang w:val="en-US"/>
        </w:rPr>
        <w:t xml:space="preserve"> using a mixture of </w:t>
      </w:r>
      <w:proofErr w:type="spellStart"/>
      <w:r w:rsidRPr="00723B4B">
        <w:rPr>
          <w:rFonts w:ascii="Arial" w:hAnsi="Arial" w:cs="Arial"/>
          <w:lang w:val="en-US"/>
        </w:rPr>
        <w:t>p</w:t>
      </w:r>
      <w:r>
        <w:rPr>
          <w:rFonts w:ascii="Arial" w:hAnsi="Arial" w:cs="Arial"/>
          <w:lang w:val="en-US"/>
        </w:rPr>
        <w:t>ropylenoxid</w:t>
      </w:r>
      <w:proofErr w:type="spellEnd"/>
      <w:r>
        <w:rPr>
          <w:rFonts w:ascii="Arial" w:hAnsi="Arial" w:cs="Arial"/>
          <w:lang w:val="en-US"/>
        </w:rPr>
        <w:t xml:space="preserve"> an</w:t>
      </w:r>
      <w:r w:rsidR="009E5EDA">
        <w:rPr>
          <w:rFonts w:ascii="Arial" w:hAnsi="Arial" w:cs="Arial"/>
          <w:lang w:val="en-US"/>
        </w:rPr>
        <w:t>d</w:t>
      </w:r>
      <w:r>
        <w:rPr>
          <w:rFonts w:ascii="Arial" w:hAnsi="Arial" w:cs="Arial"/>
          <w:lang w:val="en-US"/>
        </w:rPr>
        <w:t xml:space="preserve"> </w:t>
      </w:r>
      <w:proofErr w:type="spellStart"/>
      <w:r>
        <w:rPr>
          <w:rFonts w:ascii="Arial" w:hAnsi="Arial" w:cs="Arial"/>
          <w:lang w:val="en-US"/>
        </w:rPr>
        <w:t>epon</w:t>
      </w:r>
      <w:proofErr w:type="spellEnd"/>
      <w:r>
        <w:rPr>
          <w:rFonts w:ascii="Arial" w:hAnsi="Arial" w:cs="Arial"/>
          <w:lang w:val="en-US"/>
        </w:rPr>
        <w:t xml:space="preserve"> (1:2) for 1.</w:t>
      </w:r>
      <w:r w:rsidRPr="00723B4B">
        <w:rPr>
          <w:rFonts w:ascii="Arial" w:hAnsi="Arial" w:cs="Arial"/>
          <w:lang w:val="en-US"/>
        </w:rPr>
        <w:t xml:space="preserve">5 hours. After embedding in pure </w:t>
      </w:r>
      <w:proofErr w:type="spellStart"/>
      <w:r w:rsidRPr="00723B4B">
        <w:rPr>
          <w:rFonts w:ascii="Arial" w:hAnsi="Arial" w:cs="Arial"/>
          <w:lang w:val="en-US"/>
        </w:rPr>
        <w:t>epon</w:t>
      </w:r>
      <w:proofErr w:type="spellEnd"/>
      <w:r w:rsidRPr="00723B4B">
        <w:rPr>
          <w:rFonts w:ascii="Arial" w:hAnsi="Arial" w:cs="Arial"/>
          <w:lang w:val="en-US"/>
        </w:rPr>
        <w:t xml:space="preserve"> the sample</w:t>
      </w:r>
      <w:r w:rsidR="002E411A">
        <w:rPr>
          <w:rFonts w:ascii="Arial" w:hAnsi="Arial" w:cs="Arial"/>
          <w:lang w:val="en-US"/>
        </w:rPr>
        <w:t>s</w:t>
      </w:r>
      <w:r w:rsidRPr="00723B4B">
        <w:rPr>
          <w:rFonts w:ascii="Arial" w:hAnsi="Arial" w:cs="Arial"/>
          <w:lang w:val="en-US"/>
        </w:rPr>
        <w:t xml:space="preserve"> </w:t>
      </w:r>
      <w:r w:rsidR="009E5EDA">
        <w:rPr>
          <w:rFonts w:ascii="Arial" w:hAnsi="Arial" w:cs="Arial"/>
          <w:lang w:val="en-US"/>
        </w:rPr>
        <w:t>were kept</w:t>
      </w:r>
      <w:r w:rsidRPr="00723B4B">
        <w:rPr>
          <w:rFonts w:ascii="Arial" w:hAnsi="Arial" w:cs="Arial"/>
          <w:lang w:val="en-US"/>
        </w:rPr>
        <w:t xml:space="preserve"> at 60°C for 36 hours, ultrathin slices of 60 nm were cut and </w:t>
      </w:r>
      <w:r w:rsidR="002E411A">
        <w:rPr>
          <w:rFonts w:ascii="Arial" w:hAnsi="Arial" w:cs="Arial"/>
          <w:lang w:val="en-US"/>
        </w:rPr>
        <w:t xml:space="preserve">were </w:t>
      </w:r>
      <w:r w:rsidRPr="00723B4B">
        <w:rPr>
          <w:rFonts w:ascii="Arial" w:hAnsi="Arial" w:cs="Arial"/>
          <w:lang w:val="en-US"/>
        </w:rPr>
        <w:t xml:space="preserve">contrasted with uranyl acetate and lead citrate. Ultrastructural images were done with a Philips EM 208S transmission electron microscope at various magnifications. </w:t>
      </w:r>
    </w:p>
    <w:p w14:paraId="3B079753" w14:textId="77777777" w:rsidR="003A4654" w:rsidRPr="00723B4B" w:rsidRDefault="003A4654" w:rsidP="00723B4B">
      <w:pPr>
        <w:spacing w:line="480" w:lineRule="auto"/>
        <w:jc w:val="both"/>
        <w:outlineLvl w:val="0"/>
        <w:rPr>
          <w:rFonts w:ascii="Arial" w:hAnsi="Arial" w:cs="Arial"/>
          <w:b/>
          <w:lang w:val="en-US"/>
        </w:rPr>
      </w:pPr>
      <w:r w:rsidRPr="00723B4B">
        <w:rPr>
          <w:rFonts w:ascii="Arial" w:hAnsi="Arial" w:cs="Arial"/>
          <w:b/>
          <w:lang w:val="en-US"/>
        </w:rPr>
        <w:t>Immunohistochemistry</w:t>
      </w:r>
    </w:p>
    <w:p w14:paraId="2D451422" w14:textId="77057EB6" w:rsidR="003A4654" w:rsidRPr="00AC3F15" w:rsidRDefault="003A4654" w:rsidP="00723B4B">
      <w:pPr>
        <w:spacing w:line="480" w:lineRule="auto"/>
        <w:jc w:val="both"/>
        <w:rPr>
          <w:rFonts w:ascii="Arial" w:hAnsi="Arial" w:cs="Arial"/>
          <w:lang w:val="en-US"/>
        </w:rPr>
      </w:pPr>
      <w:r w:rsidRPr="00723B4B">
        <w:rPr>
          <w:rFonts w:ascii="Arial" w:hAnsi="Arial" w:cs="Arial"/>
          <w:lang w:val="en-US"/>
        </w:rPr>
        <w:t xml:space="preserve">The tissue was fixed in 4% formalin and dehydrated in a tissue processing machine (Leica ASP300, Leica) overnight. After paraffin embedding, the tissue was cut into 3 µm thick sections and mounted onto </w:t>
      </w:r>
      <w:proofErr w:type="spellStart"/>
      <w:r w:rsidRPr="00723B4B">
        <w:rPr>
          <w:rFonts w:ascii="Arial" w:hAnsi="Arial" w:cs="Arial"/>
          <w:lang w:val="en-US"/>
        </w:rPr>
        <w:t>Superfrost</w:t>
      </w:r>
      <w:proofErr w:type="spellEnd"/>
      <w:r w:rsidRPr="00723B4B">
        <w:rPr>
          <w:rFonts w:ascii="Arial" w:hAnsi="Arial" w:cs="Arial"/>
          <w:lang w:val="en-US"/>
        </w:rPr>
        <w:t xml:space="preserve"> objective slides (R. </w:t>
      </w:r>
      <w:proofErr w:type="spellStart"/>
      <w:r w:rsidRPr="00723B4B">
        <w:rPr>
          <w:rFonts w:ascii="Arial" w:hAnsi="Arial" w:cs="Arial"/>
          <w:lang w:val="en-US"/>
        </w:rPr>
        <w:t>Langenbrinck</w:t>
      </w:r>
      <w:proofErr w:type="spellEnd"/>
      <w:r w:rsidRPr="00723B4B">
        <w:rPr>
          <w:rFonts w:ascii="Arial" w:hAnsi="Arial" w:cs="Arial"/>
          <w:lang w:val="en-US"/>
        </w:rPr>
        <w:t>). For initial deparaffinization,</w:t>
      </w:r>
      <w:r w:rsidRPr="00AC3F15">
        <w:rPr>
          <w:rFonts w:ascii="Arial" w:hAnsi="Arial" w:cs="Arial"/>
          <w:lang w:val="en-US"/>
        </w:rPr>
        <w:t xml:space="preserve"> the slides were incubated at 80°C for one hour. The slides were then deparaffinized in Xylene and cooked in citrate buffer for 40 minutes (Target Retrieval Solution</w:t>
      </w:r>
      <w:r w:rsidR="00FE171D">
        <w:rPr>
          <w:rFonts w:ascii="Arial" w:hAnsi="Arial" w:cs="Arial"/>
          <w:lang w:val="en-US"/>
        </w:rPr>
        <w:t>;</w:t>
      </w:r>
      <w:r w:rsidRPr="00AC3F15">
        <w:rPr>
          <w:rFonts w:ascii="Arial" w:hAnsi="Arial" w:cs="Arial"/>
          <w:lang w:val="en-US"/>
        </w:rPr>
        <w:t xml:space="preserve"> DAKO). 5% Bovine Serum Albumin (Albumin Fraction V</w:t>
      </w:r>
      <w:r w:rsidR="00FE171D">
        <w:rPr>
          <w:rFonts w:ascii="Arial" w:hAnsi="Arial" w:cs="Arial"/>
          <w:lang w:val="en-US"/>
        </w:rPr>
        <w:t>;</w:t>
      </w:r>
      <w:r w:rsidRPr="00AC3F15">
        <w:rPr>
          <w:rFonts w:ascii="Arial" w:hAnsi="Arial" w:cs="Arial"/>
          <w:lang w:val="en-US"/>
        </w:rPr>
        <w:t xml:space="preserve"> Roth) plus 0.5% Triton X 100 (Roth) in PBS was used for blocking for one hour. Goat anti-Mouse IgM (Invitrogen) and Donkey an</w:t>
      </w:r>
      <w:r w:rsidR="00FE171D">
        <w:rPr>
          <w:rFonts w:ascii="Arial" w:hAnsi="Arial" w:cs="Arial"/>
          <w:lang w:val="en-US"/>
        </w:rPr>
        <w:t xml:space="preserve">ti-Mouse IgG </w:t>
      </w:r>
      <w:r w:rsidR="00FE171D">
        <w:rPr>
          <w:rFonts w:ascii="Arial" w:hAnsi="Arial" w:cs="Arial"/>
          <w:lang w:val="en-US"/>
        </w:rPr>
        <w:lastRenderedPageBreak/>
        <w:t>(Invitrogen</w:t>
      </w:r>
      <w:r w:rsidRPr="00AC3F15">
        <w:rPr>
          <w:rFonts w:ascii="Arial" w:hAnsi="Arial" w:cs="Arial"/>
          <w:lang w:val="en-US"/>
        </w:rPr>
        <w:t xml:space="preserve">) antibodies were incubated in 5% Bovine Serum Albumin plus 0.5% Triton X 100 overnight at +4°C, followed by three washes with </w:t>
      </w:r>
      <w:r w:rsidR="00FE171D">
        <w:rPr>
          <w:rFonts w:ascii="Arial" w:hAnsi="Arial" w:cs="Arial"/>
          <w:lang w:val="en-US"/>
        </w:rPr>
        <w:t>PBS. D</w:t>
      </w:r>
      <w:r w:rsidR="00FC5938">
        <w:rPr>
          <w:rFonts w:ascii="Arial" w:hAnsi="Arial" w:cs="Arial"/>
          <w:lang w:val="en-US"/>
        </w:rPr>
        <w:t>API (1:10</w:t>
      </w:r>
      <w:r w:rsidR="0071442A">
        <w:rPr>
          <w:rFonts w:ascii="Arial" w:hAnsi="Arial" w:cs="Arial"/>
          <w:lang w:val="en-US"/>
        </w:rPr>
        <w:t>,</w:t>
      </w:r>
      <w:r w:rsidR="00FE171D">
        <w:rPr>
          <w:rFonts w:ascii="Arial" w:hAnsi="Arial" w:cs="Arial"/>
          <w:lang w:val="en-US"/>
        </w:rPr>
        <w:t>000; Boehringer</w:t>
      </w:r>
      <w:r w:rsidRPr="00AC3F15">
        <w:rPr>
          <w:rFonts w:ascii="Arial" w:hAnsi="Arial" w:cs="Arial"/>
          <w:lang w:val="en-US"/>
        </w:rPr>
        <w:t xml:space="preserve">) was added for 30 minutes. After washing three times with PBS, coverslips were mounted using </w:t>
      </w:r>
      <w:proofErr w:type="spellStart"/>
      <w:r w:rsidRPr="00AC3F15">
        <w:rPr>
          <w:rFonts w:ascii="Arial" w:hAnsi="Arial" w:cs="Arial"/>
          <w:lang w:val="en-US"/>
        </w:rPr>
        <w:t>Mowiol</w:t>
      </w:r>
      <w:proofErr w:type="spellEnd"/>
      <w:r w:rsidRPr="00AC3F15">
        <w:rPr>
          <w:rFonts w:ascii="Arial" w:hAnsi="Arial" w:cs="Arial"/>
          <w:lang w:val="en-US"/>
        </w:rPr>
        <w:t xml:space="preserve"> solution as mounting reagent. </w:t>
      </w:r>
      <w:proofErr w:type="spellStart"/>
      <w:r w:rsidRPr="00AC3F15">
        <w:rPr>
          <w:rFonts w:ascii="Arial" w:hAnsi="Arial" w:cs="Arial"/>
          <w:lang w:val="en-US"/>
        </w:rPr>
        <w:t>Mowiol</w:t>
      </w:r>
      <w:proofErr w:type="spellEnd"/>
      <w:r w:rsidRPr="00AC3F15">
        <w:rPr>
          <w:rFonts w:ascii="Arial" w:hAnsi="Arial" w:cs="Arial"/>
          <w:lang w:val="en-US"/>
        </w:rPr>
        <w:t xml:space="preserve"> solution was prepared as follows: 7.2 g </w:t>
      </w:r>
      <w:proofErr w:type="spellStart"/>
      <w:r w:rsidRPr="00AC3F15">
        <w:rPr>
          <w:rFonts w:ascii="Arial" w:hAnsi="Arial" w:cs="Arial"/>
          <w:lang w:val="en-US"/>
        </w:rPr>
        <w:t>Mowi</w:t>
      </w:r>
      <w:r w:rsidR="00FE171D">
        <w:rPr>
          <w:rFonts w:ascii="Arial" w:hAnsi="Arial" w:cs="Arial"/>
          <w:lang w:val="en-US"/>
        </w:rPr>
        <w:t>ol</w:t>
      </w:r>
      <w:proofErr w:type="spellEnd"/>
      <w:r w:rsidR="00FE171D">
        <w:rPr>
          <w:rFonts w:ascii="Arial" w:hAnsi="Arial" w:cs="Arial"/>
          <w:lang w:val="en-US"/>
        </w:rPr>
        <w:t xml:space="preserve"> 4-88 Reagent (</w:t>
      </w:r>
      <w:proofErr w:type="spellStart"/>
      <w:r w:rsidR="00FE171D">
        <w:rPr>
          <w:rFonts w:ascii="Arial" w:hAnsi="Arial" w:cs="Arial"/>
          <w:lang w:val="en-US"/>
        </w:rPr>
        <w:t>MerckMillipore</w:t>
      </w:r>
      <w:proofErr w:type="spellEnd"/>
      <w:r w:rsidRPr="00AC3F15">
        <w:rPr>
          <w:rFonts w:ascii="Arial" w:hAnsi="Arial" w:cs="Arial"/>
          <w:lang w:val="en-US"/>
        </w:rPr>
        <w:t>) was added to 18 g Glycerol and 18 ml distilled water and stirred overnight. After dissolving the mixture in 36 ml 0.2 M TRIS pH 8.5 at 53°C, the solution was centrifuged at 5</w:t>
      </w:r>
      <w:r w:rsidR="0071442A">
        <w:rPr>
          <w:rFonts w:ascii="Arial" w:hAnsi="Arial" w:cs="Arial"/>
          <w:lang w:val="en-US"/>
        </w:rPr>
        <w:t>,</w:t>
      </w:r>
      <w:r w:rsidRPr="00AC3F15">
        <w:rPr>
          <w:rFonts w:ascii="Arial" w:hAnsi="Arial" w:cs="Arial"/>
          <w:lang w:val="en-US"/>
        </w:rPr>
        <w:t>000 rpm for 20 minutes. 0.1% 1,4-</w:t>
      </w:r>
      <w:proofErr w:type="gramStart"/>
      <w:r w:rsidRPr="00AC3F15">
        <w:rPr>
          <w:rFonts w:ascii="Arial" w:hAnsi="Arial" w:cs="Arial"/>
          <w:lang w:val="en-US"/>
        </w:rPr>
        <w:t>Diazabicyclo[</w:t>
      </w:r>
      <w:proofErr w:type="gramEnd"/>
      <w:r w:rsidRPr="00AC3F15">
        <w:rPr>
          <w:rFonts w:ascii="Arial" w:hAnsi="Arial" w:cs="Arial"/>
          <w:lang w:val="en-US"/>
        </w:rPr>
        <w:t>2.2.2]octane (DABCO</w:t>
      </w:r>
      <w:r w:rsidR="00FE171D">
        <w:rPr>
          <w:rFonts w:ascii="Arial" w:hAnsi="Arial" w:cs="Arial"/>
          <w:lang w:val="en-US"/>
        </w:rPr>
        <w:t>; Sigma</w:t>
      </w:r>
      <w:r w:rsidRPr="00AC3F15">
        <w:rPr>
          <w:rFonts w:ascii="Arial" w:hAnsi="Arial" w:cs="Arial"/>
          <w:lang w:val="en-US"/>
        </w:rPr>
        <w:t>) was added to the supernatant and stored at -20°C until use. Images were taken with a BZ-9000 Fluorescence Microscope (</w:t>
      </w:r>
      <w:proofErr w:type="spellStart"/>
      <w:r w:rsidRPr="00AC3F15">
        <w:rPr>
          <w:rFonts w:ascii="Arial" w:hAnsi="Arial" w:cs="Arial"/>
          <w:lang w:val="en-US"/>
        </w:rPr>
        <w:t>BioRevo</w:t>
      </w:r>
      <w:proofErr w:type="spellEnd"/>
      <w:r w:rsidRPr="00AC3F15">
        <w:rPr>
          <w:rFonts w:ascii="Arial" w:hAnsi="Arial" w:cs="Arial"/>
          <w:lang w:val="en-US"/>
        </w:rPr>
        <w:t>, Keyence). FIJI, a distribution of ImageJ, v1.52p, was used for the automated measurement of the signal intensity of the immunohistochemical reactions. Per kidney, five randomly selected windows with a comparable distance to the tissue border (1</w:t>
      </w:r>
      <w:r w:rsidR="0071442A">
        <w:rPr>
          <w:rFonts w:ascii="Arial" w:hAnsi="Arial" w:cs="Arial"/>
          <w:lang w:val="en-US"/>
        </w:rPr>
        <w:t>,</w:t>
      </w:r>
      <w:r w:rsidRPr="00AC3F15">
        <w:rPr>
          <w:rFonts w:ascii="Arial" w:hAnsi="Arial" w:cs="Arial"/>
          <w:lang w:val="en-US"/>
        </w:rPr>
        <w:t>000 x 1</w:t>
      </w:r>
      <w:r w:rsidR="0071442A">
        <w:rPr>
          <w:rFonts w:ascii="Arial" w:hAnsi="Arial" w:cs="Arial"/>
          <w:lang w:val="en-US"/>
        </w:rPr>
        <w:t>,</w:t>
      </w:r>
      <w:r w:rsidRPr="00AC3F15">
        <w:rPr>
          <w:rFonts w:ascii="Arial" w:hAnsi="Arial" w:cs="Arial"/>
          <w:lang w:val="en-US"/>
        </w:rPr>
        <w:t xml:space="preserve">000 pixels, equivalent to 1065.5 x 1065.5 µm) were assessed. Background and noise were reduced by excluding extremely weak signal (threshold 26). </w:t>
      </w:r>
    </w:p>
    <w:p w14:paraId="4E22330B" w14:textId="77777777" w:rsidR="003A4654" w:rsidRPr="00AC3F15" w:rsidRDefault="003A4654" w:rsidP="5B886884">
      <w:pPr>
        <w:widowControl w:val="0"/>
        <w:autoSpaceDE w:val="0"/>
        <w:autoSpaceDN w:val="0"/>
        <w:adjustRightInd w:val="0"/>
        <w:spacing w:line="480" w:lineRule="auto"/>
        <w:jc w:val="both"/>
        <w:outlineLvl w:val="0"/>
        <w:rPr>
          <w:rFonts w:ascii="Arial" w:hAnsi="Arial" w:cs="Arial"/>
          <w:b/>
          <w:bCs/>
          <w:color w:val="000000"/>
          <w:lang w:val="en"/>
        </w:rPr>
      </w:pPr>
      <w:commentRangeStart w:id="317"/>
      <w:r w:rsidRPr="5B886884">
        <w:rPr>
          <w:rFonts w:ascii="Arial" w:hAnsi="Arial" w:cs="Arial"/>
          <w:b/>
          <w:bCs/>
          <w:color w:val="000000" w:themeColor="text1"/>
          <w:lang w:val="en"/>
        </w:rPr>
        <w:t>Statistical</w:t>
      </w:r>
      <w:commentRangeEnd w:id="317"/>
      <w:r>
        <w:rPr>
          <w:rStyle w:val="CommentReference"/>
        </w:rPr>
        <w:commentReference w:id="317"/>
      </w:r>
      <w:r w:rsidRPr="5B886884">
        <w:rPr>
          <w:rFonts w:ascii="Arial" w:hAnsi="Arial" w:cs="Arial"/>
          <w:b/>
          <w:bCs/>
          <w:color w:val="000000" w:themeColor="text1"/>
          <w:lang w:val="en"/>
        </w:rPr>
        <w:t xml:space="preserve"> analysis</w:t>
      </w:r>
    </w:p>
    <w:p w14:paraId="110D0CE8" w14:textId="77777777" w:rsidR="003A4654" w:rsidRPr="00AC3F15" w:rsidRDefault="003A4654" w:rsidP="00A07281">
      <w:pPr>
        <w:widowControl w:val="0"/>
        <w:autoSpaceDE w:val="0"/>
        <w:autoSpaceDN w:val="0"/>
        <w:adjustRightInd w:val="0"/>
        <w:spacing w:line="480" w:lineRule="auto"/>
        <w:jc w:val="both"/>
        <w:rPr>
          <w:rFonts w:ascii="Arial" w:hAnsi="Arial" w:cs="Arial"/>
          <w:color w:val="000000"/>
          <w:lang w:val="en"/>
        </w:rPr>
      </w:pPr>
      <w:r w:rsidRPr="00AC3F15">
        <w:rPr>
          <w:rFonts w:ascii="Arial" w:hAnsi="Arial" w:cs="Arial"/>
          <w:color w:val="000000"/>
          <w:lang w:val="en"/>
        </w:rPr>
        <w:t>Statistical analysis was conducted using Prism software (GraphPad). The two-tailed Student’s t-test was used for statistical analysis of two-group comparisons. P &lt; 0.05 was considered significant. No statistical methods were used to predetermine sample sizes, but sample sizes are similar to those generally employed in the field.</w:t>
      </w:r>
    </w:p>
    <w:p w14:paraId="385B224D" w14:textId="77777777" w:rsidR="003A4654" w:rsidRPr="0059055E" w:rsidRDefault="003A4654" w:rsidP="005B74C2">
      <w:pPr>
        <w:spacing w:line="480" w:lineRule="auto"/>
        <w:jc w:val="both"/>
        <w:outlineLvl w:val="0"/>
        <w:rPr>
          <w:rFonts w:ascii="Arial" w:hAnsi="Arial" w:cs="Arial"/>
          <w:b/>
          <w:lang w:val="en-US"/>
        </w:rPr>
      </w:pPr>
      <w:r w:rsidRPr="0059055E">
        <w:rPr>
          <w:rFonts w:ascii="Arial" w:hAnsi="Arial" w:cs="Arial"/>
          <w:b/>
          <w:lang w:val="en-US"/>
        </w:rPr>
        <w:t>Data availability</w:t>
      </w:r>
    </w:p>
    <w:p w14:paraId="1B3FB38D" w14:textId="07DC830E" w:rsidR="003A4654" w:rsidRPr="0059055E" w:rsidRDefault="003A4654" w:rsidP="005B74C2">
      <w:pPr>
        <w:spacing w:line="480" w:lineRule="auto"/>
        <w:jc w:val="both"/>
        <w:rPr>
          <w:rFonts w:ascii="Arial" w:hAnsi="Arial" w:cs="Arial"/>
          <w:lang w:val="en-US"/>
        </w:rPr>
      </w:pPr>
      <w:r w:rsidRPr="0059055E">
        <w:rPr>
          <w:rFonts w:ascii="Arial" w:hAnsi="Arial" w:cs="Arial"/>
          <w:lang w:val="en-US"/>
        </w:rPr>
        <w:t xml:space="preserve">The data that support the findings of this study are available from the </w:t>
      </w:r>
      <w:r w:rsidR="005B74C2">
        <w:rPr>
          <w:rFonts w:ascii="Arial" w:hAnsi="Arial" w:cs="Arial"/>
          <w:lang w:val="en-US"/>
        </w:rPr>
        <w:t>senior</w:t>
      </w:r>
      <w:r w:rsidRPr="0059055E">
        <w:rPr>
          <w:rFonts w:ascii="Arial" w:hAnsi="Arial" w:cs="Arial"/>
          <w:lang w:val="en-US"/>
        </w:rPr>
        <w:t xml:space="preserve"> author</w:t>
      </w:r>
      <w:r w:rsidR="005B74C2">
        <w:rPr>
          <w:rFonts w:ascii="Arial" w:hAnsi="Arial" w:cs="Arial"/>
          <w:lang w:val="en-US"/>
        </w:rPr>
        <w:t>s</w:t>
      </w:r>
      <w:r w:rsidRPr="0059055E">
        <w:rPr>
          <w:rFonts w:ascii="Arial" w:hAnsi="Arial" w:cs="Arial"/>
          <w:lang w:val="en-US"/>
        </w:rPr>
        <w:t xml:space="preserve"> on request. All sequencing and arr</w:t>
      </w:r>
      <w:r w:rsidR="000010BA">
        <w:rPr>
          <w:rFonts w:ascii="Arial" w:hAnsi="Arial" w:cs="Arial"/>
          <w:lang w:val="en-US"/>
        </w:rPr>
        <w:t>a</w:t>
      </w:r>
      <w:r w:rsidRPr="0059055E">
        <w:rPr>
          <w:rFonts w:ascii="Arial" w:hAnsi="Arial" w:cs="Arial"/>
          <w:lang w:val="en-US"/>
        </w:rPr>
        <w:t>y data have been deposited in the Gene Expression Omnibus (GEO) under accession number</w:t>
      </w:r>
      <w:r w:rsidR="005B74C2">
        <w:rPr>
          <w:rFonts w:ascii="Arial" w:hAnsi="Arial" w:cs="Arial"/>
          <w:lang w:val="en-US"/>
        </w:rPr>
        <w:t>s</w:t>
      </w:r>
      <w:r w:rsidRPr="0059055E">
        <w:rPr>
          <w:rFonts w:ascii="Arial" w:hAnsi="Arial" w:cs="Arial"/>
          <w:lang w:val="en-US"/>
        </w:rPr>
        <w:t xml:space="preserve"> </w:t>
      </w:r>
      <w:proofErr w:type="gramStart"/>
      <w:r w:rsidRPr="0059055E">
        <w:rPr>
          <w:rFonts w:ascii="Arial" w:hAnsi="Arial" w:cs="Arial"/>
          <w:lang w:val="en-US"/>
        </w:rPr>
        <w:t>…..</w:t>
      </w:r>
      <w:proofErr w:type="gramEnd"/>
      <w:r w:rsidRPr="0059055E">
        <w:rPr>
          <w:rFonts w:ascii="Arial" w:hAnsi="Arial" w:cs="Arial"/>
          <w:lang w:val="en-US"/>
        </w:rPr>
        <w:t xml:space="preserve"> </w:t>
      </w:r>
      <w:r w:rsidRPr="0059055E">
        <w:rPr>
          <w:rFonts w:ascii="Arial" w:hAnsi="Arial" w:cs="Arial"/>
          <w:highlight w:val="yellow"/>
          <w:lang w:val="en-US"/>
        </w:rPr>
        <w:t>Publicity available</w:t>
      </w:r>
      <w:r w:rsidRPr="0059055E">
        <w:rPr>
          <w:rFonts w:ascii="Arial" w:hAnsi="Arial" w:cs="Arial"/>
          <w:lang w:val="en-US"/>
        </w:rPr>
        <w:t xml:space="preserve"> </w:t>
      </w:r>
      <w:proofErr w:type="gramStart"/>
      <w:r w:rsidRPr="0059055E">
        <w:rPr>
          <w:rFonts w:ascii="Arial" w:hAnsi="Arial" w:cs="Arial"/>
          <w:lang w:val="en-US"/>
        </w:rPr>
        <w:t>…..</w:t>
      </w:r>
      <w:proofErr w:type="gramEnd"/>
      <w:r w:rsidRPr="0059055E">
        <w:rPr>
          <w:rFonts w:ascii="Arial" w:hAnsi="Arial" w:cs="Arial"/>
          <w:lang w:val="en-US"/>
        </w:rPr>
        <w:t xml:space="preserve"> </w:t>
      </w:r>
      <w:r w:rsidR="00FB5BC5">
        <w:rPr>
          <w:rFonts w:ascii="Arial" w:hAnsi="Arial" w:cs="Arial"/>
          <w:lang w:val="en-US"/>
        </w:rPr>
        <w:t>D</w:t>
      </w:r>
      <w:r w:rsidRPr="0059055E">
        <w:rPr>
          <w:rFonts w:ascii="Arial" w:hAnsi="Arial" w:cs="Arial"/>
          <w:lang w:val="en-US"/>
        </w:rPr>
        <w:t xml:space="preserve">ata referenced in this study were extracted from GEO with the accession number </w:t>
      </w:r>
      <w:r w:rsidR="00FB5BC5" w:rsidRPr="00CB12E2">
        <w:rPr>
          <w:rFonts w:ascii="Arial" w:hAnsi="Arial" w:cs="Arial"/>
          <w:color w:val="000000"/>
          <w:lang w:val="en-US"/>
        </w:rPr>
        <w:t>GSE52709</w:t>
      </w:r>
      <w:r w:rsidR="00FB5BC5">
        <w:rPr>
          <w:rFonts w:ascii="Arial" w:hAnsi="Arial" w:cs="Arial"/>
          <w:color w:val="000000"/>
          <w:lang w:val="en-US"/>
        </w:rPr>
        <w:t>.</w:t>
      </w:r>
    </w:p>
    <w:p w14:paraId="4848B3E2" w14:textId="1C2FA6E7" w:rsidR="00F47656" w:rsidRPr="005C3C5F" w:rsidRDefault="005C3C5F" w:rsidP="00A07281">
      <w:pPr>
        <w:pStyle w:val="NormalWeb"/>
        <w:spacing w:before="0" w:beforeAutospacing="0" w:after="200" w:afterAutospacing="0" w:line="480" w:lineRule="auto"/>
        <w:jc w:val="both"/>
        <w:rPr>
          <w:rFonts w:ascii="Arial" w:eastAsia="Arial" w:hAnsi="Arial" w:cs="Arial"/>
          <w:b/>
          <w:color w:val="000000"/>
          <w:kern w:val="24"/>
          <w:sz w:val="22"/>
          <w:szCs w:val="22"/>
          <w:u w:val="single"/>
          <w:lang w:val="en-US"/>
        </w:rPr>
      </w:pPr>
      <w:r w:rsidRPr="005C3C5F">
        <w:rPr>
          <w:rFonts w:ascii="Arial" w:eastAsia="Arial" w:hAnsi="Arial" w:cs="Arial"/>
          <w:b/>
          <w:color w:val="000000"/>
          <w:kern w:val="24"/>
          <w:sz w:val="22"/>
          <w:szCs w:val="22"/>
          <w:u w:val="single"/>
          <w:lang w:val="en-US"/>
        </w:rPr>
        <w:t>Supplemental Information</w:t>
      </w:r>
    </w:p>
    <w:p w14:paraId="2BD120AF" w14:textId="677E7A3B" w:rsidR="005C3C5F" w:rsidRDefault="005C3C5F" w:rsidP="00A07281">
      <w:pPr>
        <w:pStyle w:val="NormalWeb"/>
        <w:spacing w:before="0" w:beforeAutospacing="0" w:after="20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t>Supplementary figure legends</w:t>
      </w:r>
    </w:p>
    <w:p w14:paraId="1E8E3050" w14:textId="19894D37" w:rsidR="005C3C5F" w:rsidRDefault="005C3C5F" w:rsidP="00A07281">
      <w:pPr>
        <w:pStyle w:val="NormalWeb"/>
        <w:spacing w:before="0" w:beforeAutospacing="0" w:after="200" w:afterAutospacing="0" w:line="480" w:lineRule="auto"/>
        <w:jc w:val="both"/>
        <w:rPr>
          <w:rFonts w:ascii="Arial" w:eastAsia="Arial" w:hAnsi="Arial" w:cs="Arial"/>
          <w:color w:val="000000" w:themeColor="text1"/>
          <w:kern w:val="24"/>
          <w:sz w:val="22"/>
          <w:szCs w:val="22"/>
          <w:lang w:val="en-US"/>
        </w:rPr>
      </w:pPr>
      <w:r>
        <w:rPr>
          <w:rFonts w:ascii="Arial" w:eastAsia="Arial" w:hAnsi="Arial" w:cs="Arial"/>
          <w:b/>
          <w:color w:val="000000" w:themeColor="text1"/>
          <w:kern w:val="24"/>
          <w:sz w:val="22"/>
          <w:szCs w:val="22"/>
          <w:lang w:val="en-US"/>
        </w:rPr>
        <w:lastRenderedPageBreak/>
        <w:t>Supplementary f</w:t>
      </w:r>
      <w:r w:rsidRPr="002B67AB">
        <w:rPr>
          <w:rFonts w:ascii="Arial" w:eastAsia="Arial" w:hAnsi="Arial" w:cs="Arial"/>
          <w:b/>
          <w:color w:val="000000" w:themeColor="text1"/>
          <w:kern w:val="24"/>
          <w:sz w:val="22"/>
          <w:szCs w:val="22"/>
          <w:lang w:val="en-US"/>
        </w:rPr>
        <w:t xml:space="preserve">igure 1: </w:t>
      </w:r>
      <w:r>
        <w:rPr>
          <w:rFonts w:ascii="Arial" w:eastAsia="Arial" w:hAnsi="Arial" w:cs="Arial"/>
          <w:b/>
          <w:color w:val="000000" w:themeColor="text1"/>
          <w:kern w:val="24"/>
          <w:sz w:val="22"/>
          <w:szCs w:val="22"/>
          <w:lang w:val="en-US"/>
        </w:rPr>
        <w:t xml:space="preserve">Frequencies of B cells and myeloid cells </w:t>
      </w:r>
      <w:r w:rsidRPr="002B67AB">
        <w:rPr>
          <w:rFonts w:ascii="Arial" w:eastAsia="Arial" w:hAnsi="Arial" w:cs="Arial"/>
          <w:b/>
          <w:color w:val="000000" w:themeColor="text1"/>
          <w:kern w:val="24"/>
          <w:sz w:val="22"/>
          <w:szCs w:val="22"/>
          <w:lang w:val="en-US"/>
        </w:rPr>
        <w:t xml:space="preserve">in </w:t>
      </w:r>
      <w:r w:rsidRPr="002B67AB">
        <w:rPr>
          <w:rFonts w:ascii="Arial" w:eastAsia="Arial" w:hAnsi="Arial" w:cs="Arial"/>
          <w:b/>
          <w:i/>
          <w:iCs/>
          <w:color w:val="000000" w:themeColor="text1"/>
          <w:kern w:val="24"/>
          <w:sz w:val="22"/>
          <w:szCs w:val="22"/>
          <w:lang w:val="en-US"/>
        </w:rPr>
        <w:t>Dnmt1</w:t>
      </w:r>
      <w:r w:rsidRPr="006258FF">
        <w:rPr>
          <w:rFonts w:ascii="Arial" w:eastAsia="Arial" w:hAnsi="Arial" w:cs="Arial"/>
          <w:b/>
          <w:iCs/>
          <w:color w:val="000000" w:themeColor="text1"/>
          <w:kern w:val="24"/>
          <w:sz w:val="22"/>
          <w:szCs w:val="22"/>
          <w:vertAlign w:val="superscript"/>
          <w:lang w:val="en-US"/>
        </w:rPr>
        <w:t>c/chip</w:t>
      </w:r>
      <w:r w:rsidRPr="002B67AB">
        <w:rPr>
          <w:rFonts w:ascii="Arial" w:eastAsia="Arial" w:hAnsi="Arial" w:cs="Arial"/>
          <w:b/>
          <w:color w:val="000000" w:themeColor="text1"/>
          <w:kern w:val="24"/>
          <w:sz w:val="22"/>
          <w:szCs w:val="22"/>
          <w:lang w:val="en-US"/>
        </w:rPr>
        <w:t xml:space="preserve"> mice</w:t>
      </w:r>
      <w:r>
        <w:rPr>
          <w:rFonts w:ascii="Arial" w:eastAsia="Arial" w:hAnsi="Arial" w:cs="Arial"/>
          <w:b/>
          <w:color w:val="000000" w:themeColor="text1"/>
          <w:kern w:val="24"/>
          <w:sz w:val="22"/>
          <w:szCs w:val="22"/>
          <w:lang w:val="en-US"/>
        </w:rPr>
        <w:t xml:space="preserve">. </w:t>
      </w:r>
      <w:proofErr w:type="spellStart"/>
      <w:proofErr w:type="gramStart"/>
      <w:r w:rsidR="0081435E">
        <w:rPr>
          <w:rFonts w:ascii="Arial" w:eastAsia="Arial" w:hAnsi="Arial" w:cs="Arial"/>
          <w:b/>
          <w:color w:val="000000" w:themeColor="text1"/>
          <w:kern w:val="24"/>
          <w:sz w:val="22"/>
          <w:szCs w:val="22"/>
          <w:lang w:val="en-US"/>
        </w:rPr>
        <w:t>a,b</w:t>
      </w:r>
      <w:proofErr w:type="spellEnd"/>
      <w:proofErr w:type="gramEnd"/>
      <w:r w:rsidR="0081435E">
        <w:rPr>
          <w:rFonts w:ascii="Arial" w:eastAsia="Arial" w:hAnsi="Arial" w:cs="Arial"/>
          <w:b/>
          <w:color w:val="000000" w:themeColor="text1"/>
          <w:kern w:val="24"/>
          <w:sz w:val="22"/>
          <w:szCs w:val="22"/>
          <w:lang w:val="en-US"/>
        </w:rPr>
        <w:t xml:space="preserve">, </w:t>
      </w:r>
      <w:r w:rsidRPr="002B67AB">
        <w:rPr>
          <w:rFonts w:ascii="Arial" w:eastAsia="Arial" w:hAnsi="Arial" w:cs="Arial"/>
          <w:color w:val="000000" w:themeColor="text1"/>
          <w:kern w:val="24"/>
          <w:sz w:val="22"/>
          <w:szCs w:val="22"/>
          <w:lang w:val="en-US"/>
        </w:rPr>
        <w:t xml:space="preserve">Flow cytometry analysis of </w:t>
      </w:r>
      <w:r>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a</w:t>
      </w:r>
      <w:r w:rsidRPr="000B4C56">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B cells (</w:t>
      </w:r>
      <w:r w:rsidRPr="000B4C56">
        <w:rPr>
          <w:rFonts w:ascii="Arial" w:eastAsia="Arial" w:hAnsi="Arial" w:cs="Arial"/>
          <w:color w:val="000000" w:themeColor="text1"/>
          <w:kern w:val="24"/>
          <w:sz w:val="22"/>
          <w:szCs w:val="22"/>
          <w:lang w:val="en-US"/>
        </w:rPr>
        <w:t>B220</w:t>
      </w:r>
      <w:r w:rsidRPr="00486563">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CD19</w:t>
      </w:r>
      <w:r w:rsidRPr="00486563">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in spleens, or of </w:t>
      </w:r>
      <w:r w:rsidRPr="000B4C56">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b</w:t>
      </w:r>
      <w:r>
        <w:rPr>
          <w:rFonts w:ascii="Arial" w:eastAsia="Arial" w:hAnsi="Arial" w:cs="Arial"/>
          <w:color w:val="000000" w:themeColor="text1"/>
          <w:kern w:val="24"/>
          <w:sz w:val="22"/>
          <w:szCs w:val="22"/>
          <w:lang w:val="en-US"/>
        </w:rPr>
        <w:t>) monocytes/macrophages (</w:t>
      </w:r>
      <w:r w:rsidRPr="000B4C56">
        <w:rPr>
          <w:rFonts w:ascii="Arial" w:eastAsia="Arial" w:hAnsi="Arial" w:cs="Arial"/>
          <w:color w:val="000000" w:themeColor="text1"/>
          <w:kern w:val="24"/>
          <w:sz w:val="22"/>
          <w:szCs w:val="22"/>
          <w:lang w:val="en-US"/>
        </w:rPr>
        <w:t>CD11b</w:t>
      </w:r>
      <w:r w:rsidRPr="00486563">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CD115</w:t>
      </w:r>
      <w:r w:rsidRPr="00486563">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and (</w:t>
      </w:r>
      <w:r w:rsidRPr="00E04783">
        <w:rPr>
          <w:rFonts w:ascii="Arial" w:eastAsia="Arial" w:hAnsi="Arial" w:cs="Arial"/>
          <w:b/>
          <w:color w:val="000000" w:themeColor="text1"/>
          <w:kern w:val="24"/>
          <w:sz w:val="22"/>
          <w:szCs w:val="22"/>
          <w:lang w:val="en-US"/>
        </w:rPr>
        <w:t>c</w:t>
      </w:r>
      <w:r>
        <w:rPr>
          <w:rFonts w:ascii="Arial" w:eastAsia="Arial" w:hAnsi="Arial" w:cs="Arial"/>
          <w:color w:val="000000" w:themeColor="text1"/>
          <w:kern w:val="24"/>
          <w:sz w:val="22"/>
          <w:szCs w:val="22"/>
          <w:lang w:val="en-US"/>
        </w:rPr>
        <w:t>) granulocytes (</w:t>
      </w:r>
      <w:r w:rsidRPr="000B4C56">
        <w:rPr>
          <w:rFonts w:ascii="Arial" w:eastAsia="Arial" w:hAnsi="Arial" w:cs="Arial"/>
          <w:color w:val="000000" w:themeColor="text1"/>
          <w:kern w:val="24"/>
          <w:sz w:val="22"/>
          <w:szCs w:val="22"/>
          <w:lang w:val="en-US"/>
        </w:rPr>
        <w:t>CD11b</w:t>
      </w:r>
      <w:r w:rsidRPr="00486563">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Gr1</w:t>
      </w:r>
      <w:r w:rsidRPr="00486563">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in BM of </w:t>
      </w:r>
      <w:r w:rsidRPr="006258FF">
        <w:rPr>
          <w:rFonts w:ascii="Arial" w:eastAsia="Arial" w:hAnsi="Arial" w:cs="Arial"/>
          <w:i/>
          <w:iCs/>
          <w:color w:val="000000" w:themeColor="text1"/>
          <w:kern w:val="24"/>
          <w:sz w:val="22"/>
          <w:szCs w:val="22"/>
          <w:lang w:val="en-US"/>
        </w:rPr>
        <w:t>Dnmt1</w:t>
      </w:r>
      <w:r w:rsidRPr="006258FF">
        <w:rPr>
          <w:rFonts w:ascii="Arial" w:eastAsia="Arial" w:hAnsi="Arial" w:cs="Arial"/>
          <w:iCs/>
          <w:color w:val="000000" w:themeColor="text1"/>
          <w:kern w:val="24"/>
          <w:sz w:val="22"/>
          <w:szCs w:val="22"/>
          <w:vertAlign w:val="superscript"/>
          <w:lang w:val="en-US"/>
        </w:rPr>
        <w:t>c/chip</w:t>
      </w:r>
      <w:r w:rsidRPr="002B67AB">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 xml:space="preserve">and </w:t>
      </w:r>
      <w:r w:rsidRPr="006258FF">
        <w:rPr>
          <w:rFonts w:ascii="Arial" w:eastAsia="Arial" w:hAnsi="Arial" w:cs="Arial"/>
          <w:i/>
          <w:iCs/>
          <w:color w:val="000000" w:themeColor="text1"/>
          <w:kern w:val="24"/>
          <w:sz w:val="22"/>
          <w:szCs w:val="22"/>
          <w:lang w:val="en-US"/>
        </w:rPr>
        <w:t>Dnmt1</w:t>
      </w:r>
      <w:r w:rsidRPr="006258FF">
        <w:rPr>
          <w:rFonts w:ascii="Arial" w:eastAsia="Arial" w:hAnsi="Arial" w:cs="Arial"/>
          <w:iCs/>
          <w:color w:val="000000" w:themeColor="text1"/>
          <w:kern w:val="24"/>
          <w:sz w:val="22"/>
          <w:szCs w:val="22"/>
          <w:vertAlign w:val="superscript"/>
          <w:lang w:val="en-US"/>
        </w:rPr>
        <w:t>+/+</w:t>
      </w:r>
      <w:r w:rsidRPr="002B67AB">
        <w:rPr>
          <w:rFonts w:ascii="Arial" w:eastAsia="Arial" w:hAnsi="Arial" w:cs="Arial"/>
          <w:b/>
          <w:color w:val="000000" w:themeColor="text1"/>
          <w:kern w:val="24"/>
          <w:sz w:val="22"/>
          <w:szCs w:val="22"/>
          <w:lang w:val="en-US"/>
        </w:rPr>
        <w:t xml:space="preserve"> </w:t>
      </w:r>
      <w:r w:rsidR="0081435E" w:rsidRPr="000B4C56">
        <w:rPr>
          <w:rFonts w:ascii="Arial" w:eastAsia="Arial" w:hAnsi="Arial" w:cs="Arial"/>
          <w:color w:val="000000" w:themeColor="text1"/>
          <w:kern w:val="24"/>
          <w:sz w:val="22"/>
          <w:szCs w:val="22"/>
          <w:lang w:val="en-US"/>
        </w:rPr>
        <w:t>mice</w:t>
      </w:r>
      <w:r>
        <w:rPr>
          <w:rFonts w:ascii="Arial" w:eastAsia="Arial" w:hAnsi="Arial" w:cs="Arial"/>
          <w:color w:val="000000" w:themeColor="text1"/>
          <w:kern w:val="24"/>
          <w:sz w:val="22"/>
          <w:szCs w:val="22"/>
          <w:lang w:val="en-US"/>
        </w:rPr>
        <w:t xml:space="preserve">. Representative density plots are shown on the left (numbers indicate percentage of </w:t>
      </w:r>
      <w:r w:rsidRPr="000B4C56">
        <w:rPr>
          <w:rFonts w:ascii="Arial" w:eastAsia="Arial" w:hAnsi="Arial" w:cs="Arial"/>
          <w:color w:val="000000" w:themeColor="text1"/>
          <w:kern w:val="24"/>
          <w:sz w:val="22"/>
          <w:szCs w:val="22"/>
          <w:lang w:val="en-US"/>
        </w:rPr>
        <w:t xml:space="preserve">cells </w:t>
      </w:r>
      <w:r>
        <w:rPr>
          <w:rFonts w:ascii="Arial" w:eastAsia="Arial" w:hAnsi="Arial" w:cs="Arial"/>
          <w:color w:val="000000" w:themeColor="text1"/>
          <w:kern w:val="24"/>
          <w:sz w:val="22"/>
          <w:szCs w:val="22"/>
          <w:lang w:val="en-US"/>
        </w:rPr>
        <w:t>within the gates) and su</w:t>
      </w:r>
      <w:r w:rsidRPr="000B4C56">
        <w:rPr>
          <w:rFonts w:ascii="Arial" w:eastAsia="Arial" w:hAnsi="Arial" w:cs="Arial"/>
          <w:color w:val="000000" w:themeColor="text1"/>
          <w:kern w:val="24"/>
          <w:sz w:val="22"/>
          <w:szCs w:val="22"/>
          <w:lang w:val="en-US"/>
        </w:rPr>
        <w:t>mmar</w:t>
      </w:r>
      <w:r>
        <w:rPr>
          <w:rFonts w:ascii="Arial" w:eastAsia="Arial" w:hAnsi="Arial" w:cs="Arial"/>
          <w:color w:val="000000" w:themeColor="text1"/>
          <w:kern w:val="24"/>
          <w:sz w:val="22"/>
          <w:szCs w:val="22"/>
          <w:lang w:val="en-US"/>
        </w:rPr>
        <w:t>ies</w:t>
      </w:r>
      <w:r w:rsidRPr="000B4C56">
        <w:rPr>
          <w:rFonts w:ascii="Arial" w:eastAsia="Arial" w:hAnsi="Arial" w:cs="Arial"/>
          <w:color w:val="000000" w:themeColor="text1"/>
          <w:kern w:val="24"/>
          <w:sz w:val="22"/>
          <w:szCs w:val="22"/>
          <w:lang w:val="en-US"/>
        </w:rPr>
        <w:t xml:space="preserve"> of </w:t>
      </w:r>
      <w:r>
        <w:rPr>
          <w:rFonts w:ascii="Arial" w:eastAsia="Arial" w:hAnsi="Arial" w:cs="Arial"/>
          <w:color w:val="000000" w:themeColor="text1"/>
          <w:kern w:val="24"/>
          <w:sz w:val="22"/>
          <w:szCs w:val="22"/>
          <w:lang w:val="en-US"/>
        </w:rPr>
        <w:t xml:space="preserve">the analyzed cohorts are shown on the right. </w:t>
      </w:r>
      <w:r w:rsidRPr="000B5F69">
        <w:rPr>
          <w:rFonts w:ascii="Arial" w:eastAsia="Arial" w:hAnsi="Arial" w:cs="Arial"/>
          <w:color w:val="000000" w:themeColor="text1"/>
          <w:kern w:val="24"/>
          <w:sz w:val="22"/>
          <w:szCs w:val="22"/>
          <w:lang w:val="en-US"/>
        </w:rPr>
        <w:t>Each symbol represents an individual mouse; small horizontal lines indicate</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 xml:space="preserve">the mean ± </w:t>
      </w:r>
      <w:proofErr w:type="spellStart"/>
      <w:r w:rsidRPr="002B67AB">
        <w:rPr>
          <w:rFonts w:ascii="Arial" w:eastAsia="Arial" w:hAnsi="Arial" w:cs="Arial"/>
          <w:color w:val="000000" w:themeColor="text1"/>
          <w:kern w:val="24"/>
          <w:sz w:val="22"/>
          <w:szCs w:val="22"/>
          <w:lang w:val="en-US"/>
        </w:rPr>
        <w:t>s.d.</w:t>
      </w:r>
      <w:proofErr w:type="spellEnd"/>
      <w:r w:rsidRPr="002B67AB">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(unpaired t-test, two-tailed).</w:t>
      </w:r>
      <w:r w:rsidRPr="00503E7A">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Cell frequencies are indicated as percent living cells. n was 5 mice per genotype each. </w:t>
      </w:r>
    </w:p>
    <w:p w14:paraId="298448F7" w14:textId="3A03A5A6" w:rsidR="005C3C5F" w:rsidRDefault="005C3C5F" w:rsidP="00A07281">
      <w:pPr>
        <w:pStyle w:val="NormalWeb"/>
        <w:spacing w:before="0" w:beforeAutospacing="0" w:after="200" w:afterAutospacing="0" w:line="480" w:lineRule="auto"/>
        <w:jc w:val="both"/>
        <w:rPr>
          <w:rFonts w:ascii="Arial" w:eastAsia="Arial" w:hAnsi="Arial" w:cs="Arial"/>
          <w:color w:val="000000" w:themeColor="text1"/>
          <w:kern w:val="24"/>
          <w:sz w:val="22"/>
          <w:szCs w:val="22"/>
          <w:lang w:val="en-US"/>
        </w:rPr>
      </w:pPr>
      <w:r>
        <w:rPr>
          <w:rFonts w:ascii="Arial" w:eastAsia="Arial" w:hAnsi="Arial" w:cs="Arial"/>
          <w:b/>
          <w:color w:val="000000" w:themeColor="text1"/>
          <w:kern w:val="24"/>
          <w:sz w:val="22"/>
          <w:szCs w:val="22"/>
          <w:lang w:val="en-US"/>
        </w:rPr>
        <w:t>Supplementary f</w:t>
      </w:r>
      <w:r w:rsidRPr="002B67AB">
        <w:rPr>
          <w:rFonts w:ascii="Arial" w:eastAsia="Arial" w:hAnsi="Arial" w:cs="Arial"/>
          <w:b/>
          <w:color w:val="000000" w:themeColor="text1"/>
          <w:kern w:val="24"/>
          <w:sz w:val="22"/>
          <w:szCs w:val="22"/>
          <w:lang w:val="en-US"/>
        </w:rPr>
        <w:t xml:space="preserve">igure </w:t>
      </w:r>
      <w:r>
        <w:rPr>
          <w:rFonts w:ascii="Arial" w:eastAsia="Arial" w:hAnsi="Arial" w:cs="Arial"/>
          <w:b/>
          <w:color w:val="000000" w:themeColor="text1"/>
          <w:kern w:val="24"/>
          <w:sz w:val="22"/>
          <w:szCs w:val="22"/>
          <w:lang w:val="en-US"/>
        </w:rPr>
        <w:t>2</w:t>
      </w:r>
      <w:r w:rsidRPr="002B67AB">
        <w:rPr>
          <w:rFonts w:ascii="Arial" w:eastAsia="Arial" w:hAnsi="Arial" w:cs="Arial"/>
          <w:b/>
          <w:color w:val="000000" w:themeColor="text1"/>
          <w:kern w:val="24"/>
          <w:sz w:val="22"/>
          <w:szCs w:val="22"/>
          <w:lang w:val="en-US"/>
        </w:rPr>
        <w:t xml:space="preserve">: </w:t>
      </w:r>
      <w:r>
        <w:rPr>
          <w:rFonts w:ascii="Arial" w:eastAsia="Arial" w:hAnsi="Arial" w:cs="Arial"/>
          <w:b/>
          <w:color w:val="000000" w:themeColor="text1"/>
          <w:kern w:val="24"/>
          <w:sz w:val="22"/>
          <w:szCs w:val="22"/>
          <w:lang w:val="en-US"/>
        </w:rPr>
        <w:t xml:space="preserve">Donor-derived granulocytes develop normally </w:t>
      </w:r>
      <w:r w:rsidRPr="002B67AB">
        <w:rPr>
          <w:rFonts w:ascii="Arial" w:eastAsia="Arial" w:hAnsi="Arial" w:cs="Arial"/>
          <w:b/>
          <w:color w:val="000000" w:themeColor="text1"/>
          <w:kern w:val="24"/>
          <w:sz w:val="22"/>
          <w:szCs w:val="22"/>
          <w:lang w:val="en-US"/>
        </w:rPr>
        <w:t xml:space="preserve">in </w:t>
      </w:r>
      <w:r w:rsidRPr="002B67AB">
        <w:rPr>
          <w:rFonts w:ascii="Arial" w:eastAsia="Arial" w:hAnsi="Arial" w:cs="Arial"/>
          <w:b/>
          <w:i/>
          <w:iCs/>
          <w:color w:val="000000" w:themeColor="text1"/>
          <w:kern w:val="24"/>
          <w:sz w:val="22"/>
          <w:szCs w:val="22"/>
          <w:lang w:val="en-US"/>
        </w:rPr>
        <w:t>Dnmt1</w:t>
      </w:r>
      <w:r w:rsidRPr="006258FF">
        <w:rPr>
          <w:rFonts w:ascii="Arial" w:eastAsia="Arial" w:hAnsi="Arial" w:cs="Arial"/>
          <w:b/>
          <w:iCs/>
          <w:color w:val="000000" w:themeColor="text1"/>
          <w:kern w:val="24"/>
          <w:sz w:val="22"/>
          <w:szCs w:val="22"/>
          <w:vertAlign w:val="superscript"/>
          <w:lang w:val="en-US"/>
        </w:rPr>
        <w:t>c/chip</w:t>
      </w:r>
      <w:r w:rsidRPr="002B67AB">
        <w:rPr>
          <w:rFonts w:ascii="Arial" w:eastAsia="Arial" w:hAnsi="Arial" w:cs="Arial"/>
          <w:b/>
          <w:color w:val="000000" w:themeColor="text1"/>
          <w:kern w:val="24"/>
          <w:sz w:val="22"/>
          <w:szCs w:val="22"/>
          <w:lang w:val="en-US"/>
        </w:rPr>
        <w:t xml:space="preserve"> </w:t>
      </w:r>
      <w:r>
        <w:rPr>
          <w:rFonts w:ascii="Arial" w:eastAsia="Arial" w:hAnsi="Arial" w:cs="Arial"/>
          <w:b/>
          <w:color w:val="000000" w:themeColor="text1"/>
          <w:kern w:val="24"/>
          <w:sz w:val="22"/>
          <w:szCs w:val="22"/>
          <w:lang w:val="en-US"/>
        </w:rPr>
        <w:t xml:space="preserve">chimeric </w:t>
      </w:r>
      <w:r w:rsidRPr="002B67AB">
        <w:rPr>
          <w:rFonts w:ascii="Arial" w:eastAsia="Arial" w:hAnsi="Arial" w:cs="Arial"/>
          <w:b/>
          <w:color w:val="000000" w:themeColor="text1"/>
          <w:kern w:val="24"/>
          <w:sz w:val="22"/>
          <w:szCs w:val="22"/>
          <w:lang w:val="en-US"/>
        </w:rPr>
        <w:t>mice</w:t>
      </w:r>
      <w:r>
        <w:rPr>
          <w:rFonts w:ascii="Arial" w:eastAsia="Arial" w:hAnsi="Arial" w:cs="Arial"/>
          <w:b/>
          <w:color w:val="000000" w:themeColor="text1"/>
          <w:kern w:val="24"/>
          <w:sz w:val="22"/>
          <w:szCs w:val="22"/>
          <w:lang w:val="en-US"/>
        </w:rPr>
        <w:t>.</w:t>
      </w:r>
      <w:r w:rsidRPr="002076E8">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a</w:t>
      </w:r>
      <w:r w:rsidRPr="000B4C56">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Representative f</w:t>
      </w:r>
      <w:r w:rsidRPr="002B67AB">
        <w:rPr>
          <w:rFonts w:ascii="Arial" w:eastAsia="Arial" w:hAnsi="Arial" w:cs="Arial"/>
          <w:color w:val="000000" w:themeColor="text1"/>
          <w:kern w:val="24"/>
          <w:sz w:val="22"/>
          <w:szCs w:val="22"/>
          <w:lang w:val="en-US"/>
        </w:rPr>
        <w:t xml:space="preserve">low cytometry analysis </w:t>
      </w:r>
      <w:r>
        <w:rPr>
          <w:rFonts w:ascii="Arial" w:eastAsia="Arial" w:hAnsi="Arial" w:cs="Arial"/>
          <w:color w:val="000000" w:themeColor="text1"/>
          <w:kern w:val="24"/>
          <w:sz w:val="22"/>
          <w:szCs w:val="22"/>
          <w:lang w:val="en-US"/>
        </w:rPr>
        <w:t xml:space="preserve">demonstrating BM engraftment of donor-derived cells in the BM chimeras. Donor genotypes </w:t>
      </w:r>
      <w:r w:rsidR="0081435E">
        <w:rPr>
          <w:rFonts w:ascii="Arial" w:eastAsia="Arial" w:hAnsi="Arial" w:cs="Arial"/>
          <w:color w:val="000000" w:themeColor="text1"/>
          <w:kern w:val="24"/>
          <w:sz w:val="22"/>
          <w:szCs w:val="22"/>
          <w:lang w:val="en-US"/>
        </w:rPr>
        <w:t xml:space="preserve">(top) </w:t>
      </w:r>
      <w:r>
        <w:rPr>
          <w:rFonts w:ascii="Arial" w:eastAsia="Arial" w:hAnsi="Arial" w:cs="Arial"/>
          <w:color w:val="000000" w:themeColor="text1"/>
          <w:kern w:val="24"/>
          <w:sz w:val="22"/>
          <w:szCs w:val="22"/>
          <w:lang w:val="en-US"/>
        </w:rPr>
        <w:t>as well as CD45.1</w:t>
      </w:r>
      <w:r>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recipient and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donor cells </w:t>
      </w:r>
      <w:r w:rsidR="0081435E">
        <w:rPr>
          <w:rFonts w:ascii="Arial" w:eastAsia="Arial" w:hAnsi="Arial" w:cs="Arial"/>
          <w:color w:val="000000" w:themeColor="text1"/>
          <w:kern w:val="24"/>
          <w:sz w:val="22"/>
          <w:szCs w:val="22"/>
          <w:lang w:val="en-US"/>
        </w:rPr>
        <w:t xml:space="preserve">(gated) </w:t>
      </w:r>
      <w:r>
        <w:rPr>
          <w:rFonts w:ascii="Arial" w:eastAsia="Arial" w:hAnsi="Arial" w:cs="Arial"/>
          <w:color w:val="000000" w:themeColor="text1"/>
          <w:kern w:val="24"/>
          <w:sz w:val="22"/>
          <w:szCs w:val="22"/>
          <w:lang w:val="en-US"/>
        </w:rPr>
        <w:t xml:space="preserve">are indicated. </w:t>
      </w:r>
      <w:r w:rsidRPr="000B4C56">
        <w:rPr>
          <w:rFonts w:ascii="Arial" w:eastAsia="Arial" w:hAnsi="Arial" w:cs="Arial"/>
          <w:color w:val="000000" w:themeColor="text1"/>
          <w:kern w:val="24"/>
          <w:sz w:val="22"/>
          <w:szCs w:val="22"/>
          <w:lang w:val="en-US"/>
        </w:rPr>
        <w:t>(</w:t>
      </w:r>
      <w:r>
        <w:rPr>
          <w:rFonts w:ascii="Arial" w:eastAsia="Arial" w:hAnsi="Arial" w:cs="Arial"/>
          <w:b/>
          <w:color w:val="000000" w:themeColor="text1"/>
          <w:kern w:val="24"/>
          <w:sz w:val="22"/>
          <w:szCs w:val="22"/>
          <w:lang w:val="en-US"/>
        </w:rPr>
        <w:t>b</w:t>
      </w:r>
      <w:r>
        <w:rPr>
          <w:rFonts w:ascii="Arial" w:eastAsia="Arial" w:hAnsi="Arial" w:cs="Arial"/>
          <w:color w:val="000000" w:themeColor="text1"/>
          <w:kern w:val="24"/>
          <w:sz w:val="22"/>
          <w:szCs w:val="22"/>
          <w:lang w:val="en-US"/>
        </w:rPr>
        <w:t xml:space="preserve">) </w:t>
      </w:r>
      <w:r w:rsidRPr="002B67AB">
        <w:rPr>
          <w:rFonts w:ascii="Arial" w:eastAsia="Arial" w:hAnsi="Arial" w:cs="Arial"/>
          <w:color w:val="000000" w:themeColor="text1"/>
          <w:kern w:val="24"/>
          <w:sz w:val="22"/>
          <w:szCs w:val="22"/>
          <w:lang w:val="en-US"/>
        </w:rPr>
        <w:t xml:space="preserve">Flow cytometry analysis of </w:t>
      </w:r>
      <w:r>
        <w:rPr>
          <w:rFonts w:ascii="Arial" w:eastAsia="Arial" w:hAnsi="Arial" w:cs="Arial"/>
          <w:color w:val="000000" w:themeColor="text1"/>
          <w:kern w:val="24"/>
          <w:sz w:val="22"/>
          <w:szCs w:val="22"/>
          <w:lang w:val="en-US"/>
        </w:rPr>
        <w:t xml:space="preserve">donor cell derived </w:t>
      </w:r>
      <w:r w:rsidRPr="002B67AB">
        <w:rPr>
          <w:rFonts w:ascii="Arial" w:eastAsia="Arial" w:hAnsi="Arial" w:cs="Arial"/>
          <w:color w:val="000000" w:themeColor="text1"/>
          <w:kern w:val="24"/>
          <w:sz w:val="22"/>
          <w:szCs w:val="22"/>
          <w:lang w:val="en-US"/>
        </w:rPr>
        <w:t>BM</w:t>
      </w:r>
      <w:r>
        <w:rPr>
          <w:rFonts w:ascii="Arial" w:eastAsia="Arial" w:hAnsi="Arial" w:cs="Arial"/>
          <w:color w:val="000000" w:themeColor="text1"/>
          <w:kern w:val="24"/>
          <w:sz w:val="22"/>
          <w:szCs w:val="22"/>
          <w:lang w:val="en-US"/>
        </w:rPr>
        <w:t xml:space="preserve"> granulocytes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CD11b</w:t>
      </w:r>
      <w:r w:rsidRPr="00486563">
        <w:rPr>
          <w:rFonts w:ascii="Arial" w:eastAsia="Arial" w:hAnsi="Arial" w:cs="Arial"/>
          <w:color w:val="000000" w:themeColor="text1"/>
          <w:kern w:val="24"/>
          <w:sz w:val="22"/>
          <w:szCs w:val="22"/>
          <w:vertAlign w:val="superscript"/>
          <w:lang w:val="en-US"/>
        </w:rPr>
        <w:t>+</w:t>
      </w:r>
      <w:r w:rsidRPr="000B4C56">
        <w:rPr>
          <w:rFonts w:ascii="Arial" w:eastAsia="Arial" w:hAnsi="Arial" w:cs="Arial"/>
          <w:color w:val="000000" w:themeColor="text1"/>
          <w:kern w:val="24"/>
          <w:sz w:val="22"/>
          <w:szCs w:val="22"/>
          <w:lang w:val="en-US"/>
        </w:rPr>
        <w:t>Gr1</w:t>
      </w:r>
      <w:r w:rsidRPr="00486563">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of chimeras that had received BM</w:t>
      </w:r>
      <w:r w:rsidRPr="000B4C56">
        <w:rPr>
          <w:rFonts w:ascii="Arial" w:eastAsia="Arial" w:hAnsi="Arial" w:cs="Arial"/>
          <w:color w:val="000000" w:themeColor="text1"/>
          <w:kern w:val="24"/>
          <w:sz w:val="22"/>
          <w:szCs w:val="22"/>
          <w:lang w:val="en-US"/>
        </w:rPr>
        <w:t xml:space="preserve"> cells </w:t>
      </w:r>
      <w:r>
        <w:rPr>
          <w:rFonts w:ascii="Arial" w:eastAsia="Arial" w:hAnsi="Arial" w:cs="Arial"/>
          <w:color w:val="000000" w:themeColor="text1"/>
          <w:kern w:val="24"/>
          <w:sz w:val="22"/>
          <w:szCs w:val="22"/>
          <w:lang w:val="en-US"/>
        </w:rPr>
        <w:t xml:space="preserve">of </w:t>
      </w:r>
      <w:r w:rsidRPr="00A17FF9">
        <w:rPr>
          <w:rFonts w:ascii="Arial" w:eastAsia="Arial" w:hAnsi="Arial" w:cs="Arial"/>
          <w:i/>
          <w:iCs/>
          <w:color w:val="000000" w:themeColor="text1"/>
          <w:kern w:val="24"/>
          <w:sz w:val="22"/>
          <w:szCs w:val="22"/>
          <w:lang w:val="en-US"/>
        </w:rPr>
        <w:t>Dnmt1</w:t>
      </w:r>
      <w:r>
        <w:rPr>
          <w:rFonts w:ascii="Arial" w:eastAsia="Arial" w:hAnsi="Arial" w:cs="Arial"/>
          <w:iCs/>
          <w:color w:val="000000" w:themeColor="text1"/>
          <w:kern w:val="24"/>
          <w:sz w:val="22"/>
          <w:szCs w:val="22"/>
          <w:vertAlign w:val="superscript"/>
          <w:lang w:val="en-US"/>
        </w:rPr>
        <w:t>+/+</w:t>
      </w:r>
      <w:r w:rsidRPr="00A17FF9">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(129S1/</w:t>
      </w:r>
      <w:proofErr w:type="spellStart"/>
      <w:r w:rsidRPr="000B4C56">
        <w:rPr>
          <w:rFonts w:ascii="Arial" w:eastAsia="Arial" w:hAnsi="Arial" w:cs="Arial"/>
          <w:color w:val="000000" w:themeColor="text1"/>
          <w:kern w:val="24"/>
          <w:sz w:val="22"/>
          <w:szCs w:val="22"/>
          <w:lang w:val="en-US"/>
        </w:rPr>
        <w:t>SvlmJ</w:t>
      </w:r>
      <w:proofErr w:type="spellEnd"/>
      <w:r w:rsidRPr="000B4C56">
        <w:rPr>
          <w:rFonts w:ascii="Arial" w:eastAsia="Arial" w:hAnsi="Arial" w:cs="Arial"/>
          <w:color w:val="000000" w:themeColor="text1"/>
          <w:kern w:val="24"/>
          <w:sz w:val="22"/>
          <w:szCs w:val="22"/>
          <w:lang w:val="en-US"/>
        </w:rPr>
        <w:t xml:space="preserve">) or </w:t>
      </w:r>
      <w:r w:rsidRPr="00A17FF9">
        <w:rPr>
          <w:rFonts w:ascii="Arial" w:eastAsia="Arial" w:hAnsi="Arial" w:cs="Arial"/>
          <w:i/>
          <w:iCs/>
          <w:color w:val="000000" w:themeColor="text1"/>
          <w:kern w:val="24"/>
          <w:sz w:val="22"/>
          <w:szCs w:val="22"/>
          <w:lang w:val="en-US"/>
        </w:rPr>
        <w:t>Dnmt1</w:t>
      </w:r>
      <w:r w:rsidRPr="00A17FF9">
        <w:rPr>
          <w:rFonts w:ascii="Arial" w:eastAsia="Arial" w:hAnsi="Arial" w:cs="Arial"/>
          <w:iCs/>
          <w:color w:val="000000" w:themeColor="text1"/>
          <w:kern w:val="24"/>
          <w:sz w:val="22"/>
          <w:szCs w:val="22"/>
          <w:vertAlign w:val="superscript"/>
          <w:lang w:val="en-US"/>
        </w:rPr>
        <w:t>c/chip</w:t>
      </w:r>
      <w:r w:rsidRPr="00A17FF9">
        <w:rPr>
          <w:rFonts w:ascii="Arial" w:eastAsia="Arial" w:hAnsi="Arial" w:cs="Arial"/>
          <w:b/>
          <w:color w:val="000000" w:themeColor="text1"/>
          <w:kern w:val="24"/>
          <w:sz w:val="22"/>
          <w:szCs w:val="22"/>
          <w:lang w:val="en-US"/>
        </w:rPr>
        <w:t xml:space="preserve"> </w:t>
      </w:r>
      <w:r w:rsidRPr="00452334">
        <w:rPr>
          <w:rFonts w:ascii="Arial" w:eastAsia="Arial" w:hAnsi="Arial" w:cs="Arial"/>
          <w:color w:val="000000" w:themeColor="text1"/>
          <w:kern w:val="24"/>
          <w:sz w:val="22"/>
          <w:szCs w:val="22"/>
          <w:lang w:val="en-US"/>
        </w:rPr>
        <w:t>donor</w:t>
      </w:r>
      <w:r>
        <w:rPr>
          <w:rFonts w:ascii="Arial" w:eastAsia="Arial" w:hAnsi="Arial" w:cs="Arial"/>
          <w:b/>
          <w:color w:val="000000" w:themeColor="text1"/>
          <w:kern w:val="24"/>
          <w:sz w:val="22"/>
          <w:szCs w:val="22"/>
          <w:lang w:val="en-US"/>
        </w:rPr>
        <w:t xml:space="preserve"> </w:t>
      </w:r>
      <w:r w:rsidRPr="000B4C56">
        <w:rPr>
          <w:rFonts w:ascii="Arial" w:eastAsia="Arial" w:hAnsi="Arial" w:cs="Arial"/>
          <w:color w:val="000000" w:themeColor="text1"/>
          <w:kern w:val="24"/>
          <w:sz w:val="22"/>
          <w:szCs w:val="22"/>
          <w:lang w:val="en-US"/>
        </w:rPr>
        <w:t>mice</w:t>
      </w:r>
      <w:r>
        <w:rPr>
          <w:rFonts w:ascii="Arial" w:eastAsia="Arial" w:hAnsi="Arial" w:cs="Arial"/>
          <w:color w:val="000000" w:themeColor="text1"/>
          <w:kern w:val="24"/>
          <w:sz w:val="22"/>
          <w:szCs w:val="22"/>
          <w:lang w:val="en-US"/>
        </w:rPr>
        <w:t xml:space="preserve"> 10-14 weeks before. Representative density plots of population gated cells are shown on the left (numbers indicate percentage of </w:t>
      </w:r>
      <w:r w:rsidRPr="000B4C56">
        <w:rPr>
          <w:rFonts w:ascii="Arial" w:eastAsia="Arial" w:hAnsi="Arial" w:cs="Arial"/>
          <w:color w:val="000000" w:themeColor="text1"/>
          <w:kern w:val="24"/>
          <w:sz w:val="22"/>
          <w:szCs w:val="22"/>
          <w:lang w:val="en-US"/>
        </w:rPr>
        <w:t xml:space="preserve">cells </w:t>
      </w:r>
      <w:r>
        <w:rPr>
          <w:rFonts w:ascii="Arial" w:eastAsia="Arial" w:hAnsi="Arial" w:cs="Arial"/>
          <w:color w:val="000000" w:themeColor="text1"/>
          <w:kern w:val="24"/>
          <w:sz w:val="22"/>
          <w:szCs w:val="22"/>
          <w:lang w:val="en-US"/>
        </w:rPr>
        <w:t>within the gates) and a su</w:t>
      </w:r>
      <w:r w:rsidRPr="000B4C56">
        <w:rPr>
          <w:rFonts w:ascii="Arial" w:eastAsia="Arial" w:hAnsi="Arial" w:cs="Arial"/>
          <w:color w:val="000000" w:themeColor="text1"/>
          <w:kern w:val="24"/>
          <w:sz w:val="22"/>
          <w:szCs w:val="22"/>
          <w:lang w:val="en-US"/>
        </w:rPr>
        <w:t>mmar</w:t>
      </w:r>
      <w:r>
        <w:rPr>
          <w:rFonts w:ascii="Arial" w:eastAsia="Arial" w:hAnsi="Arial" w:cs="Arial"/>
          <w:color w:val="000000" w:themeColor="text1"/>
          <w:kern w:val="24"/>
          <w:sz w:val="22"/>
          <w:szCs w:val="22"/>
          <w:lang w:val="en-US"/>
        </w:rPr>
        <w:t>y</w:t>
      </w:r>
      <w:r w:rsidRPr="000B4C56">
        <w:rPr>
          <w:rFonts w:ascii="Arial" w:eastAsia="Arial" w:hAnsi="Arial" w:cs="Arial"/>
          <w:color w:val="000000" w:themeColor="text1"/>
          <w:kern w:val="24"/>
          <w:sz w:val="22"/>
          <w:szCs w:val="22"/>
          <w:lang w:val="en-US"/>
        </w:rPr>
        <w:t xml:space="preserve"> of </w:t>
      </w:r>
      <w:r>
        <w:rPr>
          <w:rFonts w:ascii="Arial" w:eastAsia="Arial" w:hAnsi="Arial" w:cs="Arial"/>
          <w:color w:val="000000" w:themeColor="text1"/>
          <w:kern w:val="24"/>
          <w:sz w:val="22"/>
          <w:szCs w:val="22"/>
          <w:lang w:val="en-US"/>
        </w:rPr>
        <w:t xml:space="preserve">the analyzed cohorts is shown on the right. </w:t>
      </w:r>
      <w:r w:rsidRPr="000B5F69">
        <w:rPr>
          <w:rFonts w:ascii="Arial" w:eastAsia="Arial" w:hAnsi="Arial" w:cs="Arial"/>
          <w:color w:val="000000" w:themeColor="text1"/>
          <w:kern w:val="24"/>
          <w:sz w:val="22"/>
          <w:szCs w:val="22"/>
          <w:lang w:val="en-US"/>
        </w:rPr>
        <w:t>Each symbol represents an individual mouse; small horizontal lines indicate</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 xml:space="preserve">the mean ± </w:t>
      </w:r>
      <w:proofErr w:type="spellStart"/>
      <w:r w:rsidRPr="002B67AB">
        <w:rPr>
          <w:rFonts w:ascii="Arial" w:eastAsia="Arial" w:hAnsi="Arial" w:cs="Arial"/>
          <w:color w:val="000000" w:themeColor="text1"/>
          <w:kern w:val="24"/>
          <w:sz w:val="22"/>
          <w:szCs w:val="22"/>
          <w:lang w:val="en-US"/>
        </w:rPr>
        <w:t>s.d.</w:t>
      </w:r>
      <w:proofErr w:type="spellEnd"/>
      <w:r w:rsidRPr="002B67AB">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(unpaired t-test, two-tailed).</w:t>
      </w:r>
      <w:r w:rsidRPr="00503E7A">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Cell frequencies are indicated as percent CD45.1</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CD45.2</w:t>
      </w:r>
      <w:r w:rsidRPr="00A17FF9">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donor-derived living cells. n was 7 mice per genotype. All figures represent at </w:t>
      </w:r>
      <w:r w:rsidRPr="00144B52">
        <w:rPr>
          <w:rFonts w:ascii="Arial" w:eastAsia="Arial" w:hAnsi="Arial" w:cs="Arial"/>
          <w:color w:val="000000" w:themeColor="text1"/>
          <w:kern w:val="24"/>
          <w:sz w:val="22"/>
          <w:szCs w:val="22"/>
          <w:lang w:val="en-US"/>
        </w:rPr>
        <w:t>least two independent experiments</w:t>
      </w:r>
      <w:r>
        <w:rPr>
          <w:rFonts w:ascii="Arial" w:eastAsia="Arial" w:hAnsi="Arial" w:cs="Arial"/>
          <w:color w:val="000000" w:themeColor="text1"/>
          <w:kern w:val="24"/>
          <w:sz w:val="22"/>
          <w:szCs w:val="22"/>
          <w:lang w:val="en-US"/>
        </w:rPr>
        <w:t>.</w:t>
      </w:r>
    </w:p>
    <w:p w14:paraId="6E85816D" w14:textId="2C97DB3A" w:rsidR="0081435E" w:rsidRDefault="005B4FD8" w:rsidP="0081435E">
      <w:pPr>
        <w:pStyle w:val="NormalWeb"/>
        <w:spacing w:line="480" w:lineRule="auto"/>
        <w:jc w:val="both"/>
        <w:rPr>
          <w:rFonts w:ascii="Arial" w:eastAsia="Arial" w:hAnsi="Arial" w:cs="Arial"/>
          <w:color w:val="000000" w:themeColor="text1"/>
          <w:kern w:val="24"/>
          <w:sz w:val="22"/>
          <w:szCs w:val="22"/>
          <w:lang w:val="en-US"/>
        </w:rPr>
      </w:pPr>
      <w:r w:rsidRPr="5B886884">
        <w:rPr>
          <w:rFonts w:ascii="Arial" w:eastAsia="Arial" w:hAnsi="Arial" w:cs="Arial"/>
          <w:b/>
          <w:bCs/>
          <w:color w:val="000000" w:themeColor="text1"/>
          <w:kern w:val="24"/>
          <w:sz w:val="22"/>
          <w:szCs w:val="22"/>
          <w:lang w:val="en-US"/>
        </w:rPr>
        <w:t xml:space="preserve">Supplementary figure 3: TWGBS data. </w:t>
      </w:r>
      <w:r w:rsidRPr="000E6A77">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a</w:t>
      </w:r>
      <w:r w:rsidRPr="000E6A77">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Table summarizing numbers of biological replicates and of mean methylation values (100% methylated = 1) per replicate or per population. </w:t>
      </w:r>
      <w:ins w:id="318" w:author="Stephen Kraemer" w:date="2020-12-23T16:17:00Z">
        <w:r w:rsidR="37E80446" w:rsidRPr="5B886884">
          <w:rPr>
            <w:rFonts w:ascii="Arial" w:eastAsia="Arial" w:hAnsi="Arial" w:cs="Arial"/>
            <w:color w:val="000000" w:themeColor="text1"/>
            <w:sz w:val="22"/>
            <w:szCs w:val="22"/>
            <w:lang w:val="en-US"/>
          </w:rPr>
          <w:t>Welch's t-tes</w:t>
        </w:r>
      </w:ins>
      <w:ins w:id="319" w:author="Stephen Kraemer" w:date="2020-12-23T16:19:00Z">
        <w:r w:rsidR="55709366" w:rsidRPr="5B886884">
          <w:rPr>
            <w:rFonts w:ascii="Arial" w:eastAsia="Arial" w:hAnsi="Arial" w:cs="Arial"/>
            <w:color w:val="000000" w:themeColor="text1"/>
            <w:sz w:val="22"/>
            <w:szCs w:val="22"/>
            <w:lang w:val="en-US"/>
          </w:rPr>
          <w:t>t</w:t>
        </w:r>
        <w:r w:rsidR="6E3888D7" w:rsidRPr="5B886884">
          <w:rPr>
            <w:rFonts w:ascii="Arial" w:eastAsia="Arial" w:hAnsi="Arial" w:cs="Arial"/>
            <w:color w:val="000000" w:themeColor="text1"/>
            <w:sz w:val="22"/>
            <w:szCs w:val="22"/>
            <w:lang w:val="en-US"/>
          </w:rPr>
          <w:t xml:space="preserve"> was used to test the null hypothesis that the mean methylation level did not change between HSCs and the other individual populations</w:t>
        </w:r>
      </w:ins>
      <w:ins w:id="320" w:author="Stephen Kraemer" w:date="2020-12-23T16:20:00Z">
        <w:r w:rsidR="6E3888D7" w:rsidRPr="5B886884">
          <w:rPr>
            <w:rFonts w:ascii="Arial" w:eastAsia="Arial" w:hAnsi="Arial" w:cs="Arial"/>
            <w:color w:val="000000" w:themeColor="text1"/>
            <w:sz w:val="22"/>
            <w:szCs w:val="22"/>
            <w:lang w:val="en-US"/>
          </w:rPr>
          <w:t xml:space="preserve">. </w:t>
        </w:r>
      </w:ins>
      <w:r w:rsidR="006665D8" w:rsidRPr="5B886884">
        <w:rPr>
          <w:rFonts w:ascii="Arial" w:eastAsia="Arial" w:hAnsi="Arial" w:cs="Arial"/>
          <w:color w:val="000000" w:themeColor="text1"/>
          <w:kern w:val="24"/>
          <w:sz w:val="22"/>
          <w:szCs w:val="22"/>
          <w:lang w:val="en-US"/>
        </w:rPr>
        <w:t>(</w:t>
      </w:r>
      <w:r w:rsidR="006665D8" w:rsidRPr="5B886884">
        <w:rPr>
          <w:rFonts w:ascii="Arial" w:eastAsia="Arial" w:hAnsi="Arial" w:cs="Arial"/>
          <w:b/>
          <w:bCs/>
          <w:color w:val="000000" w:themeColor="text1"/>
          <w:kern w:val="24"/>
          <w:sz w:val="22"/>
          <w:szCs w:val="22"/>
          <w:lang w:val="en-US"/>
        </w:rPr>
        <w:t>b</w:t>
      </w:r>
      <w:r w:rsidR="006665D8" w:rsidRPr="5B886884">
        <w:rPr>
          <w:rFonts w:ascii="Arial" w:eastAsia="Arial" w:hAnsi="Arial" w:cs="Arial"/>
          <w:color w:val="000000" w:themeColor="text1"/>
          <w:kern w:val="24"/>
          <w:sz w:val="22"/>
          <w:szCs w:val="22"/>
          <w:lang w:val="en-US"/>
        </w:rPr>
        <w:t>)</w:t>
      </w:r>
      <w:r w:rsidR="006665D8" w:rsidRPr="5B886884">
        <w:rPr>
          <w:rFonts w:ascii="Arial" w:eastAsia="Arial" w:hAnsi="Arial" w:cs="Arial"/>
          <w:b/>
          <w:bCs/>
          <w:color w:val="000000" w:themeColor="text1"/>
          <w:kern w:val="24"/>
          <w:sz w:val="22"/>
          <w:szCs w:val="22"/>
          <w:lang w:val="en-US"/>
        </w:rPr>
        <w:t xml:space="preserve"> </w:t>
      </w:r>
      <w:r w:rsidR="00A22787" w:rsidRPr="5B886884">
        <w:rPr>
          <w:rFonts w:ascii="Arial" w:eastAsia="Arial" w:hAnsi="Arial" w:cs="Arial"/>
          <w:color w:val="000000" w:themeColor="text1"/>
          <w:kern w:val="24"/>
          <w:sz w:val="22"/>
          <w:szCs w:val="22"/>
          <w:lang w:val="en-US"/>
        </w:rPr>
        <w:t xml:space="preserve">Beta value </w:t>
      </w:r>
      <w:r w:rsidR="00A22787" w:rsidRPr="00217F43">
        <w:rPr>
          <w:rFonts w:ascii="Arial" w:eastAsia="Arial" w:hAnsi="Arial" w:cs="Arial"/>
          <w:color w:val="000000" w:themeColor="text1"/>
          <w:kern w:val="24"/>
          <w:sz w:val="22"/>
          <w:szCs w:val="22"/>
          <w:lang w:val="en-US"/>
        </w:rPr>
        <w:t>h</w:t>
      </w:r>
      <w:r w:rsidR="00A22787">
        <w:rPr>
          <w:rFonts w:ascii="Arial" w:eastAsia="Arial" w:hAnsi="Arial" w:cs="Arial"/>
          <w:color w:val="000000" w:themeColor="text1"/>
          <w:kern w:val="24"/>
          <w:sz w:val="22"/>
          <w:szCs w:val="22"/>
          <w:lang w:val="en-US"/>
        </w:rPr>
        <w:t xml:space="preserve">eatmap of </w:t>
      </w:r>
      <w:r w:rsidR="00A22787" w:rsidRPr="00217F43">
        <w:rPr>
          <w:rFonts w:ascii="Arial" w:eastAsia="Arial" w:hAnsi="Arial" w:cs="Arial"/>
          <w:color w:val="000000" w:themeColor="text1"/>
          <w:kern w:val="24"/>
          <w:sz w:val="22"/>
          <w:szCs w:val="22"/>
          <w:lang w:val="en-US"/>
        </w:rPr>
        <w:t xml:space="preserve">the union of </w:t>
      </w:r>
      <w:r w:rsidR="00A22787">
        <w:rPr>
          <w:rFonts w:ascii="Arial" w:eastAsia="Arial" w:hAnsi="Arial" w:cs="Arial"/>
          <w:color w:val="000000" w:themeColor="text1"/>
          <w:kern w:val="24"/>
          <w:sz w:val="22"/>
          <w:szCs w:val="22"/>
          <w:lang w:val="en-US"/>
        </w:rPr>
        <w:t>all DMRs (n</w:t>
      </w:r>
      <w:r w:rsidR="00A22787" w:rsidRPr="00217F43">
        <w:rPr>
          <w:rFonts w:ascii="Arial" w:eastAsia="Arial" w:hAnsi="Arial" w:cs="Arial"/>
          <w:color w:val="000000" w:themeColor="text1"/>
          <w:kern w:val="24"/>
          <w:sz w:val="22"/>
          <w:szCs w:val="22"/>
          <w:lang w:val="en-US"/>
        </w:rPr>
        <w:t xml:space="preserve"> =</w:t>
      </w:r>
      <w:ins w:id="321" w:author=" " w:date="2020-12-28T15:01:00Z">
        <w:r w:rsidR="00F92851" w:rsidRPr="00F92851">
          <w:rPr>
            <w:lang w:val="en-US"/>
            <w:rPrChange w:id="322" w:author=" " w:date="2020-12-28T15:01:00Z">
              <w:rPr/>
            </w:rPrChange>
          </w:rPr>
          <w:t xml:space="preserve"> </w:t>
        </w:r>
        <w:r w:rsidR="00F92851" w:rsidRPr="00F92851">
          <w:rPr>
            <w:rFonts w:ascii="Arial" w:eastAsia="Arial" w:hAnsi="Arial" w:cs="Arial"/>
            <w:color w:val="000000" w:themeColor="text1"/>
            <w:kern w:val="24"/>
            <w:sz w:val="22"/>
            <w:szCs w:val="22"/>
            <w:lang w:val="en-US"/>
          </w:rPr>
          <w:t>49</w:t>
        </w:r>
        <w:r w:rsidR="00F92851">
          <w:rPr>
            <w:rFonts w:ascii="Arial" w:eastAsia="Arial" w:hAnsi="Arial" w:cs="Arial"/>
            <w:color w:val="000000" w:themeColor="text1"/>
            <w:kern w:val="24"/>
            <w:sz w:val="22"/>
            <w:szCs w:val="22"/>
            <w:lang w:val="en-US"/>
          </w:rPr>
          <w:t>,</w:t>
        </w:r>
        <w:r w:rsidR="00F92851" w:rsidRPr="00F92851">
          <w:rPr>
            <w:rFonts w:ascii="Arial" w:eastAsia="Arial" w:hAnsi="Arial" w:cs="Arial"/>
            <w:color w:val="000000" w:themeColor="text1"/>
            <w:kern w:val="24"/>
            <w:sz w:val="22"/>
            <w:szCs w:val="22"/>
            <w:lang w:val="en-US"/>
          </w:rPr>
          <w:t>601</w:t>
        </w:r>
      </w:ins>
      <w:del w:id="323" w:author=" " w:date="2020-12-28T15:01:00Z">
        <w:r w:rsidR="00A22787" w:rsidRPr="00217F43" w:rsidDel="00F92851">
          <w:rPr>
            <w:rFonts w:ascii="Arial" w:eastAsia="Arial" w:hAnsi="Arial" w:cs="Arial"/>
            <w:color w:val="000000" w:themeColor="text1"/>
            <w:kern w:val="24"/>
            <w:sz w:val="22"/>
            <w:szCs w:val="22"/>
            <w:lang w:val="en-US"/>
          </w:rPr>
          <w:delText xml:space="preserve"> 49,588</w:delText>
        </w:r>
      </w:del>
      <w:r w:rsidR="00A22787">
        <w:rPr>
          <w:rFonts w:ascii="Arial" w:eastAsia="Arial" w:hAnsi="Arial" w:cs="Arial"/>
          <w:color w:val="000000" w:themeColor="text1"/>
          <w:kern w:val="24"/>
          <w:sz w:val="22"/>
          <w:szCs w:val="22"/>
          <w:lang w:val="en-US"/>
        </w:rPr>
        <w:t>) detected between H</w:t>
      </w:r>
      <w:r w:rsidR="00A22787" w:rsidRPr="00217F43">
        <w:rPr>
          <w:rFonts w:ascii="Arial" w:eastAsia="Arial" w:hAnsi="Arial" w:cs="Arial"/>
          <w:color w:val="000000" w:themeColor="text1"/>
          <w:kern w:val="24"/>
          <w:sz w:val="22"/>
          <w:szCs w:val="22"/>
          <w:lang w:val="en-US"/>
        </w:rPr>
        <w:t xml:space="preserve">SCs and all other indicated </w:t>
      </w:r>
      <w:r w:rsidR="00A22787">
        <w:rPr>
          <w:rFonts w:ascii="Arial" w:eastAsia="Arial" w:hAnsi="Arial" w:cs="Arial"/>
          <w:color w:val="000000" w:themeColor="text1"/>
          <w:kern w:val="24"/>
          <w:sz w:val="22"/>
          <w:szCs w:val="22"/>
          <w:lang w:val="en-US"/>
        </w:rPr>
        <w:t>population</w:t>
      </w:r>
      <w:r w:rsidR="00A22787" w:rsidRPr="00217F43">
        <w:rPr>
          <w:rFonts w:ascii="Arial" w:eastAsia="Arial" w:hAnsi="Arial" w:cs="Arial"/>
          <w:color w:val="000000" w:themeColor="text1"/>
          <w:kern w:val="24"/>
          <w:sz w:val="22"/>
          <w:szCs w:val="22"/>
          <w:lang w:val="en-US"/>
        </w:rPr>
        <w:t>s</w:t>
      </w:r>
      <w:r w:rsidR="00A22787">
        <w:rPr>
          <w:rFonts w:ascii="Arial" w:eastAsia="Arial" w:hAnsi="Arial" w:cs="Arial"/>
          <w:color w:val="000000" w:themeColor="text1"/>
          <w:kern w:val="24"/>
          <w:sz w:val="22"/>
          <w:szCs w:val="22"/>
          <w:lang w:val="en-US"/>
        </w:rPr>
        <w:t xml:space="preserve">. </w:t>
      </w:r>
      <w:r w:rsidR="00A22787" w:rsidRPr="00217F43">
        <w:rPr>
          <w:rFonts w:ascii="Arial" w:eastAsia="Arial" w:hAnsi="Arial" w:cs="Arial"/>
          <w:color w:val="000000" w:themeColor="text1"/>
          <w:kern w:val="24"/>
          <w:sz w:val="22"/>
          <w:szCs w:val="22"/>
          <w:lang w:val="en-US"/>
        </w:rPr>
        <w:t xml:space="preserve">Depicted are 500 randomly sampled DMRs per cluster. </w:t>
      </w:r>
      <w:r w:rsidR="00A22787">
        <w:rPr>
          <w:rFonts w:ascii="Arial" w:eastAsia="Arial" w:hAnsi="Arial" w:cs="Arial"/>
          <w:color w:val="000000" w:themeColor="text1"/>
          <w:kern w:val="24"/>
          <w:sz w:val="22"/>
          <w:szCs w:val="22"/>
          <w:lang w:val="en-US"/>
        </w:rPr>
        <w:t xml:space="preserve">Each horizontal dash represents </w:t>
      </w:r>
      <w:r w:rsidR="00A22787" w:rsidRPr="00217F43">
        <w:rPr>
          <w:rFonts w:ascii="Arial" w:eastAsia="Arial" w:hAnsi="Arial" w:cs="Arial"/>
          <w:color w:val="000000" w:themeColor="text1"/>
          <w:kern w:val="24"/>
          <w:sz w:val="22"/>
          <w:szCs w:val="22"/>
          <w:lang w:val="en-US"/>
        </w:rPr>
        <w:t>a DMR</w:t>
      </w:r>
      <w:r w:rsidR="00A22787">
        <w:rPr>
          <w:rFonts w:ascii="Arial" w:eastAsia="Arial" w:hAnsi="Arial" w:cs="Arial"/>
          <w:color w:val="000000" w:themeColor="text1"/>
          <w:kern w:val="24"/>
          <w:sz w:val="22"/>
          <w:szCs w:val="22"/>
          <w:lang w:val="en-US"/>
        </w:rPr>
        <w:t>.</w:t>
      </w:r>
      <w:r w:rsidR="00A22787" w:rsidRPr="00217F43">
        <w:rPr>
          <w:rFonts w:ascii="Arial" w:eastAsia="Arial" w:hAnsi="Arial" w:cs="Arial"/>
          <w:color w:val="000000" w:themeColor="text1"/>
          <w:kern w:val="24"/>
          <w:sz w:val="22"/>
          <w:szCs w:val="22"/>
          <w:lang w:val="en-US"/>
        </w:rPr>
        <w:t xml:space="preserve"> Data show the average across the biological replicates</w:t>
      </w:r>
      <w:r w:rsidR="00A22787">
        <w:rPr>
          <w:rFonts w:ascii="Arial" w:eastAsia="Arial" w:hAnsi="Arial" w:cs="Arial"/>
          <w:color w:val="000000" w:themeColor="text1"/>
          <w:kern w:val="24"/>
          <w:sz w:val="22"/>
          <w:szCs w:val="22"/>
          <w:lang w:val="en-US"/>
        </w:rPr>
        <w:t xml:space="preserve">. Nine distinct DNA </w:t>
      </w:r>
      <w:r w:rsidR="00A22787">
        <w:rPr>
          <w:rFonts w:ascii="Arial" w:eastAsia="Arial" w:hAnsi="Arial" w:cs="Arial"/>
          <w:color w:val="000000" w:themeColor="text1"/>
          <w:kern w:val="24"/>
          <w:sz w:val="22"/>
          <w:szCs w:val="22"/>
          <w:lang w:val="en-US"/>
        </w:rPr>
        <w:lastRenderedPageBreak/>
        <w:t xml:space="preserve">methylation clusters were identified by unsupervised </w:t>
      </w:r>
      <w:ins w:id="324" w:author="Stephen Kraemer" w:date="2020-12-23T16:21:00Z">
        <w:r w:rsidR="36679548">
          <w:rPr>
            <w:rFonts w:ascii="Arial" w:eastAsia="Arial" w:hAnsi="Arial" w:cs="Arial"/>
            <w:color w:val="000000" w:themeColor="text1"/>
            <w:kern w:val="24"/>
            <w:sz w:val="22"/>
            <w:szCs w:val="22"/>
            <w:lang w:val="en-US"/>
          </w:rPr>
          <w:t xml:space="preserve">hierarchical </w:t>
        </w:r>
      </w:ins>
      <w:r w:rsidR="00A22787">
        <w:rPr>
          <w:rFonts w:ascii="Arial" w:eastAsia="Arial" w:hAnsi="Arial" w:cs="Arial"/>
          <w:color w:val="000000" w:themeColor="text1"/>
          <w:kern w:val="24"/>
          <w:sz w:val="22"/>
          <w:szCs w:val="22"/>
          <w:lang w:val="en-US"/>
        </w:rPr>
        <w:t>cluster</w:t>
      </w:r>
      <w:ins w:id="325" w:author="Stephen Kraemer" w:date="2020-12-23T16:21:00Z">
        <w:r w:rsidR="76F6FD86">
          <w:rPr>
            <w:rFonts w:ascii="Arial" w:eastAsia="Arial" w:hAnsi="Arial" w:cs="Arial"/>
            <w:color w:val="000000" w:themeColor="text1"/>
            <w:kern w:val="24"/>
            <w:sz w:val="22"/>
            <w:szCs w:val="22"/>
            <w:lang w:val="en-US"/>
          </w:rPr>
          <w:t>ing</w:t>
        </w:r>
      </w:ins>
      <w:r w:rsidR="00A22787">
        <w:rPr>
          <w:rFonts w:ascii="Arial" w:eastAsia="Arial" w:hAnsi="Arial" w:cs="Arial"/>
          <w:color w:val="000000" w:themeColor="text1"/>
          <w:kern w:val="24"/>
          <w:sz w:val="22"/>
          <w:szCs w:val="22"/>
          <w:lang w:val="en-US"/>
        </w:rPr>
        <w:t xml:space="preserve"> </w:t>
      </w:r>
      <w:del w:id="326" w:author="Stephen Kraemer" w:date="2020-12-23T16:21:00Z">
        <w:r w:rsidRPr="5B886884" w:rsidDel="00A22787">
          <w:rPr>
            <w:rFonts w:ascii="Arial" w:eastAsia="Arial" w:hAnsi="Arial" w:cs="Arial"/>
            <w:color w:val="000000" w:themeColor="text1"/>
            <w:sz w:val="22"/>
            <w:szCs w:val="22"/>
            <w:lang w:val="en-US"/>
          </w:rPr>
          <w:delText>analysis</w:delText>
        </w:r>
      </w:del>
      <w:r w:rsidR="00A22787" w:rsidRPr="00217F43">
        <w:rPr>
          <w:rFonts w:ascii="Arial" w:eastAsia="Arial" w:hAnsi="Arial" w:cs="Arial"/>
          <w:color w:val="000000" w:themeColor="text1"/>
          <w:kern w:val="24"/>
          <w:sz w:val="22"/>
          <w:szCs w:val="22"/>
          <w:lang w:val="en-US"/>
        </w:rPr>
        <w:t xml:space="preserve"> on </w:t>
      </w:r>
      <w:ins w:id="327" w:author="Stephen Kraemer" w:date="2020-12-23T16:21:00Z">
        <w:r w:rsidR="1281B688" w:rsidRPr="00217F43">
          <w:rPr>
            <w:rFonts w:ascii="Arial" w:eastAsia="Arial" w:hAnsi="Arial" w:cs="Arial"/>
            <w:color w:val="000000" w:themeColor="text1"/>
            <w:kern w:val="24"/>
            <w:sz w:val="22"/>
            <w:szCs w:val="22"/>
            <w:lang w:val="en-US"/>
          </w:rPr>
          <w:t xml:space="preserve">methylation level </w:t>
        </w:r>
        <w:r w:rsidR="2F42486F" w:rsidRPr="00217F43">
          <w:rPr>
            <w:rFonts w:ascii="Arial" w:eastAsia="Arial" w:hAnsi="Arial" w:cs="Arial"/>
            <w:color w:val="000000" w:themeColor="text1"/>
            <w:kern w:val="24"/>
            <w:sz w:val="22"/>
            <w:szCs w:val="22"/>
            <w:lang w:val="en-US"/>
          </w:rPr>
          <w:t>z</w:t>
        </w:r>
      </w:ins>
      <w:del w:id="328" w:author="Stephen Kraemer" w:date="2020-12-23T16:21:00Z">
        <w:r w:rsidRPr="5B886884" w:rsidDel="00A22787">
          <w:rPr>
            <w:rFonts w:ascii="Arial" w:eastAsia="Arial" w:hAnsi="Arial" w:cs="Arial"/>
            <w:color w:val="000000" w:themeColor="text1"/>
            <w:sz w:val="22"/>
            <w:szCs w:val="22"/>
            <w:lang w:val="en-US"/>
          </w:rPr>
          <w:delText>Z</w:delText>
        </w:r>
      </w:del>
      <w:r w:rsidR="00A22787" w:rsidRPr="00217F43">
        <w:rPr>
          <w:rFonts w:ascii="Arial" w:eastAsia="Arial" w:hAnsi="Arial" w:cs="Arial"/>
          <w:color w:val="000000" w:themeColor="text1"/>
          <w:kern w:val="24"/>
          <w:sz w:val="22"/>
          <w:szCs w:val="22"/>
          <w:lang w:val="en-US"/>
        </w:rPr>
        <w:t>-scores as described in Figure 3C</w:t>
      </w:r>
      <w:r w:rsidR="00A22787">
        <w:rPr>
          <w:rFonts w:ascii="Arial" w:eastAsia="Arial" w:hAnsi="Arial" w:cs="Arial"/>
          <w:color w:val="000000" w:themeColor="text1"/>
          <w:kern w:val="24"/>
          <w:sz w:val="22"/>
          <w:szCs w:val="22"/>
          <w:lang w:val="en-US"/>
        </w:rPr>
        <w:t>.</w:t>
      </w:r>
      <w:r w:rsidR="00A22787" w:rsidRPr="000E6A77">
        <w:rPr>
          <w:rFonts w:ascii="Arial" w:eastAsia="Arial" w:hAnsi="Arial" w:cs="Arial"/>
          <w:color w:val="000000" w:themeColor="text1"/>
          <w:kern w:val="24"/>
          <w:sz w:val="22"/>
          <w:szCs w:val="22"/>
          <w:lang w:val="en-US"/>
        </w:rPr>
        <w:t xml:space="preserve"> </w:t>
      </w:r>
      <w:r w:rsidRPr="5B886884">
        <w:rPr>
          <w:rFonts w:ascii="Arial" w:eastAsia="Arial" w:hAnsi="Arial" w:cs="Arial"/>
          <w:color w:val="000000" w:themeColor="text1"/>
          <w:kern w:val="24"/>
          <w:sz w:val="22"/>
          <w:szCs w:val="22"/>
          <w:lang w:val="en-US"/>
        </w:rPr>
        <w:t>(</w:t>
      </w:r>
      <w:r w:rsidR="006665D8" w:rsidRPr="5B886884">
        <w:rPr>
          <w:rFonts w:ascii="Arial" w:eastAsia="Arial" w:hAnsi="Arial" w:cs="Arial"/>
          <w:b/>
          <w:bCs/>
          <w:color w:val="000000" w:themeColor="text1"/>
          <w:kern w:val="24"/>
          <w:sz w:val="22"/>
          <w:szCs w:val="22"/>
          <w:lang w:val="en-US"/>
        </w:rPr>
        <w:t>c</w:t>
      </w:r>
      <w:r w:rsidRPr="5B886884">
        <w:rPr>
          <w:rFonts w:ascii="Arial" w:eastAsia="Arial" w:hAnsi="Arial" w:cs="Arial"/>
          <w:color w:val="000000" w:themeColor="text1"/>
          <w:kern w:val="24"/>
          <w:sz w:val="22"/>
          <w:szCs w:val="22"/>
          <w:lang w:val="en-US"/>
        </w:rPr>
        <w:t>)</w:t>
      </w:r>
      <w:r w:rsidRPr="006665D8">
        <w:rPr>
          <w:rFonts w:ascii="Arial" w:eastAsia="Arial" w:hAnsi="Arial" w:cs="Arial"/>
          <w:color w:val="000000" w:themeColor="text1"/>
          <w:kern w:val="24"/>
          <w:sz w:val="22"/>
          <w:szCs w:val="22"/>
          <w:lang w:val="en-US"/>
        </w:rPr>
        <w:t xml:space="preserve"> </w:t>
      </w:r>
      <w:r w:rsidR="00A22787">
        <w:rPr>
          <w:rFonts w:ascii="Arial" w:eastAsia="Arial" w:hAnsi="Arial" w:cs="Arial"/>
          <w:color w:val="000000" w:themeColor="text1"/>
          <w:kern w:val="24"/>
          <w:sz w:val="22"/>
          <w:szCs w:val="22"/>
          <w:lang w:val="en-US"/>
        </w:rPr>
        <w:t xml:space="preserve">Number of DMRs per </w:t>
      </w:r>
      <w:r w:rsidR="00A22787" w:rsidRPr="006665D8">
        <w:rPr>
          <w:rFonts w:ascii="Arial" w:eastAsia="Arial" w:hAnsi="Arial" w:cs="Arial"/>
          <w:color w:val="000000" w:themeColor="text1"/>
          <w:kern w:val="24"/>
          <w:sz w:val="22"/>
          <w:szCs w:val="22"/>
          <w:lang w:val="en-US"/>
        </w:rPr>
        <w:t xml:space="preserve">indicated </w:t>
      </w:r>
      <w:r w:rsidR="00A22787" w:rsidRPr="5B886884">
        <w:rPr>
          <w:rFonts w:ascii="Arial" w:eastAsia="Arial" w:hAnsi="Arial" w:cs="Arial"/>
          <w:color w:val="000000" w:themeColor="text1"/>
          <w:kern w:val="24"/>
          <w:sz w:val="22"/>
          <w:szCs w:val="22"/>
          <w:lang w:val="en-US"/>
        </w:rPr>
        <w:t>cluster.</w:t>
      </w:r>
      <w:r w:rsidR="00A22787" w:rsidRPr="5B886884">
        <w:rPr>
          <w:rFonts w:ascii="Arial" w:eastAsia="Arial" w:hAnsi="Arial" w:cs="Arial"/>
          <w:b/>
          <w:bCs/>
          <w:color w:val="000000" w:themeColor="text1"/>
          <w:sz w:val="22"/>
          <w:szCs w:val="22"/>
          <w:lang w:val="en-US"/>
        </w:rPr>
        <w:t xml:space="preserve"> </w:t>
      </w:r>
    </w:p>
    <w:p w14:paraId="70B37CCF" w14:textId="6CE7B778" w:rsidR="005C3C5F" w:rsidRPr="008C0388" w:rsidRDefault="005C3C5F" w:rsidP="5B886884">
      <w:pPr>
        <w:pStyle w:val="NormalWeb"/>
        <w:spacing w:before="0" w:beforeAutospacing="0" w:after="200" w:afterAutospacing="0" w:line="480" w:lineRule="auto"/>
        <w:jc w:val="both"/>
        <w:rPr>
          <w:rFonts w:ascii="Arial" w:eastAsia="Arial" w:hAnsi="Arial" w:cs="Arial"/>
          <w:i/>
          <w:iCs/>
          <w:color w:val="000000" w:themeColor="text1"/>
          <w:kern w:val="24"/>
          <w:sz w:val="22"/>
          <w:szCs w:val="22"/>
          <w:lang w:val="en-US"/>
        </w:rPr>
      </w:pPr>
      <w:r w:rsidRPr="5B886884">
        <w:rPr>
          <w:rFonts w:ascii="Arial" w:eastAsia="Arial" w:hAnsi="Arial" w:cs="Arial"/>
          <w:b/>
          <w:bCs/>
          <w:color w:val="000000" w:themeColor="text1"/>
          <w:kern w:val="24"/>
          <w:sz w:val="22"/>
          <w:szCs w:val="22"/>
          <w:lang w:val="en-US"/>
        </w:rPr>
        <w:t xml:space="preserve">Supplementary figure 4: Transcriptome analysis and Flt3 expression in progenitors from </w:t>
      </w:r>
      <w:r w:rsidRPr="5B886884">
        <w:rPr>
          <w:rFonts w:ascii="Arial" w:eastAsia="Arial" w:hAnsi="Arial" w:cs="Arial"/>
          <w:b/>
          <w:bCs/>
          <w:i/>
          <w:iCs/>
          <w:color w:val="000000" w:themeColor="text1"/>
          <w:kern w:val="24"/>
          <w:sz w:val="22"/>
          <w:szCs w:val="22"/>
          <w:lang w:val="en-US"/>
        </w:rPr>
        <w:t>Dnmt1</w:t>
      </w:r>
      <w:r w:rsidRPr="5B886884">
        <w:rPr>
          <w:rFonts w:ascii="Arial" w:eastAsia="Arial" w:hAnsi="Arial" w:cs="Arial"/>
          <w:b/>
          <w:bCs/>
          <w:color w:val="000000" w:themeColor="text1"/>
          <w:kern w:val="24"/>
          <w:sz w:val="22"/>
          <w:szCs w:val="22"/>
          <w:vertAlign w:val="superscript"/>
          <w:lang w:val="en-US"/>
        </w:rPr>
        <w:t>c/chip</w:t>
      </w:r>
      <w:r w:rsidRPr="5B886884">
        <w:rPr>
          <w:rFonts w:ascii="Arial" w:eastAsia="Arial" w:hAnsi="Arial" w:cs="Arial"/>
          <w:b/>
          <w:bCs/>
          <w:i/>
          <w:iCs/>
          <w:color w:val="000000" w:themeColor="text1"/>
          <w:kern w:val="24"/>
          <w:sz w:val="22"/>
          <w:szCs w:val="22"/>
          <w:lang w:val="en-US"/>
        </w:rPr>
        <w:t xml:space="preserve"> </w:t>
      </w:r>
      <w:r w:rsidRPr="5B886884">
        <w:rPr>
          <w:rFonts w:ascii="Arial" w:eastAsia="Arial" w:hAnsi="Arial" w:cs="Arial"/>
          <w:b/>
          <w:bCs/>
          <w:color w:val="000000" w:themeColor="text1"/>
          <w:kern w:val="24"/>
          <w:sz w:val="22"/>
          <w:szCs w:val="22"/>
          <w:lang w:val="en-US"/>
        </w:rPr>
        <w:t xml:space="preserve">mice. </w:t>
      </w:r>
      <w:r>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a</w:t>
      </w:r>
      <w:r>
        <w:rPr>
          <w:rFonts w:ascii="Arial" w:eastAsia="Arial" w:hAnsi="Arial" w:cs="Arial"/>
          <w:color w:val="000000" w:themeColor="text1"/>
          <w:kern w:val="24"/>
          <w:sz w:val="22"/>
          <w:szCs w:val="22"/>
          <w:lang w:val="en-US"/>
        </w:rPr>
        <w:t>) V</w:t>
      </w:r>
      <w:ins w:id="329" w:author="Stephen Kraemer" w:date="2020-12-23T16:27:00Z">
        <w:r w:rsidR="303FF042">
          <w:rPr>
            <w:rFonts w:ascii="Arial" w:eastAsia="Arial" w:hAnsi="Arial" w:cs="Arial"/>
            <w:color w:val="000000" w:themeColor="text1"/>
            <w:kern w:val="24"/>
            <w:sz w:val="22"/>
            <w:szCs w:val="22"/>
            <w:lang w:val="en-US"/>
          </w:rPr>
          <w:t>o</w:t>
        </w:r>
      </w:ins>
      <w:del w:id="330" w:author="Stephen Kraemer" w:date="2020-12-23T16:27:00Z">
        <w:r w:rsidRPr="5B886884" w:rsidDel="005C3C5F">
          <w:rPr>
            <w:rFonts w:ascii="Arial" w:eastAsia="Arial" w:hAnsi="Arial" w:cs="Arial"/>
            <w:color w:val="000000" w:themeColor="text1"/>
            <w:sz w:val="22"/>
            <w:szCs w:val="22"/>
            <w:lang w:val="en-US"/>
          </w:rPr>
          <w:delText>u</w:delText>
        </w:r>
      </w:del>
      <w:r>
        <w:rPr>
          <w:rFonts w:ascii="Arial" w:eastAsia="Arial" w:hAnsi="Arial" w:cs="Arial"/>
          <w:color w:val="000000" w:themeColor="text1"/>
          <w:kern w:val="24"/>
          <w:sz w:val="22"/>
          <w:szCs w:val="22"/>
          <w:lang w:val="en-US"/>
        </w:rPr>
        <w:t xml:space="preserve">lcano </w:t>
      </w:r>
      <w:ins w:id="331" w:author="Stephen Kraemer" w:date="2020-12-23T16:27:00Z">
        <w:r w:rsidR="1F242DA6">
          <w:rPr>
            <w:rFonts w:ascii="Arial" w:eastAsia="Arial" w:hAnsi="Arial" w:cs="Arial"/>
            <w:color w:val="000000" w:themeColor="text1"/>
            <w:kern w:val="24"/>
            <w:sz w:val="22"/>
            <w:szCs w:val="22"/>
            <w:lang w:val="en-US"/>
          </w:rPr>
          <w:t>p</w:t>
        </w:r>
      </w:ins>
      <w:del w:id="332" w:author="Stephen Kraemer" w:date="2020-12-23T16:27:00Z">
        <w:r w:rsidRPr="5B886884" w:rsidDel="005C3C5F">
          <w:rPr>
            <w:rFonts w:ascii="Arial" w:eastAsia="Arial" w:hAnsi="Arial" w:cs="Arial"/>
            <w:color w:val="000000" w:themeColor="text1"/>
            <w:sz w:val="22"/>
            <w:szCs w:val="22"/>
            <w:lang w:val="en-US"/>
          </w:rPr>
          <w:delText>b</w:delText>
        </w:r>
      </w:del>
      <w:r>
        <w:rPr>
          <w:rFonts w:ascii="Arial" w:eastAsia="Arial" w:hAnsi="Arial" w:cs="Arial"/>
          <w:color w:val="000000" w:themeColor="text1"/>
          <w:kern w:val="24"/>
          <w:sz w:val="22"/>
          <w:szCs w:val="22"/>
          <w:lang w:val="en-US"/>
        </w:rPr>
        <w:t xml:space="preserve">lot showing a comparison between the transcriptomes of </w:t>
      </w:r>
      <w:proofErr w:type="spellStart"/>
      <w:r w:rsidRPr="5B886884">
        <w:rPr>
          <w:rFonts w:ascii="Arial" w:eastAsia="Arial" w:hAnsi="Arial" w:cs="Arial"/>
          <w:color w:val="000000" w:themeColor="text1"/>
          <w:kern w:val="24"/>
          <w:sz w:val="22"/>
          <w:szCs w:val="22"/>
          <w:lang w:val="en-US"/>
        </w:rPr>
        <w:t>cMoPs</w:t>
      </w:r>
      <w:proofErr w:type="spellEnd"/>
      <w:r>
        <w:rPr>
          <w:rFonts w:ascii="Arial" w:eastAsia="Arial" w:hAnsi="Arial" w:cs="Arial"/>
          <w:color w:val="000000" w:themeColor="text1"/>
          <w:kern w:val="24"/>
          <w:sz w:val="22"/>
          <w:szCs w:val="22"/>
          <w:lang w:val="en-US"/>
        </w:rPr>
        <w:t xml:space="preserve"> isolated from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or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mice (n = 4 biologically independent samples each). </w:t>
      </w:r>
      <w:r w:rsidRPr="00536567">
        <w:rPr>
          <w:rFonts w:ascii="Arial" w:eastAsia="Arial" w:hAnsi="Arial" w:cs="Arial"/>
          <w:color w:val="000000" w:themeColor="text1"/>
          <w:kern w:val="24"/>
          <w:sz w:val="22"/>
          <w:szCs w:val="22"/>
          <w:lang w:val="en-US"/>
        </w:rPr>
        <w:t xml:space="preserve">Differentially expressed genes are represented by black dots. A positive fold change </w:t>
      </w:r>
      <w:r w:rsidR="00910B56">
        <w:rPr>
          <w:rFonts w:ascii="Arial" w:eastAsia="Arial" w:hAnsi="Arial" w:cs="Arial"/>
          <w:color w:val="000000" w:themeColor="text1"/>
          <w:kern w:val="24"/>
          <w:sz w:val="22"/>
          <w:szCs w:val="22"/>
          <w:lang w:val="en-US"/>
        </w:rPr>
        <w:t>indicates</w:t>
      </w:r>
      <w:r w:rsidRPr="00536567">
        <w:rPr>
          <w:rFonts w:ascii="Arial" w:eastAsia="Arial" w:hAnsi="Arial" w:cs="Arial"/>
          <w:color w:val="000000" w:themeColor="text1"/>
          <w:kern w:val="24"/>
          <w:sz w:val="22"/>
          <w:szCs w:val="22"/>
          <w:lang w:val="en-US"/>
        </w:rPr>
        <w:t xml:space="preserve"> transcripts with decreased expression and a negative fold change </w:t>
      </w:r>
      <w:r w:rsidR="00910B56">
        <w:rPr>
          <w:rFonts w:ascii="Arial" w:eastAsia="Arial" w:hAnsi="Arial" w:cs="Arial"/>
          <w:color w:val="000000" w:themeColor="text1"/>
          <w:kern w:val="24"/>
          <w:sz w:val="22"/>
          <w:szCs w:val="22"/>
          <w:lang w:val="en-US"/>
        </w:rPr>
        <w:t>indicates</w:t>
      </w:r>
      <w:r w:rsidR="00910B56" w:rsidRPr="00536567">
        <w:rPr>
          <w:rFonts w:ascii="Arial" w:eastAsia="Arial" w:hAnsi="Arial" w:cs="Arial"/>
          <w:color w:val="000000" w:themeColor="text1"/>
          <w:kern w:val="24"/>
          <w:sz w:val="22"/>
          <w:szCs w:val="22"/>
          <w:lang w:val="en-US"/>
        </w:rPr>
        <w:t xml:space="preserve"> </w:t>
      </w:r>
      <w:r w:rsidR="00910B56">
        <w:rPr>
          <w:rFonts w:ascii="Arial" w:eastAsia="Arial" w:hAnsi="Arial" w:cs="Arial"/>
          <w:color w:val="000000" w:themeColor="text1"/>
          <w:kern w:val="24"/>
          <w:sz w:val="22"/>
          <w:szCs w:val="22"/>
          <w:lang w:val="en-US"/>
        </w:rPr>
        <w:t xml:space="preserve">genes </w:t>
      </w:r>
      <w:r w:rsidRPr="00536567">
        <w:rPr>
          <w:rFonts w:ascii="Arial" w:eastAsia="Arial" w:hAnsi="Arial" w:cs="Arial"/>
          <w:color w:val="000000" w:themeColor="text1"/>
          <w:kern w:val="24"/>
          <w:sz w:val="22"/>
          <w:szCs w:val="22"/>
          <w:lang w:val="en-US"/>
        </w:rPr>
        <w:t xml:space="preserve">with increased expression in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proofErr w:type="spellStart"/>
      <w:r w:rsidRPr="00536567">
        <w:rPr>
          <w:rFonts w:ascii="Arial" w:hAnsi="Arial" w:cs="Arial"/>
          <w:color w:val="000000"/>
          <w:sz w:val="22"/>
          <w:szCs w:val="22"/>
          <w:lang w:val="en-US"/>
        </w:rPr>
        <w:t>cMoP</w:t>
      </w:r>
      <w:proofErr w:type="spellEnd"/>
      <w:r w:rsidRPr="5B886884">
        <w:rPr>
          <w:rFonts w:ascii="Arial" w:eastAsia="Arial" w:hAnsi="Arial" w:cs="Arial"/>
          <w:color w:val="000000" w:themeColor="text1"/>
          <w:kern w:val="24"/>
          <w:sz w:val="22"/>
          <w:szCs w:val="22"/>
          <w:lang w:val="en-US"/>
        </w:rPr>
        <w:t xml:space="preserve">. Dnmt1 and Flt3 transcripts are highlighted. </w:t>
      </w:r>
      <w:r w:rsidRPr="00FB165B">
        <w:rPr>
          <w:rFonts w:ascii="Arial" w:hAnsi="Arial" w:cs="Arial"/>
          <w:color w:val="000000"/>
          <w:sz w:val="22"/>
          <w:szCs w:val="22"/>
          <w:lang w:val="en-US"/>
        </w:rPr>
        <w:t>Cutoff criteria were a</w:t>
      </w:r>
      <w:ins w:id="333" w:author="Stephen Kraemer" w:date="2020-12-23T16:28:00Z">
        <w:r w:rsidR="67218D1D" w:rsidRPr="00FB165B">
          <w:rPr>
            <w:rFonts w:ascii="Arial" w:hAnsi="Arial" w:cs="Arial"/>
            <w:color w:val="000000"/>
            <w:sz w:val="22"/>
            <w:szCs w:val="22"/>
            <w:lang w:val="en-US"/>
          </w:rPr>
          <w:t>n absolute</w:t>
        </w:r>
      </w:ins>
      <w:r w:rsidRPr="00FB165B">
        <w:rPr>
          <w:rFonts w:ascii="Arial" w:hAnsi="Arial" w:cs="Arial"/>
          <w:color w:val="000000"/>
          <w:sz w:val="22"/>
          <w:szCs w:val="22"/>
          <w:lang w:val="en-US"/>
        </w:rPr>
        <w:t xml:space="preserve"> log</w:t>
      </w:r>
      <w:ins w:id="334" w:author="Stephen Kraemer" w:date="2020-12-23T16:05:00Z">
        <w:r w:rsidR="17BDC809" w:rsidRPr="5B886884">
          <w:rPr>
            <w:rFonts w:ascii="Arial" w:hAnsi="Arial" w:cs="Arial"/>
            <w:color w:val="000000"/>
            <w:sz w:val="22"/>
            <w:szCs w:val="22"/>
            <w:vertAlign w:val="subscript"/>
            <w:lang w:val="en-US"/>
            <w:rPrChange w:id="335" w:author="Stephen Kraemer" w:date="2020-12-23T16:05:00Z">
              <w:rPr>
                <w:rFonts w:ascii="Arial" w:hAnsi="Arial" w:cs="Arial"/>
                <w:color w:val="000000" w:themeColor="text1"/>
                <w:sz w:val="22"/>
                <w:szCs w:val="22"/>
                <w:lang w:val="en-US"/>
              </w:rPr>
            </w:rPrChange>
          </w:rPr>
          <w:t>2</w:t>
        </w:r>
      </w:ins>
      <w:r w:rsidRPr="00FB165B">
        <w:rPr>
          <w:rFonts w:ascii="Arial" w:hAnsi="Arial" w:cs="Arial"/>
          <w:color w:val="000000"/>
          <w:sz w:val="22"/>
          <w:szCs w:val="22"/>
          <w:lang w:val="en-US"/>
        </w:rPr>
        <w:t xml:space="preserve"> fold</w:t>
      </w:r>
      <w:ins w:id="336" w:author="Stephen Kraemer" w:date="2020-12-23T16:05:00Z">
        <w:r w:rsidR="1E09FDAA" w:rsidRPr="00FB165B">
          <w:rPr>
            <w:rFonts w:ascii="Arial" w:hAnsi="Arial" w:cs="Arial"/>
            <w:color w:val="000000"/>
            <w:sz w:val="22"/>
            <w:szCs w:val="22"/>
            <w:lang w:val="en-US"/>
          </w:rPr>
          <w:t xml:space="preserve"> change</w:t>
        </w:r>
      </w:ins>
      <w:r w:rsidRPr="00FB165B">
        <w:rPr>
          <w:rFonts w:ascii="Arial" w:hAnsi="Arial" w:cs="Arial"/>
          <w:color w:val="000000"/>
          <w:sz w:val="22"/>
          <w:szCs w:val="22"/>
          <w:lang w:val="en-US"/>
        </w:rPr>
        <w:t xml:space="preserve"> difference ≥ 0.58 </w:t>
      </w:r>
      <w:del w:id="337" w:author="Stephen Kraemer" w:date="2020-12-23T16:28:00Z">
        <w:r w:rsidRPr="5B886884" w:rsidDel="005C3C5F">
          <w:rPr>
            <w:rFonts w:ascii="Arial" w:hAnsi="Arial" w:cs="Arial"/>
            <w:color w:val="000000" w:themeColor="text1"/>
            <w:sz w:val="22"/>
            <w:szCs w:val="22"/>
            <w:lang w:val="en-US"/>
          </w:rPr>
          <w:delText>or -0.58</w:delText>
        </w:r>
      </w:del>
      <w:r w:rsidRPr="00FB165B">
        <w:rPr>
          <w:rFonts w:ascii="Arial" w:hAnsi="Arial" w:cs="Arial"/>
          <w:color w:val="000000"/>
          <w:sz w:val="22"/>
          <w:szCs w:val="22"/>
          <w:lang w:val="en-US"/>
        </w:rPr>
        <w:t xml:space="preserve"> and a p-value ≤ 0.05.</w:t>
      </w:r>
      <w:r w:rsidRPr="5B886884">
        <w:rPr>
          <w:rFonts w:ascii="Arial" w:eastAsia="Arial" w:hAnsi="Arial" w:cs="Arial"/>
          <w:color w:val="000000" w:themeColor="text1"/>
          <w:kern w:val="24"/>
          <w:sz w:val="22"/>
          <w:szCs w:val="22"/>
          <w:lang w:val="en-US"/>
        </w:rPr>
        <w:t xml:space="preserve"> (</w:t>
      </w:r>
      <w:r w:rsidRPr="5B886884">
        <w:rPr>
          <w:rFonts w:ascii="Arial" w:eastAsia="Arial" w:hAnsi="Arial" w:cs="Arial"/>
          <w:b/>
          <w:bCs/>
          <w:color w:val="000000" w:themeColor="text1"/>
          <w:kern w:val="24"/>
          <w:sz w:val="22"/>
          <w:szCs w:val="22"/>
          <w:lang w:val="en-US"/>
        </w:rPr>
        <w:t>b</w:t>
      </w:r>
      <w:r w:rsidRPr="5B886884">
        <w:rPr>
          <w:rFonts w:ascii="Arial" w:eastAsia="Arial" w:hAnsi="Arial" w:cs="Arial"/>
          <w:color w:val="000000" w:themeColor="text1"/>
          <w:kern w:val="24"/>
          <w:sz w:val="22"/>
          <w:szCs w:val="22"/>
          <w:lang w:val="en-US"/>
        </w:rPr>
        <w:t xml:space="preserve">) </w:t>
      </w:r>
      <w:commentRangeStart w:id="338"/>
      <w:r w:rsidRPr="00FB165B">
        <w:rPr>
          <w:rFonts w:ascii="Arial" w:eastAsia="Arial" w:hAnsi="Arial" w:cs="Arial"/>
          <w:color w:val="000000" w:themeColor="text1"/>
          <w:kern w:val="24"/>
          <w:sz w:val="22"/>
          <w:szCs w:val="22"/>
          <w:lang w:val="en-US"/>
        </w:rPr>
        <w:t>Dendrogram</w:t>
      </w:r>
      <w:commentRangeEnd w:id="338"/>
      <w:r w:rsidR="00E71E1B">
        <w:rPr>
          <w:rStyle w:val="CommentReference"/>
          <w:rFonts w:asciiTheme="minorHAnsi" w:eastAsiaTheme="minorHAnsi" w:hAnsiTheme="minorHAnsi" w:cstheme="minorBidi"/>
          <w:lang w:eastAsia="en-US"/>
        </w:rPr>
        <w:commentReference w:id="338"/>
      </w:r>
      <w:r w:rsidRPr="00FB165B">
        <w:rPr>
          <w:rFonts w:ascii="Arial" w:eastAsia="Arial" w:hAnsi="Arial" w:cs="Arial"/>
          <w:color w:val="000000" w:themeColor="text1"/>
          <w:kern w:val="24"/>
          <w:sz w:val="22"/>
          <w:szCs w:val="22"/>
          <w:lang w:val="en-US"/>
        </w:rPr>
        <w:t xml:space="preserve"> showing a closer hierarchical relationship of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sidRPr="5B886884">
        <w:rPr>
          <w:rFonts w:ascii="Arial" w:eastAsia="Arial" w:hAnsi="Arial" w:cs="Arial"/>
          <w:color w:val="000000" w:themeColor="text1"/>
          <w:kern w:val="24"/>
          <w:sz w:val="22"/>
          <w:szCs w:val="22"/>
          <w:lang w:val="en-US"/>
        </w:rPr>
        <w:t xml:space="preserve">MDPs with </w:t>
      </w:r>
      <w:proofErr w:type="spellStart"/>
      <w:r w:rsidRPr="5B886884">
        <w:rPr>
          <w:rFonts w:ascii="Arial" w:eastAsia="Arial" w:hAnsi="Arial" w:cs="Arial"/>
          <w:color w:val="000000" w:themeColor="text1"/>
          <w:kern w:val="24"/>
          <w:sz w:val="22"/>
          <w:szCs w:val="22"/>
          <w:lang w:val="en-US"/>
        </w:rPr>
        <w:t>cMoPs</w:t>
      </w:r>
      <w:proofErr w:type="spellEnd"/>
      <w:r w:rsidRPr="5B886884">
        <w:rPr>
          <w:rFonts w:ascii="Arial" w:eastAsia="Arial" w:hAnsi="Arial" w:cs="Arial"/>
          <w:color w:val="000000" w:themeColor="text1"/>
          <w:kern w:val="24"/>
          <w:sz w:val="22"/>
          <w:szCs w:val="22"/>
          <w:lang w:val="en-US"/>
        </w:rPr>
        <w:t xml:space="preserve"> than with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sidRPr="5B886884">
        <w:rPr>
          <w:rFonts w:ascii="Arial" w:eastAsia="Arial" w:hAnsi="Arial" w:cs="Arial"/>
          <w:b/>
          <w:bCs/>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MDPs. In contrast to the MDPs,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sidRPr="5B886884">
        <w:rPr>
          <w:rFonts w:ascii="Arial" w:eastAsia="Arial" w:hAnsi="Arial" w:cs="Arial"/>
          <w:color w:val="000000" w:themeColor="text1"/>
          <w:kern w:val="24"/>
          <w:sz w:val="22"/>
          <w:szCs w:val="22"/>
          <w:lang w:val="en-US"/>
        </w:rPr>
        <w:t xml:space="preserve">and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sidRPr="5B886884">
        <w:rPr>
          <w:rFonts w:ascii="Arial" w:eastAsia="Arial" w:hAnsi="Arial" w:cs="Arial"/>
          <w:b/>
          <w:bCs/>
          <w:color w:val="000000" w:themeColor="text1"/>
          <w:kern w:val="24"/>
          <w:sz w:val="22"/>
          <w:szCs w:val="22"/>
          <w:lang w:val="en-US"/>
        </w:rPr>
        <w:t xml:space="preserve"> </w:t>
      </w:r>
      <w:proofErr w:type="spellStart"/>
      <w:r w:rsidRPr="5B886884">
        <w:rPr>
          <w:rFonts w:ascii="Arial" w:eastAsia="Arial" w:hAnsi="Arial" w:cs="Arial"/>
          <w:color w:val="000000" w:themeColor="text1"/>
          <w:kern w:val="24"/>
          <w:sz w:val="22"/>
          <w:szCs w:val="22"/>
          <w:lang w:val="en-US"/>
        </w:rPr>
        <w:t>cMoPs</w:t>
      </w:r>
      <w:proofErr w:type="spellEnd"/>
      <w:r w:rsidRPr="5B886884">
        <w:rPr>
          <w:rFonts w:ascii="Arial" w:eastAsia="Arial" w:hAnsi="Arial" w:cs="Arial"/>
          <w:color w:val="000000" w:themeColor="text1"/>
          <w:kern w:val="24"/>
          <w:sz w:val="22"/>
          <w:szCs w:val="22"/>
          <w:lang w:val="en-US"/>
        </w:rPr>
        <w:t xml:space="preserve"> cluster</w:t>
      </w:r>
      <w:r w:rsidR="00910B56" w:rsidRPr="5B886884">
        <w:rPr>
          <w:rFonts w:ascii="Arial" w:eastAsia="Arial" w:hAnsi="Arial" w:cs="Arial"/>
          <w:color w:val="000000" w:themeColor="text1"/>
          <w:kern w:val="24"/>
          <w:sz w:val="22"/>
          <w:szCs w:val="22"/>
          <w:lang w:val="en-US"/>
        </w:rPr>
        <w:t>ed</w:t>
      </w:r>
      <w:r w:rsidRPr="5B886884">
        <w:rPr>
          <w:rFonts w:ascii="Arial" w:eastAsia="Arial" w:hAnsi="Arial" w:cs="Arial"/>
          <w:color w:val="000000" w:themeColor="text1"/>
          <w:kern w:val="24"/>
          <w:sz w:val="22"/>
          <w:szCs w:val="22"/>
          <w:lang w:val="en-US"/>
        </w:rPr>
        <w:t xml:space="preserve"> closely together. (</w:t>
      </w:r>
      <w:r w:rsidRPr="5B886884">
        <w:rPr>
          <w:rFonts w:ascii="Arial" w:eastAsia="Arial" w:hAnsi="Arial" w:cs="Arial"/>
          <w:b/>
          <w:bCs/>
          <w:color w:val="000000" w:themeColor="text1"/>
          <w:kern w:val="24"/>
          <w:sz w:val="22"/>
          <w:szCs w:val="22"/>
          <w:lang w:val="en-US"/>
        </w:rPr>
        <w:t>c</w:t>
      </w:r>
      <w:r w:rsidRPr="5B886884">
        <w:rPr>
          <w:rFonts w:ascii="Arial" w:eastAsia="Arial" w:hAnsi="Arial" w:cs="Arial"/>
          <w:color w:val="000000" w:themeColor="text1"/>
          <w:kern w:val="24"/>
          <w:sz w:val="22"/>
          <w:szCs w:val="22"/>
          <w:lang w:val="en-US"/>
        </w:rPr>
        <w:t>) Reduced m</w:t>
      </w:r>
      <w:r w:rsidRPr="00536567">
        <w:rPr>
          <w:rFonts w:ascii="Arial" w:eastAsia="Arial" w:hAnsi="Arial" w:cs="Arial"/>
          <w:color w:val="000000" w:themeColor="text1"/>
          <w:kern w:val="24"/>
          <w:sz w:val="22"/>
          <w:szCs w:val="22"/>
          <w:lang w:val="en-US"/>
        </w:rPr>
        <w:t>ean fluorescence intensity (MFI) of</w:t>
      </w:r>
      <w:r>
        <w:rPr>
          <w:rFonts w:ascii="Arial" w:eastAsia="Arial" w:hAnsi="Arial" w:cs="Arial"/>
          <w:color w:val="000000" w:themeColor="text1"/>
          <w:kern w:val="24"/>
          <w:sz w:val="22"/>
          <w:szCs w:val="22"/>
          <w:lang w:val="en-US"/>
        </w:rPr>
        <w:t xml:space="preserve"> </w:t>
      </w:r>
      <w:r w:rsidRPr="00957C3F">
        <w:rPr>
          <w:rFonts w:ascii="Arial" w:eastAsia="Arial" w:hAnsi="Arial" w:cs="Arial"/>
          <w:color w:val="000000" w:themeColor="text1"/>
          <w:kern w:val="24"/>
          <w:sz w:val="22"/>
          <w:szCs w:val="22"/>
          <w:lang w:val="en-US"/>
        </w:rPr>
        <w:t>F</w:t>
      </w:r>
      <w:r>
        <w:rPr>
          <w:rFonts w:ascii="Arial" w:eastAsia="Arial" w:hAnsi="Arial" w:cs="Arial"/>
          <w:color w:val="000000" w:themeColor="text1"/>
          <w:kern w:val="24"/>
          <w:sz w:val="22"/>
          <w:szCs w:val="22"/>
          <w:lang w:val="en-US"/>
        </w:rPr>
        <w:t>LT</w:t>
      </w:r>
      <w:r w:rsidRPr="00957C3F">
        <w:rPr>
          <w:rFonts w:ascii="Arial" w:eastAsia="Arial" w:hAnsi="Arial" w:cs="Arial"/>
          <w:color w:val="000000" w:themeColor="text1"/>
          <w:kern w:val="24"/>
          <w:sz w:val="22"/>
          <w:szCs w:val="22"/>
          <w:lang w:val="en-US"/>
        </w:rPr>
        <w:t xml:space="preserve">3 </w:t>
      </w:r>
      <w:r>
        <w:rPr>
          <w:rFonts w:ascii="Arial" w:eastAsia="Arial" w:hAnsi="Arial" w:cs="Arial"/>
          <w:color w:val="000000" w:themeColor="text1"/>
          <w:kern w:val="24"/>
          <w:sz w:val="22"/>
          <w:szCs w:val="22"/>
          <w:lang w:val="en-US"/>
        </w:rPr>
        <w:t xml:space="preserve">surface protein </w:t>
      </w:r>
      <w:r w:rsidRPr="00957C3F">
        <w:rPr>
          <w:rFonts w:ascii="Arial" w:eastAsia="Arial" w:hAnsi="Arial" w:cs="Arial"/>
          <w:color w:val="000000" w:themeColor="text1"/>
          <w:kern w:val="24"/>
          <w:sz w:val="22"/>
          <w:szCs w:val="22"/>
          <w:lang w:val="en-US"/>
        </w:rPr>
        <w:t xml:space="preserve">expression </w:t>
      </w:r>
      <w:r>
        <w:rPr>
          <w:rFonts w:ascii="Arial" w:eastAsia="Arial" w:hAnsi="Arial" w:cs="Arial"/>
          <w:color w:val="000000" w:themeColor="text1"/>
          <w:kern w:val="24"/>
          <w:sz w:val="22"/>
          <w:szCs w:val="22"/>
          <w:lang w:val="en-US"/>
        </w:rPr>
        <w:t>o</w:t>
      </w:r>
      <w:r w:rsidRPr="00957C3F">
        <w:rPr>
          <w:rFonts w:ascii="Arial" w:eastAsia="Arial" w:hAnsi="Arial" w:cs="Arial"/>
          <w:color w:val="000000" w:themeColor="text1"/>
          <w:kern w:val="24"/>
          <w:sz w:val="22"/>
          <w:szCs w:val="22"/>
          <w:lang w:val="en-US"/>
        </w:rPr>
        <w:t>n LSK</w:t>
      </w:r>
      <w:r>
        <w:rPr>
          <w:rFonts w:ascii="Arial" w:eastAsia="Arial" w:hAnsi="Arial" w:cs="Arial"/>
          <w:color w:val="000000" w:themeColor="text1"/>
          <w:kern w:val="24"/>
          <w:sz w:val="22"/>
          <w:szCs w:val="22"/>
          <w:lang w:val="en-US"/>
        </w:rPr>
        <w:t xml:space="preserve"> </w:t>
      </w:r>
      <w:r w:rsidRPr="00DA707B">
        <w:rPr>
          <w:rFonts w:ascii="Arial" w:eastAsia="Arial" w:hAnsi="Arial" w:cs="Arial"/>
          <w:color w:val="000000" w:themeColor="text1"/>
          <w:kern w:val="24"/>
          <w:sz w:val="22"/>
          <w:szCs w:val="22"/>
          <w:lang w:val="en-US"/>
        </w:rPr>
        <w:t xml:space="preserve">stem/progenitor </w:t>
      </w:r>
      <w:r>
        <w:rPr>
          <w:rFonts w:ascii="Arial" w:eastAsia="Arial" w:hAnsi="Arial" w:cs="Arial"/>
          <w:color w:val="000000" w:themeColor="text1"/>
          <w:kern w:val="24"/>
          <w:sz w:val="22"/>
          <w:szCs w:val="22"/>
          <w:lang w:val="en-US"/>
        </w:rPr>
        <w:t>cells</w:t>
      </w:r>
      <w:r w:rsidRPr="00957C3F">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from</w:t>
      </w:r>
      <w:r w:rsidRPr="00957C3F">
        <w:rPr>
          <w:rFonts w:ascii="Arial" w:eastAsia="Arial" w:hAnsi="Arial" w:cs="Arial"/>
          <w:color w:val="000000" w:themeColor="text1"/>
          <w:kern w:val="24"/>
          <w:sz w:val="22"/>
          <w:szCs w:val="22"/>
          <w:lang w:val="en-US"/>
        </w:rPr>
        <w:t xml:space="preserve">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sidRPr="5B886884">
        <w:rPr>
          <w:rFonts w:ascii="Arial" w:eastAsia="Arial" w:hAnsi="Arial" w:cs="Arial"/>
          <w:i/>
          <w:iCs/>
          <w:color w:val="000000" w:themeColor="text1"/>
          <w:kern w:val="24"/>
          <w:sz w:val="22"/>
          <w:szCs w:val="22"/>
          <w:lang w:val="en-US"/>
        </w:rPr>
        <w:t xml:space="preserve"> </w:t>
      </w:r>
      <w:r w:rsidR="00910B56">
        <w:rPr>
          <w:rFonts w:ascii="Arial" w:eastAsia="Arial" w:hAnsi="Arial" w:cs="Arial"/>
          <w:color w:val="000000" w:themeColor="text1"/>
          <w:kern w:val="24"/>
          <w:sz w:val="22"/>
          <w:szCs w:val="22"/>
          <w:lang w:val="en-US"/>
        </w:rPr>
        <w:t xml:space="preserve">mice </w:t>
      </w:r>
      <w:r>
        <w:rPr>
          <w:rFonts w:ascii="Arial" w:eastAsia="Arial" w:hAnsi="Arial" w:cs="Arial"/>
          <w:color w:val="000000" w:themeColor="text1"/>
          <w:kern w:val="24"/>
          <w:sz w:val="22"/>
          <w:szCs w:val="22"/>
          <w:lang w:val="en-US"/>
        </w:rPr>
        <w:t xml:space="preserve">as compared to </w:t>
      </w:r>
      <w:r w:rsidR="00910B56">
        <w:rPr>
          <w:rFonts w:ascii="Arial" w:eastAsia="Arial" w:hAnsi="Arial" w:cs="Arial"/>
          <w:color w:val="000000" w:themeColor="text1"/>
          <w:kern w:val="24"/>
          <w:sz w:val="22"/>
          <w:szCs w:val="22"/>
          <w:lang w:val="en-US"/>
        </w:rPr>
        <w:t xml:space="preserve">those from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mice (n = 7 each) determined by flow cytometry.</w:t>
      </w:r>
      <w:r w:rsidRPr="009051C3">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Each symbol represents an individual mouse; small horizontal lines indicate</w:t>
      </w:r>
      <w:r>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 xml:space="preserve">the mean ± </w:t>
      </w:r>
      <w:proofErr w:type="spellStart"/>
      <w:r w:rsidRPr="002B67AB">
        <w:rPr>
          <w:rFonts w:ascii="Arial" w:eastAsia="Arial" w:hAnsi="Arial" w:cs="Arial"/>
          <w:color w:val="000000" w:themeColor="text1"/>
          <w:kern w:val="24"/>
          <w:sz w:val="22"/>
          <w:szCs w:val="22"/>
          <w:lang w:val="en-US"/>
        </w:rPr>
        <w:t>s.d.</w:t>
      </w:r>
      <w:proofErr w:type="spellEnd"/>
      <w:r w:rsidRPr="002B67AB">
        <w:rPr>
          <w:rFonts w:ascii="Arial" w:eastAsia="Arial" w:hAnsi="Arial" w:cs="Arial"/>
          <w:color w:val="000000" w:themeColor="text1"/>
          <w:kern w:val="24"/>
          <w:sz w:val="22"/>
          <w:szCs w:val="22"/>
          <w:lang w:val="en-US"/>
        </w:rPr>
        <w:t xml:space="preserve"> </w:t>
      </w:r>
      <w:r w:rsidRPr="000B5F69">
        <w:rPr>
          <w:rFonts w:ascii="Arial" w:eastAsia="Arial" w:hAnsi="Arial" w:cs="Arial"/>
          <w:color w:val="000000" w:themeColor="text1"/>
          <w:kern w:val="24"/>
          <w:sz w:val="22"/>
          <w:szCs w:val="22"/>
          <w:lang w:val="en-US"/>
        </w:rPr>
        <w:t>(unpaired t-test, two-tailed).</w:t>
      </w:r>
      <w:r w:rsidRPr="009051C3">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w:t>
      </w:r>
      <w:r w:rsidRPr="5B886884">
        <w:rPr>
          <w:rFonts w:ascii="Arial" w:eastAsia="Arial" w:hAnsi="Arial" w:cs="Arial"/>
          <w:b/>
          <w:bCs/>
          <w:color w:val="000000" w:themeColor="text1"/>
          <w:kern w:val="24"/>
          <w:sz w:val="22"/>
          <w:szCs w:val="22"/>
          <w:lang w:val="en-US"/>
        </w:rPr>
        <w:t>d</w:t>
      </w:r>
      <w:r>
        <w:rPr>
          <w:rFonts w:ascii="Arial" w:eastAsia="Arial" w:hAnsi="Arial" w:cs="Arial"/>
          <w:color w:val="000000" w:themeColor="text1"/>
          <w:kern w:val="24"/>
          <w:sz w:val="22"/>
          <w:szCs w:val="22"/>
          <w:lang w:val="en-US"/>
        </w:rPr>
        <w:t xml:space="preserve">) </w:t>
      </w:r>
      <w:commentRangeStart w:id="339"/>
      <w:r>
        <w:rPr>
          <w:rFonts w:ascii="Arial" w:eastAsia="Arial" w:hAnsi="Arial" w:cs="Arial"/>
          <w:color w:val="000000" w:themeColor="text1"/>
          <w:kern w:val="24"/>
          <w:sz w:val="22"/>
          <w:szCs w:val="22"/>
          <w:lang w:val="en-US"/>
        </w:rPr>
        <w:t xml:space="preserve">Representative flow cytometry images showing increased living cell count in cultured FLT3-transduced c-kit-enriched </w:t>
      </w:r>
      <w:r w:rsidRPr="5B886884">
        <w:rPr>
          <w:rFonts w:ascii="Arial" w:eastAsia="Arial" w:hAnsi="Arial" w:cs="Arial"/>
          <w:i/>
          <w:iCs/>
          <w:color w:val="000000" w:themeColor="text1"/>
          <w:kern w:val="24"/>
          <w:sz w:val="22"/>
          <w:szCs w:val="22"/>
          <w:lang w:val="en-US"/>
        </w:rPr>
        <w:t>Dnmt1</w:t>
      </w:r>
      <w:r w:rsidRPr="5B886884">
        <w:rPr>
          <w:rFonts w:ascii="Arial" w:eastAsia="Arial" w:hAnsi="Arial" w:cs="Arial"/>
          <w:color w:val="000000" w:themeColor="text1"/>
          <w:kern w:val="24"/>
          <w:sz w:val="22"/>
          <w:szCs w:val="22"/>
          <w:vertAlign w:val="superscript"/>
          <w:lang w:val="en-US"/>
        </w:rPr>
        <w:t>c/chip</w:t>
      </w:r>
      <w:r>
        <w:rPr>
          <w:rFonts w:ascii="Arial" w:eastAsia="Arial" w:hAnsi="Arial" w:cs="Arial"/>
          <w:color w:val="000000" w:themeColor="text1"/>
          <w:kern w:val="24"/>
          <w:sz w:val="22"/>
          <w:szCs w:val="22"/>
          <w:lang w:val="en-US"/>
        </w:rPr>
        <w:t xml:space="preserve"> BM cells as compared to the empty vector transduced control.</w:t>
      </w:r>
      <w:r w:rsidRPr="008C0388">
        <w:rPr>
          <w:rFonts w:ascii="Helvetica" w:hAnsi="Helvetica" w:cs="Arial"/>
          <w:color w:val="1A1A1A"/>
          <w:lang w:val="en"/>
        </w:rPr>
        <w:t xml:space="preserve"> </w:t>
      </w:r>
      <w:commentRangeEnd w:id="339"/>
      <w:r w:rsidR="00701EEF">
        <w:rPr>
          <w:rStyle w:val="CommentReference"/>
          <w:rFonts w:asciiTheme="minorHAnsi" w:eastAsiaTheme="minorHAnsi" w:hAnsiTheme="minorHAnsi" w:cstheme="minorBidi"/>
          <w:lang w:eastAsia="en-US"/>
        </w:rPr>
        <w:commentReference w:id="339"/>
      </w:r>
    </w:p>
    <w:p w14:paraId="35FFFF2B" w14:textId="152DE1F8" w:rsidR="005C3C5F" w:rsidRPr="008E3394" w:rsidRDefault="005C3C5F" w:rsidP="005B4F44">
      <w:pPr>
        <w:spacing w:line="480" w:lineRule="auto"/>
        <w:jc w:val="both"/>
        <w:rPr>
          <w:rFonts w:ascii="Arial" w:hAnsi="Arial" w:cs="Arial"/>
          <w:b/>
          <w:color w:val="000000"/>
          <w:lang w:val="en-US"/>
        </w:rPr>
      </w:pPr>
      <w:r w:rsidRPr="00AE2B2C">
        <w:rPr>
          <w:rFonts w:ascii="Arial" w:eastAsia="Arial" w:hAnsi="Arial" w:cs="Arial"/>
          <w:b/>
          <w:color w:val="000000" w:themeColor="text1"/>
          <w:kern w:val="24"/>
          <w:lang w:val="en-US"/>
        </w:rPr>
        <w:t xml:space="preserve">Supplementary figure 5: DC differentiation by transplanted </w:t>
      </w:r>
      <w:r w:rsidRPr="00AE2B2C">
        <w:rPr>
          <w:rFonts w:ascii="Arial" w:hAnsi="Arial" w:cs="Arial"/>
          <w:b/>
          <w:color w:val="000000"/>
          <w:lang w:val="en-US"/>
        </w:rPr>
        <w:t xml:space="preserve">HSC/MPP and validation of conditional Dnmt1 hypomorphic animals. </w:t>
      </w:r>
      <w:r w:rsidRPr="00AE2B2C">
        <w:rPr>
          <w:rFonts w:ascii="Arial" w:eastAsia="Arial" w:hAnsi="Arial" w:cs="Arial"/>
          <w:color w:val="000000" w:themeColor="text1"/>
          <w:kern w:val="24"/>
          <w:lang w:val="en-US"/>
        </w:rPr>
        <w:t>(</w:t>
      </w:r>
      <w:r w:rsidRPr="00AE2B2C">
        <w:rPr>
          <w:rFonts w:ascii="Arial" w:eastAsia="Arial" w:hAnsi="Arial" w:cs="Arial"/>
          <w:b/>
          <w:color w:val="000000" w:themeColor="text1"/>
          <w:kern w:val="24"/>
          <w:lang w:val="en-US"/>
        </w:rPr>
        <w:t>a</w:t>
      </w:r>
      <w:r w:rsidRPr="00AE2B2C">
        <w:rPr>
          <w:rFonts w:ascii="Arial" w:eastAsia="Arial" w:hAnsi="Arial" w:cs="Arial"/>
          <w:color w:val="000000" w:themeColor="text1"/>
          <w:kern w:val="24"/>
          <w:lang w:val="en-US"/>
        </w:rPr>
        <w:t>)</w:t>
      </w:r>
      <w:r w:rsidRPr="00DF4D3E">
        <w:rPr>
          <w:rFonts w:ascii="Arial" w:eastAsia="Arial" w:hAnsi="Arial" w:cs="Arial"/>
          <w:color w:val="000000" w:themeColor="text1"/>
          <w:kern w:val="24"/>
          <w:lang w:val="en-US"/>
        </w:rPr>
        <w:t xml:space="preserve"> Flow cytometric </w:t>
      </w:r>
      <w:r>
        <w:rPr>
          <w:rFonts w:ascii="Arial" w:eastAsia="Arial" w:hAnsi="Arial" w:cs="Arial"/>
          <w:color w:val="000000" w:themeColor="text1"/>
          <w:kern w:val="24"/>
          <w:lang w:val="en-US"/>
        </w:rPr>
        <w:t>analysis</w:t>
      </w:r>
      <w:r w:rsidRPr="00DF4D3E">
        <w:rPr>
          <w:rFonts w:ascii="Arial" w:eastAsia="Arial" w:hAnsi="Arial" w:cs="Arial"/>
          <w:color w:val="000000" w:themeColor="text1"/>
          <w:kern w:val="24"/>
          <w:lang w:val="en-US"/>
        </w:rPr>
        <w:t xml:space="preserve"> of </w:t>
      </w:r>
      <w:r>
        <w:rPr>
          <w:rFonts w:ascii="Arial" w:eastAsia="Arial" w:hAnsi="Arial" w:cs="Arial"/>
          <w:color w:val="000000" w:themeColor="text1"/>
          <w:kern w:val="24"/>
          <w:lang w:val="en-US"/>
        </w:rPr>
        <w:t xml:space="preserve">donor-derived </w:t>
      </w:r>
      <w:proofErr w:type="spellStart"/>
      <w:r w:rsidRPr="00DF4D3E">
        <w:rPr>
          <w:rFonts w:ascii="Arial" w:eastAsia="Arial" w:hAnsi="Arial" w:cs="Arial"/>
          <w:color w:val="000000" w:themeColor="text1"/>
          <w:kern w:val="24"/>
          <w:lang w:val="en-US"/>
        </w:rPr>
        <w:t>pDC</w:t>
      </w:r>
      <w:proofErr w:type="spellEnd"/>
      <w:r w:rsidRPr="00DF4D3E">
        <w:rPr>
          <w:rFonts w:ascii="Arial" w:eastAsia="Arial" w:hAnsi="Arial" w:cs="Arial"/>
          <w:color w:val="000000" w:themeColor="text1"/>
          <w:kern w:val="24"/>
          <w:lang w:val="en-US"/>
        </w:rPr>
        <w:t xml:space="preserve"> (PDCA</w:t>
      </w:r>
      <w:r>
        <w:rPr>
          <w:rFonts w:ascii="Arial" w:eastAsia="Arial" w:hAnsi="Arial" w:cs="Arial"/>
          <w:color w:val="000000" w:themeColor="text1"/>
          <w:kern w:val="24"/>
          <w:vertAlign w:val="superscript"/>
          <w:lang w:val="en-US"/>
        </w:rPr>
        <w:t>+</w:t>
      </w:r>
      <w:r w:rsidRPr="00DF4D3E">
        <w:rPr>
          <w:rFonts w:ascii="Arial" w:eastAsia="Arial" w:hAnsi="Arial" w:cs="Arial"/>
          <w:color w:val="000000" w:themeColor="text1"/>
          <w:kern w:val="24"/>
          <w:lang w:val="en-US"/>
        </w:rPr>
        <w:t>CD11c</w:t>
      </w:r>
      <w:r w:rsidRPr="00DF4D3E">
        <w:rPr>
          <w:rFonts w:ascii="Arial" w:eastAsia="Arial" w:hAnsi="Arial" w:cs="Arial"/>
          <w:color w:val="000000" w:themeColor="text1"/>
          <w:kern w:val="24"/>
          <w:vertAlign w:val="superscript"/>
          <w:lang w:val="en-US"/>
        </w:rPr>
        <w:t>int</w:t>
      </w:r>
      <w:r w:rsidRPr="00DF4D3E">
        <w:rPr>
          <w:rFonts w:ascii="Arial" w:eastAsia="Arial" w:hAnsi="Arial" w:cs="Arial"/>
          <w:color w:val="000000" w:themeColor="text1"/>
          <w:kern w:val="24"/>
          <w:lang w:val="en-US"/>
        </w:rPr>
        <w:t xml:space="preserve">) and </w:t>
      </w:r>
      <w:proofErr w:type="spellStart"/>
      <w:r w:rsidRPr="00DF4D3E">
        <w:rPr>
          <w:rFonts w:ascii="Arial" w:eastAsia="Arial" w:hAnsi="Arial" w:cs="Arial"/>
          <w:color w:val="000000" w:themeColor="text1"/>
          <w:kern w:val="24"/>
          <w:lang w:val="en-US"/>
        </w:rPr>
        <w:t>cDC</w:t>
      </w:r>
      <w:proofErr w:type="spellEnd"/>
      <w:r w:rsidRPr="00DF4D3E">
        <w:rPr>
          <w:rFonts w:ascii="Arial" w:eastAsia="Arial" w:hAnsi="Arial" w:cs="Arial"/>
          <w:color w:val="000000" w:themeColor="text1"/>
          <w:kern w:val="24"/>
          <w:lang w:val="en-US"/>
        </w:rPr>
        <w:t xml:space="preserve"> (PDCA</w:t>
      </w:r>
      <w:r w:rsidRPr="00DF4D3E">
        <w:rPr>
          <w:rFonts w:ascii="Arial" w:eastAsia="Arial" w:hAnsi="Arial" w:cs="Arial"/>
          <w:color w:val="000000" w:themeColor="text1"/>
          <w:kern w:val="24"/>
          <w:vertAlign w:val="superscript"/>
          <w:lang w:val="en-US"/>
        </w:rPr>
        <w:t>-</w:t>
      </w:r>
      <w:r w:rsidRPr="00DF4D3E">
        <w:rPr>
          <w:rFonts w:ascii="Arial" w:eastAsia="Arial" w:hAnsi="Arial" w:cs="Arial"/>
          <w:color w:val="000000" w:themeColor="text1"/>
          <w:kern w:val="24"/>
          <w:lang w:val="en-US"/>
        </w:rPr>
        <w:t>CD11c</w:t>
      </w:r>
      <w:r w:rsidRPr="00DF4D3E">
        <w:rPr>
          <w:rFonts w:ascii="Arial" w:eastAsia="Arial" w:hAnsi="Arial" w:cs="Arial"/>
          <w:color w:val="000000" w:themeColor="text1"/>
          <w:kern w:val="24"/>
          <w:vertAlign w:val="superscript"/>
          <w:lang w:val="en-US"/>
        </w:rPr>
        <w:t>high</w:t>
      </w:r>
      <w:r w:rsidRPr="00DF4D3E">
        <w:rPr>
          <w:rFonts w:ascii="Arial" w:eastAsia="Arial" w:hAnsi="Arial" w:cs="Arial"/>
          <w:color w:val="000000" w:themeColor="text1"/>
          <w:kern w:val="24"/>
          <w:lang w:val="en-US"/>
        </w:rPr>
        <w:t>) 12-14 days after adoptive transfer of CD45.1</w:t>
      </w:r>
      <w:r w:rsidRPr="00DF4D3E">
        <w:rPr>
          <w:rFonts w:ascii="Arial" w:eastAsia="Arial" w:hAnsi="Arial" w:cs="Arial"/>
          <w:color w:val="000000" w:themeColor="text1"/>
          <w:kern w:val="24"/>
          <w:vertAlign w:val="superscript"/>
          <w:lang w:val="en-US"/>
        </w:rPr>
        <w:t>+</w:t>
      </w:r>
      <w:r w:rsidRPr="00DF4D3E">
        <w:rPr>
          <w:rFonts w:ascii="Arial" w:eastAsia="Arial" w:hAnsi="Arial" w:cs="Arial"/>
          <w:color w:val="000000" w:themeColor="text1"/>
          <w:kern w:val="24"/>
          <w:lang w:val="en-US"/>
        </w:rPr>
        <w:t xml:space="preserve"> HSC, MPP1, MPP2, MPP3 or MPP4 into CD45.2</w:t>
      </w:r>
      <w:r w:rsidRPr="00DF4D3E">
        <w:rPr>
          <w:rFonts w:ascii="Arial" w:eastAsia="Arial" w:hAnsi="Arial" w:cs="Arial"/>
          <w:color w:val="000000" w:themeColor="text1"/>
          <w:kern w:val="24"/>
          <w:vertAlign w:val="superscript"/>
          <w:lang w:val="en-US"/>
        </w:rPr>
        <w:t xml:space="preserve">+ </w:t>
      </w:r>
      <w:r w:rsidRPr="00DF4D3E">
        <w:rPr>
          <w:rFonts w:ascii="Arial" w:eastAsia="Arial" w:hAnsi="Arial" w:cs="Arial"/>
          <w:color w:val="000000" w:themeColor="text1"/>
          <w:kern w:val="24"/>
          <w:lang w:val="en-US"/>
        </w:rPr>
        <w:t xml:space="preserve">recipient animals. </w:t>
      </w:r>
      <w:r>
        <w:rPr>
          <w:rFonts w:ascii="Arial" w:eastAsia="Arial" w:hAnsi="Arial" w:cs="Arial"/>
          <w:color w:val="000000" w:themeColor="text1"/>
          <w:kern w:val="24"/>
          <w:lang w:val="en-US"/>
        </w:rPr>
        <w:t>N</w:t>
      </w:r>
      <w:r w:rsidRPr="00DF4D3E">
        <w:rPr>
          <w:rFonts w:ascii="Arial" w:eastAsia="Arial" w:hAnsi="Arial" w:cs="Arial"/>
          <w:color w:val="000000" w:themeColor="text1"/>
          <w:kern w:val="24"/>
          <w:lang w:val="en-US"/>
        </w:rPr>
        <w:t>umbers indicate percentage of cells within the gates</w:t>
      </w:r>
      <w:r>
        <w:rPr>
          <w:rFonts w:ascii="Arial" w:eastAsia="Arial" w:hAnsi="Arial" w:cs="Arial"/>
          <w:color w:val="000000" w:themeColor="text1"/>
          <w:kern w:val="24"/>
          <w:lang w:val="en-US"/>
        </w:rPr>
        <w:t>. A second, independent experiment with similar outcome is shown in Fig. 5c</w:t>
      </w:r>
      <w:r w:rsidRPr="008E3394">
        <w:rPr>
          <w:rFonts w:ascii="Arial" w:eastAsia="Arial" w:hAnsi="Arial" w:cs="Arial"/>
          <w:color w:val="000000" w:themeColor="text1"/>
          <w:kern w:val="24"/>
          <w:lang w:val="en-US"/>
        </w:rPr>
        <w:t>. (</w:t>
      </w:r>
      <w:r w:rsidRPr="008E3394">
        <w:rPr>
          <w:rFonts w:ascii="Arial" w:eastAsia="Arial" w:hAnsi="Arial" w:cs="Arial"/>
          <w:b/>
          <w:color w:val="000000" w:themeColor="text1"/>
          <w:kern w:val="24"/>
          <w:lang w:val="en-US"/>
        </w:rPr>
        <w:t>b</w:t>
      </w:r>
      <w:r w:rsidRPr="008E3394">
        <w:rPr>
          <w:rFonts w:ascii="Arial" w:eastAsia="Arial" w:hAnsi="Arial" w:cs="Arial"/>
          <w:color w:val="000000" w:themeColor="text1"/>
          <w:kern w:val="24"/>
          <w:lang w:val="en-US"/>
        </w:rPr>
        <w:t xml:space="preserve">) PCR genotyping analysis demonstrating excision of the </w:t>
      </w:r>
      <w:proofErr w:type="spellStart"/>
      <w:r w:rsidRPr="008E3394">
        <w:rPr>
          <w:rFonts w:ascii="Arial" w:eastAsia="Arial" w:hAnsi="Arial" w:cs="Arial"/>
          <w:color w:val="000000" w:themeColor="text1"/>
          <w:kern w:val="24"/>
          <w:lang w:val="en-US"/>
        </w:rPr>
        <w:t>floxed</w:t>
      </w:r>
      <w:proofErr w:type="spellEnd"/>
      <w:r w:rsidRPr="008E3394">
        <w:rPr>
          <w:rFonts w:ascii="Arial" w:eastAsia="Arial" w:hAnsi="Arial" w:cs="Arial"/>
          <w:color w:val="000000" w:themeColor="text1"/>
          <w:kern w:val="24"/>
          <w:lang w:val="en-US"/>
        </w:rPr>
        <w:t xml:space="preserve"> </w:t>
      </w:r>
      <w:r w:rsidRPr="008E3394">
        <w:rPr>
          <w:rFonts w:ascii="Arial" w:eastAsia="Arial" w:hAnsi="Arial" w:cs="Arial"/>
          <w:i/>
          <w:color w:val="000000" w:themeColor="text1"/>
          <w:kern w:val="24"/>
          <w:lang w:val="en-US"/>
        </w:rPr>
        <w:t>Dnmt1</w:t>
      </w:r>
      <w:r w:rsidRPr="008E3394">
        <w:rPr>
          <w:rFonts w:ascii="Arial" w:eastAsia="Arial" w:hAnsi="Arial" w:cs="Arial"/>
          <w:color w:val="000000" w:themeColor="text1"/>
          <w:kern w:val="24"/>
          <w:lang w:val="en-US"/>
        </w:rPr>
        <w:t xml:space="preserve"> allele in </w:t>
      </w:r>
      <w:proofErr w:type="spellStart"/>
      <w:r w:rsidRPr="008E3394">
        <w:rPr>
          <w:rFonts w:ascii="Arial" w:eastAsia="Arial" w:hAnsi="Arial" w:cs="Arial"/>
          <w:color w:val="000000" w:themeColor="text1"/>
          <w:kern w:val="24"/>
          <w:lang w:val="en-US"/>
        </w:rPr>
        <w:t>pDC</w:t>
      </w:r>
      <w:r w:rsidR="00910B56">
        <w:rPr>
          <w:rFonts w:ascii="Arial" w:eastAsia="Arial" w:hAnsi="Arial" w:cs="Arial"/>
          <w:color w:val="000000" w:themeColor="text1"/>
          <w:kern w:val="24"/>
          <w:lang w:val="en-US"/>
        </w:rPr>
        <w:t>s</w:t>
      </w:r>
      <w:proofErr w:type="spellEnd"/>
      <w:r w:rsidRPr="008E3394">
        <w:rPr>
          <w:rFonts w:ascii="Arial" w:eastAsia="Arial" w:hAnsi="Arial" w:cs="Arial"/>
          <w:color w:val="000000" w:themeColor="text1"/>
          <w:kern w:val="24"/>
          <w:lang w:val="en-US"/>
        </w:rPr>
        <w:t xml:space="preserve">, </w:t>
      </w:r>
      <w:proofErr w:type="spellStart"/>
      <w:r w:rsidRPr="008E3394">
        <w:rPr>
          <w:rFonts w:ascii="Arial" w:eastAsia="Arial" w:hAnsi="Arial" w:cs="Arial"/>
          <w:color w:val="000000" w:themeColor="text1"/>
          <w:kern w:val="24"/>
          <w:lang w:val="en-US"/>
        </w:rPr>
        <w:t>cDC</w:t>
      </w:r>
      <w:r w:rsidR="00910B56">
        <w:rPr>
          <w:rFonts w:ascii="Arial" w:eastAsia="Arial" w:hAnsi="Arial" w:cs="Arial"/>
          <w:color w:val="000000" w:themeColor="text1"/>
          <w:kern w:val="24"/>
          <w:lang w:val="en-US"/>
        </w:rPr>
        <w:t>s</w:t>
      </w:r>
      <w:proofErr w:type="spellEnd"/>
      <w:r w:rsidRPr="008E3394">
        <w:rPr>
          <w:rFonts w:ascii="Arial" w:eastAsia="Arial" w:hAnsi="Arial" w:cs="Arial"/>
          <w:color w:val="000000" w:themeColor="text1"/>
          <w:kern w:val="24"/>
          <w:lang w:val="en-US"/>
        </w:rPr>
        <w:t xml:space="preserve"> </w:t>
      </w:r>
      <w:r>
        <w:rPr>
          <w:rFonts w:ascii="Arial" w:eastAsia="Arial" w:hAnsi="Arial" w:cs="Arial"/>
          <w:color w:val="000000" w:themeColor="text1"/>
          <w:kern w:val="24"/>
          <w:lang w:val="en-US"/>
        </w:rPr>
        <w:t xml:space="preserve">and </w:t>
      </w:r>
      <w:r w:rsidRPr="008E3394">
        <w:rPr>
          <w:rFonts w:ascii="Arial" w:eastAsia="Arial" w:hAnsi="Arial" w:cs="Arial"/>
          <w:color w:val="000000" w:themeColor="text1"/>
          <w:kern w:val="24"/>
          <w:lang w:val="en-US"/>
        </w:rPr>
        <w:t>CDP</w:t>
      </w:r>
      <w:r w:rsidR="00910B56">
        <w:rPr>
          <w:rFonts w:ascii="Arial" w:eastAsia="Arial" w:hAnsi="Arial" w:cs="Arial"/>
          <w:color w:val="000000" w:themeColor="text1"/>
          <w:kern w:val="24"/>
          <w:lang w:val="en-US"/>
        </w:rPr>
        <w:t>s</w:t>
      </w:r>
      <w:r w:rsidRPr="008E3394">
        <w:rPr>
          <w:rFonts w:ascii="Arial" w:eastAsia="Arial" w:hAnsi="Arial" w:cs="Arial"/>
          <w:color w:val="000000" w:themeColor="text1"/>
          <w:kern w:val="24"/>
          <w:lang w:val="en-US"/>
        </w:rPr>
        <w:t xml:space="preserve"> </w:t>
      </w:r>
      <w:r w:rsidR="005B4F44">
        <w:rPr>
          <w:rFonts w:ascii="Arial" w:eastAsia="Arial" w:hAnsi="Arial" w:cs="Arial"/>
          <w:color w:val="000000" w:themeColor="text1"/>
          <w:kern w:val="24"/>
          <w:lang w:val="en-US"/>
        </w:rPr>
        <w:t>(</w:t>
      </w:r>
      <w:r w:rsidR="005B4F44" w:rsidRPr="005B4F44">
        <w:rPr>
          <w:rFonts w:ascii="Arial" w:eastAsia="Arial" w:hAnsi="Arial" w:cs="Arial"/>
          <w:color w:val="000000" w:themeColor="text1"/>
          <w:kern w:val="24"/>
          <w:lang w:val="en-US"/>
        </w:rPr>
        <w:t>Lin</w:t>
      </w:r>
      <w:r w:rsidR="005B4F44" w:rsidRPr="005B4F44">
        <w:rPr>
          <w:rFonts w:ascii="Arial" w:eastAsia="Arial" w:hAnsi="Arial" w:cs="Arial"/>
          <w:color w:val="000000" w:themeColor="text1"/>
          <w:kern w:val="24"/>
          <w:vertAlign w:val="superscript"/>
          <w:lang w:val="en-US"/>
        </w:rPr>
        <w:t>-</w:t>
      </w:r>
      <w:r w:rsidR="005B4F44" w:rsidRPr="005B4F44">
        <w:rPr>
          <w:rFonts w:ascii="Arial" w:eastAsia="Arial" w:hAnsi="Arial" w:cs="Arial"/>
          <w:color w:val="000000" w:themeColor="text1"/>
          <w:kern w:val="24"/>
          <w:lang w:val="en-US"/>
        </w:rPr>
        <w:t>Flt3</w:t>
      </w:r>
      <w:r w:rsidR="005B4F44" w:rsidRPr="005B4F44">
        <w:rPr>
          <w:rFonts w:ascii="Arial" w:eastAsia="Arial" w:hAnsi="Arial" w:cs="Arial"/>
          <w:color w:val="000000" w:themeColor="text1"/>
          <w:kern w:val="24"/>
          <w:vertAlign w:val="superscript"/>
          <w:lang w:val="en-US"/>
        </w:rPr>
        <w:t>+</w:t>
      </w:r>
      <w:r w:rsidR="005B4F44" w:rsidRPr="005B4F44">
        <w:rPr>
          <w:rFonts w:ascii="Arial" w:eastAsia="Arial" w:hAnsi="Arial" w:cs="Arial"/>
          <w:color w:val="000000" w:themeColor="text1"/>
          <w:kern w:val="24"/>
          <w:lang w:val="en-US"/>
        </w:rPr>
        <w:t>CD117</w:t>
      </w:r>
      <w:r w:rsidR="005B4F44" w:rsidRPr="005B4F44">
        <w:rPr>
          <w:rFonts w:ascii="Arial" w:eastAsia="Arial" w:hAnsi="Arial" w:cs="Arial"/>
          <w:color w:val="000000" w:themeColor="text1"/>
          <w:kern w:val="24"/>
          <w:vertAlign w:val="superscript"/>
          <w:lang w:val="en-US"/>
        </w:rPr>
        <w:t>-</w:t>
      </w:r>
      <w:r w:rsidR="005B4F44" w:rsidRPr="005B4F44">
        <w:rPr>
          <w:rFonts w:ascii="Arial" w:eastAsia="Arial" w:hAnsi="Arial" w:cs="Arial"/>
          <w:color w:val="000000" w:themeColor="text1"/>
          <w:kern w:val="24"/>
          <w:lang w:val="en-US"/>
        </w:rPr>
        <w:t>CD115</w:t>
      </w:r>
      <w:r w:rsidR="005B4F44" w:rsidRPr="005B4F44">
        <w:rPr>
          <w:rFonts w:ascii="Arial" w:eastAsia="Arial" w:hAnsi="Arial" w:cs="Arial"/>
          <w:color w:val="000000" w:themeColor="text1"/>
          <w:kern w:val="24"/>
          <w:vertAlign w:val="superscript"/>
          <w:lang w:val="en-US"/>
        </w:rPr>
        <w:t>+</w:t>
      </w:r>
      <w:r w:rsidR="005B4F44">
        <w:rPr>
          <w:rFonts w:ascii="Arial" w:eastAsia="Arial" w:hAnsi="Arial" w:cs="Arial"/>
          <w:color w:val="000000" w:themeColor="text1"/>
          <w:kern w:val="24"/>
          <w:lang w:val="en-US"/>
        </w:rPr>
        <w:t>) b</w:t>
      </w:r>
      <w:r w:rsidRPr="00910B56">
        <w:rPr>
          <w:rFonts w:ascii="Arial" w:eastAsia="Arial" w:hAnsi="Arial" w:cs="Arial"/>
          <w:color w:val="000000" w:themeColor="text1"/>
          <w:kern w:val="24"/>
          <w:lang w:val="en-US"/>
        </w:rPr>
        <w:t>ut not</w:t>
      </w:r>
      <w:r w:rsidRPr="008E3394">
        <w:rPr>
          <w:rFonts w:ascii="Arial" w:eastAsia="Arial" w:hAnsi="Arial" w:cs="Arial"/>
          <w:color w:val="000000" w:themeColor="text1"/>
          <w:kern w:val="24"/>
          <w:lang w:val="en-US"/>
        </w:rPr>
        <w:t xml:space="preserve"> myeloid progenitor</w:t>
      </w:r>
      <w:r w:rsidR="005B4F44" w:rsidRPr="005B4F44">
        <w:rPr>
          <w:rFonts w:ascii="Arial" w:eastAsia="Arial" w:hAnsi="Arial" w:cs="Arial"/>
          <w:color w:val="000000" w:themeColor="text1"/>
          <w:kern w:val="24"/>
          <w:lang w:val="en-US"/>
        </w:rPr>
        <w:t xml:space="preserve"> </w:t>
      </w:r>
      <w:r w:rsidR="005B4F44">
        <w:rPr>
          <w:rFonts w:ascii="Arial" w:eastAsia="Arial" w:hAnsi="Arial" w:cs="Arial"/>
          <w:color w:val="000000" w:themeColor="text1"/>
          <w:kern w:val="24"/>
          <w:lang w:val="en-US"/>
        </w:rPr>
        <w:t>(</w:t>
      </w:r>
      <w:r w:rsidR="005B4F44" w:rsidRPr="008E3394">
        <w:rPr>
          <w:rFonts w:ascii="Arial" w:eastAsia="Arial" w:hAnsi="Arial" w:cs="Arial"/>
          <w:color w:val="000000" w:themeColor="text1"/>
          <w:kern w:val="24"/>
          <w:lang w:val="en-US"/>
        </w:rPr>
        <w:t>MP</w:t>
      </w:r>
      <w:r w:rsidR="005B4F44">
        <w:rPr>
          <w:rFonts w:ascii="Arial" w:eastAsia="Arial" w:hAnsi="Arial" w:cs="Arial"/>
          <w:color w:val="000000" w:themeColor="text1"/>
          <w:kern w:val="24"/>
          <w:lang w:val="en-US"/>
        </w:rPr>
        <w:t xml:space="preserve">s, </w:t>
      </w:r>
      <w:r w:rsidR="005B4F44" w:rsidRPr="005B4F44">
        <w:rPr>
          <w:rFonts w:ascii="Arial" w:eastAsia="Arial" w:hAnsi="Arial" w:cs="Arial"/>
          <w:color w:val="000000" w:themeColor="text1"/>
          <w:kern w:val="24"/>
          <w:lang w:val="en-US"/>
        </w:rPr>
        <w:t xml:space="preserve"> Lin</w:t>
      </w:r>
      <w:r w:rsidR="005B4F44" w:rsidRPr="005B4F44">
        <w:rPr>
          <w:rFonts w:ascii="Arial" w:eastAsia="Arial" w:hAnsi="Arial" w:cs="Arial"/>
          <w:color w:val="000000" w:themeColor="text1"/>
          <w:kern w:val="24"/>
          <w:vertAlign w:val="superscript"/>
          <w:lang w:val="en-US"/>
        </w:rPr>
        <w:t>-</w:t>
      </w:r>
      <w:r w:rsidR="005B4F44" w:rsidRPr="005B4F44">
        <w:rPr>
          <w:rFonts w:ascii="Arial" w:eastAsia="Arial" w:hAnsi="Arial" w:cs="Arial"/>
          <w:color w:val="000000" w:themeColor="text1"/>
          <w:kern w:val="24"/>
          <w:lang w:val="en-US"/>
        </w:rPr>
        <w:t>Flt3</w:t>
      </w:r>
      <w:r w:rsidR="005B4F44" w:rsidRPr="005B4F44">
        <w:rPr>
          <w:rFonts w:ascii="Arial" w:eastAsia="Arial" w:hAnsi="Arial" w:cs="Arial"/>
          <w:color w:val="000000" w:themeColor="text1"/>
          <w:kern w:val="24"/>
          <w:vertAlign w:val="superscript"/>
          <w:lang w:val="en-US"/>
        </w:rPr>
        <w:t>+</w:t>
      </w:r>
      <w:r w:rsidR="005B4F44" w:rsidRPr="005B4F44">
        <w:rPr>
          <w:rFonts w:ascii="Arial" w:eastAsia="Arial" w:hAnsi="Arial" w:cs="Arial"/>
          <w:color w:val="000000" w:themeColor="text1"/>
          <w:kern w:val="24"/>
          <w:lang w:val="en-US"/>
        </w:rPr>
        <w:t>CD117</w:t>
      </w:r>
      <w:r w:rsidR="005B4F44" w:rsidRPr="005B4F44">
        <w:rPr>
          <w:rFonts w:ascii="Arial" w:eastAsia="Arial" w:hAnsi="Arial" w:cs="Arial"/>
          <w:color w:val="000000" w:themeColor="text1"/>
          <w:kern w:val="24"/>
          <w:vertAlign w:val="superscript"/>
          <w:lang w:val="en-US"/>
        </w:rPr>
        <w:t>+</w:t>
      </w:r>
      <w:r w:rsidR="005B4F44" w:rsidRPr="005B4F44">
        <w:rPr>
          <w:rFonts w:ascii="Arial" w:eastAsia="Arial" w:hAnsi="Arial" w:cs="Arial"/>
          <w:color w:val="000000" w:themeColor="text1"/>
          <w:kern w:val="24"/>
          <w:lang w:val="en-US"/>
        </w:rPr>
        <w:t>CD115</w:t>
      </w:r>
      <w:r w:rsidR="005B4F44" w:rsidRPr="005B4F44">
        <w:rPr>
          <w:rFonts w:ascii="Arial" w:eastAsia="Arial" w:hAnsi="Arial" w:cs="Arial"/>
          <w:color w:val="000000" w:themeColor="text1"/>
          <w:kern w:val="24"/>
          <w:vertAlign w:val="superscript"/>
          <w:lang w:val="en-US"/>
        </w:rPr>
        <w:t>-</w:t>
      </w:r>
      <w:r w:rsidR="005B4F44">
        <w:rPr>
          <w:rFonts w:ascii="Arial" w:eastAsia="Arial" w:hAnsi="Arial" w:cs="Arial"/>
          <w:color w:val="000000" w:themeColor="text1"/>
          <w:kern w:val="24"/>
          <w:lang w:val="en-US"/>
        </w:rPr>
        <w:t xml:space="preserve"> </w:t>
      </w:r>
      <w:sdt>
        <w:sdtPr>
          <w:rPr>
            <w:rFonts w:ascii="Arial" w:eastAsia="Arial" w:hAnsi="Arial" w:cs="Arial"/>
            <w:color w:val="000000" w:themeColor="text1"/>
            <w:kern w:val="24"/>
            <w:lang w:val="en-US"/>
          </w:rPr>
          <w:alias w:val="To edit, see citavi.com/edit"/>
          <w:tag w:val="CitaviPlaceholder#2ead3149-0ae9-4740-a09e-02cdebf070f2"/>
          <w:id w:val="-1364361406"/>
          <w:placeholder>
            <w:docPart w:val="DefaultPlaceholder_-1854013440"/>
          </w:placeholder>
        </w:sdtPr>
        <w:sdtContent>
          <w:r w:rsidR="005B4F44">
            <w:rPr>
              <w:rFonts w:ascii="Arial" w:eastAsia="Arial" w:hAnsi="Arial" w:cs="Arial"/>
              <w:noProof/>
              <w:color w:val="000000" w:themeColor="text1"/>
              <w:kern w:val="24"/>
              <w:lang w:val="en-US"/>
            </w:rPr>
            <w:fldChar w:fldCharType="begin"/>
          </w:r>
          <w:r w:rsidR="005B4F44">
            <w:rPr>
              <w:rFonts w:ascii="Arial" w:eastAsia="Arial" w:hAnsi="Arial" w:cs="Arial"/>
              <w:noProof/>
              <w:color w:val="000000" w:themeColor="text1"/>
              <w:kern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ODFjYWFhLTI5NzItNDU3NC05NzAxLTJiMDY2YWY0MDI2YiIsIlJhbmdlTGVuZ3RoIjoxOCwiUmVmZXJlbmNlSWQiOiJlMDJkZjRiYS1jMTY4LTRiMmMtYTQ1NS0wNmM0ZTZiMWZj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aW1tdW5pLjIwMTIuMTIuMDAxIiwiVXJpU3RyaW5nIjoiaHR0cHM6Ly9kb2kub3JnLzEwLjEwMTYvai5pbW11bmkuMjAxMi4xMi4wMD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rIFJvc2VuYmF1ZXIiLCJDcmVhdGVkT24iOiIyMDIwLTA3LTMwVDA4OjQ2OjAwIiwiTW9kaWZpZWRCeSI6Il9GcmFuayBSb3NlbmJhdWVyIiwiSWQiOiJmNDcyOTdlMy1kNzQ4LTQzNWQtYjg1OC01NTBkYzQwMWFmZjciLCJNb2RpZmllZE9uIjoiMjAyMC0wNy0zMFQwODo0NjowM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IzMjczODQ1IiwiVXJpU3RyaW5nIjoiaHR0cDovL3d3dy5uY2JpLm5sbS5uaWguZ292L3B1Ym1lZC8yMzI3Mzg0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hbmsgUm9zZW5iYXVlciIsIkNyZWF0ZWRPbiI6IjIwMjAtMDctMzBUMDg6NDY6MDAiLCJNb2RpZmllZEJ5IjoiX0ZyYW5rIFJvc2VuYmF1ZXIiLCJJZCI6ImNmNTYxOTA0LWQ5MmYtNDkyOS1hOWE2LTdkNTNkMDFjMGIzZiIsIk1vZGlmaWVkT24iOiIyMDIwLTA3LTMwVDA4OjQ2OjAw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UE1DMzkwODU0MyIsIlVyaVN0cmluZyI6Imh0dHBzOi8vd3d3Lm5jYmkubmxtLm5paC5nb3YvcG1jL2FydGljbGVzL1BNQzM5MDg1ND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}</w:instrText>
          </w:r>
          <w:r w:rsidR="005B4F44">
            <w:rPr>
              <w:rFonts w:ascii="Arial" w:eastAsia="Arial" w:hAnsi="Arial" w:cs="Arial"/>
              <w:noProof/>
              <w:color w:val="000000" w:themeColor="text1"/>
              <w:kern w:val="24"/>
              <w:lang w:val="en-US"/>
            </w:rPr>
            <w:fldChar w:fldCharType="separate"/>
          </w:r>
          <w:r w:rsidR="005B4F44">
            <w:rPr>
              <w:rFonts w:ascii="Arial" w:eastAsia="Arial" w:hAnsi="Arial" w:cs="Arial"/>
              <w:noProof/>
              <w:color w:val="000000" w:themeColor="text1"/>
              <w:kern w:val="24"/>
              <w:lang w:val="en-US"/>
            </w:rPr>
            <w:t>(Yona et al. 2012)</w:t>
          </w:r>
          <w:r w:rsidR="005B4F44">
            <w:rPr>
              <w:rFonts w:ascii="Arial" w:eastAsia="Arial" w:hAnsi="Arial" w:cs="Arial"/>
              <w:noProof/>
              <w:color w:val="000000" w:themeColor="text1"/>
              <w:kern w:val="24"/>
              <w:lang w:val="en-US"/>
            </w:rPr>
            <w:fldChar w:fldCharType="end"/>
          </w:r>
        </w:sdtContent>
      </w:sdt>
      <w:r w:rsidRPr="008E3394">
        <w:rPr>
          <w:rFonts w:ascii="Arial" w:eastAsia="Arial" w:hAnsi="Arial" w:cs="Arial"/>
          <w:color w:val="000000" w:themeColor="text1"/>
          <w:kern w:val="24"/>
          <w:lang w:val="en-US"/>
        </w:rPr>
        <w:t xml:space="preserve">) sorted from </w:t>
      </w:r>
      <w:r w:rsidRPr="008E3394">
        <w:rPr>
          <w:rFonts w:ascii="Arial" w:hAnsi="Arial" w:cs="Arial"/>
          <w:i/>
          <w:color w:val="000000"/>
          <w:lang w:val="en-US"/>
        </w:rPr>
        <w:t>Cx3cr1</w:t>
      </w:r>
      <w:r w:rsidRPr="008E3394">
        <w:rPr>
          <w:rFonts w:ascii="Arial" w:hAnsi="Arial" w:cs="Arial"/>
          <w:color w:val="000000"/>
          <w:vertAlign w:val="superscript"/>
          <w:lang w:val="en-US"/>
        </w:rPr>
        <w:t>Cre+</w:t>
      </w:r>
      <w:r w:rsidRPr="008E3394">
        <w:rPr>
          <w:rFonts w:ascii="Arial" w:hAnsi="Arial" w:cs="Arial"/>
          <w:i/>
          <w:color w:val="000000"/>
          <w:lang w:val="en-US"/>
        </w:rPr>
        <w:t>Dnmt1</w:t>
      </w:r>
      <w:r w:rsidRPr="008E3394">
        <w:rPr>
          <w:rFonts w:ascii="Arial" w:hAnsi="Arial" w:cs="Arial"/>
          <w:color w:val="000000"/>
          <w:vertAlign w:val="superscript"/>
          <w:lang w:val="en-US"/>
        </w:rPr>
        <w:t>lox/chip</w:t>
      </w:r>
      <w:r w:rsidRPr="008E3394">
        <w:rPr>
          <w:rFonts w:ascii="Arial" w:hAnsi="Arial" w:cs="Arial"/>
          <w:color w:val="000000"/>
          <w:lang w:val="en-US"/>
        </w:rPr>
        <w:t xml:space="preserve"> and </w:t>
      </w:r>
      <w:r w:rsidRPr="008E3394">
        <w:rPr>
          <w:rFonts w:ascii="Arial" w:hAnsi="Arial" w:cs="Arial"/>
          <w:i/>
          <w:color w:val="000000"/>
          <w:lang w:val="en-US"/>
        </w:rPr>
        <w:t>Cx3cr1</w:t>
      </w:r>
      <w:r w:rsidRPr="008E3394">
        <w:rPr>
          <w:rFonts w:ascii="Arial" w:hAnsi="Arial" w:cs="Arial"/>
          <w:color w:val="000000"/>
          <w:vertAlign w:val="superscript"/>
          <w:lang w:val="en-US"/>
        </w:rPr>
        <w:t>Cre+</w:t>
      </w:r>
      <w:r w:rsidRPr="008E3394">
        <w:rPr>
          <w:rFonts w:ascii="Arial" w:hAnsi="Arial" w:cs="Arial"/>
          <w:i/>
          <w:color w:val="000000"/>
          <w:lang w:val="en-US"/>
        </w:rPr>
        <w:t>Dnmt1</w:t>
      </w:r>
      <w:r w:rsidRPr="008E3394">
        <w:rPr>
          <w:rFonts w:ascii="Arial" w:hAnsi="Arial" w:cs="Arial"/>
          <w:color w:val="000000"/>
          <w:vertAlign w:val="superscript"/>
          <w:lang w:val="en-US"/>
        </w:rPr>
        <w:t>lox/+</w:t>
      </w:r>
      <w:r w:rsidRPr="008E3394">
        <w:rPr>
          <w:rFonts w:ascii="Arial" w:hAnsi="Arial" w:cs="Arial"/>
          <w:color w:val="000000"/>
          <w:lang w:val="en-US"/>
        </w:rPr>
        <w:t xml:space="preserve"> mice. A 100 bp ladder size marker is shown on the left</w:t>
      </w:r>
      <w:r>
        <w:rPr>
          <w:rFonts w:ascii="Arial" w:hAnsi="Arial" w:cs="Arial"/>
          <w:color w:val="000000"/>
          <w:lang w:val="en-US"/>
        </w:rPr>
        <w:t xml:space="preserve">, </w:t>
      </w:r>
      <w:r w:rsidRPr="008E3394">
        <w:rPr>
          <w:rFonts w:ascii="Arial" w:hAnsi="Arial" w:cs="Arial"/>
          <w:color w:val="000000"/>
          <w:lang w:val="en-US"/>
        </w:rPr>
        <w:t xml:space="preserve">control bands of </w:t>
      </w:r>
      <w:r w:rsidRPr="008E3394">
        <w:rPr>
          <w:rFonts w:ascii="Arial" w:hAnsi="Arial" w:cs="Arial"/>
          <w:color w:val="000000"/>
          <w:lang w:val="en-US"/>
        </w:rPr>
        <w:lastRenderedPageBreak/>
        <w:t xml:space="preserve">the excised (Δ) and non-excised (lox) </w:t>
      </w:r>
      <w:proofErr w:type="spellStart"/>
      <w:r w:rsidRPr="008E3394">
        <w:rPr>
          <w:rFonts w:ascii="Arial" w:hAnsi="Arial" w:cs="Arial"/>
          <w:color w:val="000000"/>
          <w:lang w:val="en-US"/>
        </w:rPr>
        <w:t>floxed</w:t>
      </w:r>
      <w:proofErr w:type="spellEnd"/>
      <w:r w:rsidRPr="008E3394">
        <w:rPr>
          <w:rFonts w:ascii="Arial" w:hAnsi="Arial" w:cs="Arial"/>
          <w:color w:val="000000"/>
          <w:lang w:val="en-US"/>
        </w:rPr>
        <w:t xml:space="preserve"> </w:t>
      </w:r>
      <w:r w:rsidRPr="008E3394">
        <w:rPr>
          <w:rFonts w:ascii="Arial" w:hAnsi="Arial" w:cs="Arial"/>
          <w:i/>
          <w:color w:val="000000"/>
          <w:lang w:val="en-US"/>
        </w:rPr>
        <w:t>Dnmt1</w:t>
      </w:r>
      <w:r w:rsidRPr="008E3394">
        <w:rPr>
          <w:rFonts w:ascii="Arial" w:hAnsi="Arial" w:cs="Arial"/>
          <w:color w:val="000000"/>
          <w:lang w:val="en-US"/>
        </w:rPr>
        <w:t xml:space="preserve"> allele are shown on the right. </w:t>
      </w:r>
      <w:r>
        <w:rPr>
          <w:rFonts w:ascii="Arial" w:hAnsi="Arial" w:cs="Arial"/>
          <w:color w:val="000000"/>
          <w:lang w:val="en-US"/>
        </w:rPr>
        <w:t>(</w:t>
      </w:r>
      <w:r w:rsidRPr="0046483C">
        <w:rPr>
          <w:rFonts w:ascii="Arial" w:hAnsi="Arial" w:cs="Arial"/>
          <w:b/>
          <w:color w:val="000000"/>
          <w:lang w:val="en-US"/>
        </w:rPr>
        <w:t>c</w:t>
      </w:r>
      <w:r>
        <w:rPr>
          <w:rFonts w:ascii="Arial" w:hAnsi="Arial" w:cs="Arial"/>
          <w:color w:val="000000"/>
          <w:lang w:val="en-US"/>
        </w:rPr>
        <w:t xml:space="preserve">) </w:t>
      </w:r>
      <w:r w:rsidRPr="008E3394">
        <w:rPr>
          <w:rFonts w:ascii="Arial" w:hAnsi="Arial" w:cs="Arial"/>
          <w:color w:val="000000"/>
          <w:lang w:val="en-US"/>
        </w:rPr>
        <w:t>Representative f</w:t>
      </w:r>
      <w:r w:rsidRPr="008E3394">
        <w:rPr>
          <w:rFonts w:ascii="Arial" w:eastAsia="Arial" w:hAnsi="Arial" w:cs="Arial"/>
          <w:color w:val="000000" w:themeColor="text1"/>
          <w:kern w:val="24"/>
          <w:lang w:val="en-US"/>
        </w:rPr>
        <w:t>low cytometric cell density plots of pDC</w:t>
      </w:r>
      <w:r w:rsidR="00910B56">
        <w:rPr>
          <w:rFonts w:ascii="Arial" w:eastAsia="Arial" w:hAnsi="Arial" w:cs="Arial"/>
          <w:color w:val="000000" w:themeColor="text1"/>
          <w:kern w:val="24"/>
          <w:lang w:val="en-US"/>
        </w:rPr>
        <w:t>s</w:t>
      </w:r>
      <w:r w:rsidRPr="008E3394">
        <w:rPr>
          <w:rFonts w:ascii="Arial" w:eastAsia="Arial" w:hAnsi="Arial" w:cs="Arial"/>
          <w:color w:val="000000" w:themeColor="text1"/>
          <w:kern w:val="24"/>
          <w:lang w:val="en-US"/>
        </w:rPr>
        <w:t xml:space="preserve"> (PDCA</w:t>
      </w:r>
      <w:r w:rsidRPr="008E3394">
        <w:rPr>
          <w:rFonts w:ascii="Arial" w:eastAsia="Arial" w:hAnsi="Arial" w:cs="Arial"/>
          <w:color w:val="000000" w:themeColor="text1"/>
          <w:kern w:val="24"/>
          <w:vertAlign w:val="superscript"/>
          <w:lang w:val="en-US"/>
        </w:rPr>
        <w:t>+</w:t>
      </w:r>
      <w:r w:rsidRPr="008E3394">
        <w:rPr>
          <w:rFonts w:ascii="Arial" w:eastAsia="Arial" w:hAnsi="Arial" w:cs="Arial"/>
          <w:color w:val="000000" w:themeColor="text1"/>
          <w:kern w:val="24"/>
          <w:lang w:val="en-US"/>
        </w:rPr>
        <w:t>CD11c</w:t>
      </w:r>
      <w:r w:rsidRPr="008E3394">
        <w:rPr>
          <w:rFonts w:ascii="Arial" w:eastAsia="Arial" w:hAnsi="Arial" w:cs="Arial"/>
          <w:color w:val="000000" w:themeColor="text1"/>
          <w:kern w:val="24"/>
          <w:vertAlign w:val="superscript"/>
          <w:lang w:val="en-US"/>
        </w:rPr>
        <w:t>int</w:t>
      </w:r>
      <w:r w:rsidRPr="008E3394">
        <w:rPr>
          <w:rFonts w:ascii="Arial" w:eastAsia="Arial" w:hAnsi="Arial" w:cs="Arial"/>
          <w:color w:val="000000" w:themeColor="text1"/>
          <w:kern w:val="24"/>
          <w:lang w:val="en-US"/>
        </w:rPr>
        <w:t>, left) and</w:t>
      </w:r>
      <w:r w:rsidRPr="008E3394">
        <w:rPr>
          <w:rFonts w:ascii="Arial" w:eastAsia="Arial" w:hAnsi="Arial" w:cs="Arial"/>
          <w:color w:val="000000" w:themeColor="text1"/>
          <w:kern w:val="24"/>
          <w:vertAlign w:val="superscript"/>
          <w:lang w:val="en-US"/>
        </w:rPr>
        <w:t xml:space="preserve"> </w:t>
      </w:r>
      <w:r w:rsidRPr="008E3394">
        <w:rPr>
          <w:rFonts w:ascii="Arial" w:eastAsia="Arial" w:hAnsi="Arial" w:cs="Arial"/>
          <w:color w:val="000000" w:themeColor="text1"/>
          <w:kern w:val="24"/>
          <w:lang w:val="en-US"/>
        </w:rPr>
        <w:t>B cells (B220</w:t>
      </w:r>
      <w:r w:rsidRPr="008E3394">
        <w:rPr>
          <w:rFonts w:ascii="Arial" w:eastAsia="Arial" w:hAnsi="Arial" w:cs="Arial"/>
          <w:color w:val="000000" w:themeColor="text1"/>
          <w:kern w:val="24"/>
          <w:vertAlign w:val="superscript"/>
          <w:lang w:val="en-US"/>
        </w:rPr>
        <w:t>+</w:t>
      </w:r>
      <w:r w:rsidRPr="008E3394">
        <w:rPr>
          <w:rFonts w:ascii="Arial" w:eastAsia="Arial" w:hAnsi="Arial" w:cs="Arial"/>
          <w:color w:val="000000" w:themeColor="text1"/>
          <w:kern w:val="24"/>
          <w:lang w:val="en-US"/>
        </w:rPr>
        <w:t>CD19</w:t>
      </w:r>
      <w:r w:rsidRPr="008E3394">
        <w:rPr>
          <w:rFonts w:ascii="Arial" w:eastAsia="Arial" w:hAnsi="Arial" w:cs="Arial"/>
          <w:color w:val="000000" w:themeColor="text1"/>
          <w:kern w:val="24"/>
          <w:vertAlign w:val="superscript"/>
          <w:lang w:val="en-US"/>
        </w:rPr>
        <w:t>+</w:t>
      </w:r>
      <w:r w:rsidRPr="008E3394">
        <w:rPr>
          <w:rFonts w:ascii="Arial" w:eastAsia="Arial" w:hAnsi="Arial" w:cs="Arial"/>
          <w:color w:val="000000" w:themeColor="text1"/>
          <w:kern w:val="24"/>
          <w:lang w:val="en-US"/>
        </w:rPr>
        <w:t xml:space="preserve">, right) in spleens of </w:t>
      </w:r>
      <w:r w:rsidRPr="008E3394">
        <w:rPr>
          <w:rFonts w:ascii="Arial" w:hAnsi="Arial" w:cs="Arial"/>
          <w:i/>
          <w:color w:val="000000"/>
          <w:lang w:val="en-US"/>
        </w:rPr>
        <w:t>Vav</w:t>
      </w:r>
      <w:r w:rsidRPr="008E3394">
        <w:rPr>
          <w:rFonts w:ascii="Arial" w:hAnsi="Arial" w:cs="Arial"/>
          <w:color w:val="000000"/>
          <w:vertAlign w:val="superscript"/>
          <w:lang w:val="en-US"/>
        </w:rPr>
        <w:t>Cre+</w:t>
      </w:r>
      <w:r w:rsidRPr="008E3394">
        <w:rPr>
          <w:rFonts w:ascii="Arial" w:hAnsi="Arial" w:cs="Arial"/>
          <w:i/>
          <w:color w:val="000000"/>
          <w:lang w:val="en-US"/>
        </w:rPr>
        <w:t>Dnmt1</w:t>
      </w:r>
      <w:r w:rsidRPr="008E3394">
        <w:rPr>
          <w:rFonts w:ascii="Arial" w:hAnsi="Arial" w:cs="Arial"/>
          <w:color w:val="000000"/>
          <w:vertAlign w:val="superscript"/>
          <w:lang w:val="en-US"/>
        </w:rPr>
        <w:t>lox/chip</w:t>
      </w:r>
      <w:r w:rsidRPr="008E3394">
        <w:rPr>
          <w:rFonts w:ascii="Arial" w:hAnsi="Arial" w:cs="Arial"/>
          <w:color w:val="000000"/>
          <w:lang w:val="en-US"/>
        </w:rPr>
        <w:t xml:space="preserve"> and </w:t>
      </w:r>
      <w:r w:rsidRPr="008E3394">
        <w:rPr>
          <w:rFonts w:ascii="Arial" w:hAnsi="Arial" w:cs="Arial"/>
          <w:i/>
          <w:color w:val="000000"/>
          <w:lang w:val="en-US"/>
        </w:rPr>
        <w:t>Vav</w:t>
      </w:r>
      <w:r w:rsidRPr="008E3394">
        <w:rPr>
          <w:rFonts w:ascii="Arial" w:hAnsi="Arial" w:cs="Arial"/>
          <w:color w:val="000000"/>
          <w:vertAlign w:val="superscript"/>
          <w:lang w:val="en-US"/>
        </w:rPr>
        <w:t>Cre+</w:t>
      </w:r>
      <w:r w:rsidRPr="008E3394">
        <w:rPr>
          <w:rFonts w:ascii="Arial" w:hAnsi="Arial" w:cs="Arial"/>
          <w:i/>
          <w:color w:val="000000"/>
          <w:lang w:val="en-US"/>
        </w:rPr>
        <w:t>Dnmt1</w:t>
      </w:r>
      <w:r w:rsidRPr="008E3394">
        <w:rPr>
          <w:rFonts w:ascii="Arial" w:hAnsi="Arial" w:cs="Arial"/>
          <w:color w:val="000000"/>
          <w:vertAlign w:val="superscript"/>
          <w:lang w:val="en-US"/>
        </w:rPr>
        <w:t>+/+</w:t>
      </w:r>
      <w:r w:rsidRPr="008E3394">
        <w:rPr>
          <w:rFonts w:ascii="Arial" w:hAnsi="Arial" w:cs="Arial"/>
          <w:color w:val="000000"/>
          <w:lang w:val="en-US"/>
        </w:rPr>
        <w:t xml:space="preserve"> animals. (</w:t>
      </w:r>
      <w:r w:rsidRPr="008E3394">
        <w:rPr>
          <w:rFonts w:ascii="Arial" w:hAnsi="Arial" w:cs="Arial"/>
          <w:b/>
          <w:color w:val="000000"/>
          <w:lang w:val="en-US"/>
        </w:rPr>
        <w:t>d</w:t>
      </w:r>
      <w:r>
        <w:rPr>
          <w:rFonts w:ascii="Arial" w:hAnsi="Arial" w:cs="Arial"/>
          <w:color w:val="000000"/>
          <w:lang w:val="en-US"/>
        </w:rPr>
        <w:t xml:space="preserve">) </w:t>
      </w:r>
      <w:r w:rsidRPr="008E3394">
        <w:rPr>
          <w:rFonts w:ascii="Arial" w:eastAsia="Arial" w:hAnsi="Arial" w:cs="Arial"/>
          <w:color w:val="000000" w:themeColor="text1"/>
          <w:kern w:val="24"/>
          <w:lang w:val="en-US"/>
        </w:rPr>
        <w:t xml:space="preserve">PCR genotyping analysis demonstrating excision of the </w:t>
      </w:r>
      <w:proofErr w:type="spellStart"/>
      <w:r w:rsidRPr="008E3394">
        <w:rPr>
          <w:rFonts w:ascii="Arial" w:eastAsia="Arial" w:hAnsi="Arial" w:cs="Arial"/>
          <w:color w:val="000000" w:themeColor="text1"/>
          <w:kern w:val="24"/>
          <w:lang w:val="en-US"/>
        </w:rPr>
        <w:t>floxed</w:t>
      </w:r>
      <w:proofErr w:type="spellEnd"/>
      <w:r w:rsidRPr="008E3394">
        <w:rPr>
          <w:rFonts w:ascii="Arial" w:eastAsia="Arial" w:hAnsi="Arial" w:cs="Arial"/>
          <w:color w:val="000000" w:themeColor="text1"/>
          <w:kern w:val="24"/>
          <w:lang w:val="en-US"/>
        </w:rPr>
        <w:t xml:space="preserve"> </w:t>
      </w:r>
      <w:r w:rsidRPr="008E3394">
        <w:rPr>
          <w:rFonts w:ascii="Arial" w:eastAsia="Arial" w:hAnsi="Arial" w:cs="Arial"/>
          <w:i/>
          <w:color w:val="000000" w:themeColor="text1"/>
          <w:kern w:val="24"/>
          <w:lang w:val="en-US"/>
        </w:rPr>
        <w:t>Dnmt1</w:t>
      </w:r>
      <w:r w:rsidRPr="008E3394">
        <w:rPr>
          <w:rFonts w:ascii="Arial" w:eastAsia="Arial" w:hAnsi="Arial" w:cs="Arial"/>
          <w:color w:val="000000" w:themeColor="text1"/>
          <w:kern w:val="24"/>
          <w:lang w:val="en-US"/>
        </w:rPr>
        <w:t xml:space="preserve"> allele </w:t>
      </w:r>
      <w:r w:rsidRPr="00C512F0">
        <w:rPr>
          <w:rFonts w:ascii="Arial" w:eastAsia="Arial" w:hAnsi="Arial" w:cs="Arial"/>
          <w:color w:val="000000" w:themeColor="text1"/>
          <w:kern w:val="24"/>
          <w:lang w:val="en-US"/>
        </w:rPr>
        <w:t xml:space="preserve">in </w:t>
      </w:r>
      <w:r w:rsidR="00C512F0" w:rsidRPr="00C512F0">
        <w:rPr>
          <w:rFonts w:ascii="Arial" w:eastAsia="Arial" w:hAnsi="Arial" w:cs="Arial"/>
          <w:color w:val="000000" w:themeColor="text1"/>
          <w:kern w:val="24"/>
          <w:lang w:val="en-US"/>
        </w:rPr>
        <w:t>long-term HSCs (LT-HSC, LSK CD34</w:t>
      </w:r>
      <w:r w:rsidR="00C512F0" w:rsidRPr="00C512F0">
        <w:rPr>
          <w:rFonts w:ascii="Arial" w:eastAsia="Arial" w:hAnsi="Arial" w:cs="Arial"/>
          <w:color w:val="000000" w:themeColor="text1"/>
          <w:kern w:val="24"/>
          <w:vertAlign w:val="superscript"/>
          <w:lang w:val="en-US"/>
        </w:rPr>
        <w:t>-</w:t>
      </w:r>
      <w:r w:rsidR="00C512F0" w:rsidRPr="00C512F0">
        <w:rPr>
          <w:rFonts w:ascii="Arial" w:eastAsia="Arial" w:hAnsi="Arial" w:cs="Arial"/>
          <w:color w:val="000000" w:themeColor="text1"/>
          <w:kern w:val="24"/>
          <w:lang w:val="en-US"/>
        </w:rPr>
        <w:t>Flt3</w:t>
      </w:r>
      <w:r w:rsidR="00C512F0" w:rsidRPr="00C512F0">
        <w:rPr>
          <w:rFonts w:ascii="Arial" w:eastAsia="Arial" w:hAnsi="Arial" w:cs="Arial"/>
          <w:color w:val="000000" w:themeColor="text1"/>
          <w:kern w:val="24"/>
          <w:vertAlign w:val="superscript"/>
          <w:lang w:val="en-US"/>
        </w:rPr>
        <w:t>-</w:t>
      </w:r>
      <w:r w:rsidR="00C512F0" w:rsidRPr="00C512F0">
        <w:rPr>
          <w:rFonts w:ascii="Arial" w:eastAsia="Arial" w:hAnsi="Arial" w:cs="Arial"/>
          <w:color w:val="000000" w:themeColor="text1"/>
          <w:kern w:val="24"/>
          <w:lang w:val="en-US"/>
        </w:rPr>
        <w:t>), short-term HSCs (ST-HSC, LSK CD34</w:t>
      </w:r>
      <w:r w:rsidR="00C512F0" w:rsidRPr="00C512F0">
        <w:rPr>
          <w:rFonts w:ascii="Arial" w:eastAsia="Arial" w:hAnsi="Arial" w:cs="Arial"/>
          <w:color w:val="000000" w:themeColor="text1"/>
          <w:kern w:val="24"/>
          <w:vertAlign w:val="superscript"/>
          <w:lang w:val="en-US"/>
        </w:rPr>
        <w:t>+</w:t>
      </w:r>
      <w:r w:rsidR="00C512F0" w:rsidRPr="00C512F0">
        <w:rPr>
          <w:rFonts w:ascii="Arial" w:eastAsia="Arial" w:hAnsi="Arial" w:cs="Arial"/>
          <w:color w:val="000000" w:themeColor="text1"/>
          <w:kern w:val="24"/>
          <w:lang w:val="en-US"/>
        </w:rPr>
        <w:t>Flt3</w:t>
      </w:r>
      <w:r w:rsidR="00C512F0" w:rsidRPr="00C512F0">
        <w:rPr>
          <w:rFonts w:ascii="Arial" w:eastAsia="Arial" w:hAnsi="Arial" w:cs="Arial"/>
          <w:color w:val="000000" w:themeColor="text1"/>
          <w:kern w:val="24"/>
          <w:vertAlign w:val="superscript"/>
          <w:lang w:val="en-US"/>
        </w:rPr>
        <w:t>-</w:t>
      </w:r>
      <w:r w:rsidR="00C512F0" w:rsidRPr="00C512F0">
        <w:rPr>
          <w:rFonts w:ascii="Arial" w:eastAsia="Arial" w:hAnsi="Arial" w:cs="Arial"/>
          <w:color w:val="000000" w:themeColor="text1"/>
          <w:kern w:val="24"/>
          <w:lang w:val="en-US"/>
        </w:rPr>
        <w:t>) and multipotent progenitors (MPP, LSK CD34</w:t>
      </w:r>
      <w:r w:rsidR="00C512F0" w:rsidRPr="00C512F0">
        <w:rPr>
          <w:rFonts w:ascii="Arial" w:eastAsia="Arial" w:hAnsi="Arial" w:cs="Arial"/>
          <w:color w:val="000000" w:themeColor="text1"/>
          <w:kern w:val="24"/>
          <w:vertAlign w:val="superscript"/>
          <w:lang w:val="en-US"/>
        </w:rPr>
        <w:t>+</w:t>
      </w:r>
      <w:r w:rsidR="00C512F0" w:rsidRPr="00C512F0">
        <w:rPr>
          <w:rFonts w:ascii="Arial" w:eastAsia="Arial" w:hAnsi="Arial" w:cs="Arial"/>
          <w:color w:val="000000" w:themeColor="text1"/>
          <w:kern w:val="24"/>
          <w:lang w:val="en-US"/>
        </w:rPr>
        <w:t>Flt3</w:t>
      </w:r>
      <w:r w:rsidR="00C512F0" w:rsidRPr="00C512F0">
        <w:rPr>
          <w:rFonts w:ascii="Arial" w:eastAsia="Arial" w:hAnsi="Arial" w:cs="Arial"/>
          <w:color w:val="000000" w:themeColor="text1"/>
          <w:kern w:val="24"/>
          <w:vertAlign w:val="superscript"/>
          <w:lang w:val="en-US"/>
        </w:rPr>
        <w:t>+</w:t>
      </w:r>
      <w:r w:rsidR="00C512F0" w:rsidRPr="00C512F0">
        <w:rPr>
          <w:rFonts w:ascii="Arial" w:eastAsia="Arial" w:hAnsi="Arial" w:cs="Arial"/>
          <w:color w:val="000000" w:themeColor="text1"/>
          <w:kern w:val="24"/>
          <w:lang w:val="en-US"/>
        </w:rPr>
        <w:t xml:space="preserve">) </w:t>
      </w:r>
      <w:r w:rsidRPr="00C512F0">
        <w:rPr>
          <w:rFonts w:ascii="Arial" w:eastAsia="Arial" w:hAnsi="Arial" w:cs="Arial"/>
          <w:color w:val="000000" w:themeColor="text1"/>
          <w:kern w:val="24"/>
          <w:lang w:val="en-US"/>
        </w:rPr>
        <w:t>of</w:t>
      </w:r>
      <w:r w:rsidRPr="008E3394">
        <w:rPr>
          <w:rFonts w:ascii="Arial" w:eastAsia="Arial" w:hAnsi="Arial" w:cs="Arial"/>
          <w:color w:val="000000" w:themeColor="text1"/>
          <w:kern w:val="24"/>
          <w:lang w:val="en-US"/>
        </w:rPr>
        <w:t xml:space="preserve"> </w:t>
      </w:r>
      <w:r w:rsidRPr="008E3394">
        <w:rPr>
          <w:rFonts w:ascii="Arial" w:hAnsi="Arial" w:cs="Arial"/>
          <w:i/>
          <w:color w:val="000000"/>
          <w:lang w:val="en-US"/>
        </w:rPr>
        <w:t>Vav</w:t>
      </w:r>
      <w:r w:rsidRPr="008E3394">
        <w:rPr>
          <w:rFonts w:ascii="Arial" w:hAnsi="Arial" w:cs="Arial"/>
          <w:color w:val="000000"/>
          <w:vertAlign w:val="superscript"/>
          <w:lang w:val="en-US"/>
        </w:rPr>
        <w:t>Cre+</w:t>
      </w:r>
      <w:r w:rsidRPr="008E3394">
        <w:rPr>
          <w:rFonts w:ascii="Arial" w:hAnsi="Arial" w:cs="Arial"/>
          <w:i/>
          <w:color w:val="000000"/>
          <w:lang w:val="en-US"/>
        </w:rPr>
        <w:t>Dnmt1</w:t>
      </w:r>
      <w:r w:rsidRPr="008E3394">
        <w:rPr>
          <w:rFonts w:ascii="Arial" w:hAnsi="Arial" w:cs="Arial"/>
          <w:color w:val="000000"/>
          <w:vertAlign w:val="superscript"/>
          <w:lang w:val="en-US"/>
        </w:rPr>
        <w:t>lox/chip</w:t>
      </w:r>
      <w:r w:rsidRPr="008E3394">
        <w:rPr>
          <w:rFonts w:ascii="Arial" w:hAnsi="Arial" w:cs="Arial"/>
          <w:color w:val="000000"/>
          <w:lang w:val="en-US"/>
        </w:rPr>
        <w:t xml:space="preserve"> animals. A 100 bp ladder size marker </w:t>
      </w:r>
      <w:r>
        <w:rPr>
          <w:rFonts w:ascii="Arial" w:hAnsi="Arial" w:cs="Arial"/>
          <w:color w:val="000000"/>
          <w:lang w:val="en-US"/>
        </w:rPr>
        <w:t xml:space="preserve">as well as </w:t>
      </w:r>
      <w:r w:rsidRPr="008E3394">
        <w:rPr>
          <w:rFonts w:ascii="Arial" w:hAnsi="Arial" w:cs="Arial"/>
          <w:color w:val="000000"/>
          <w:lang w:val="en-US"/>
        </w:rPr>
        <w:t xml:space="preserve">control bands of the excised (Δ) and non-excised (lox) </w:t>
      </w:r>
      <w:proofErr w:type="spellStart"/>
      <w:r w:rsidRPr="008E3394">
        <w:rPr>
          <w:rFonts w:ascii="Arial" w:hAnsi="Arial" w:cs="Arial"/>
          <w:color w:val="000000"/>
          <w:lang w:val="en-US"/>
        </w:rPr>
        <w:t>floxed</w:t>
      </w:r>
      <w:proofErr w:type="spellEnd"/>
      <w:r w:rsidRPr="008E3394">
        <w:rPr>
          <w:rFonts w:ascii="Arial" w:hAnsi="Arial" w:cs="Arial"/>
          <w:color w:val="000000"/>
          <w:lang w:val="en-US"/>
        </w:rPr>
        <w:t xml:space="preserve"> </w:t>
      </w:r>
      <w:r w:rsidRPr="008E3394">
        <w:rPr>
          <w:rFonts w:ascii="Arial" w:hAnsi="Arial" w:cs="Arial"/>
          <w:i/>
          <w:color w:val="000000"/>
          <w:lang w:val="en-US"/>
        </w:rPr>
        <w:t>Dnmt1</w:t>
      </w:r>
      <w:r w:rsidRPr="008E3394">
        <w:rPr>
          <w:rFonts w:ascii="Arial" w:hAnsi="Arial" w:cs="Arial"/>
          <w:color w:val="000000"/>
          <w:lang w:val="en-US"/>
        </w:rPr>
        <w:t xml:space="preserve"> allele are shown on the </w:t>
      </w:r>
      <w:r>
        <w:rPr>
          <w:rFonts w:ascii="Arial" w:hAnsi="Arial" w:cs="Arial"/>
          <w:color w:val="000000"/>
          <w:lang w:val="en-US"/>
        </w:rPr>
        <w:t>left</w:t>
      </w:r>
      <w:r w:rsidRPr="008E3394">
        <w:rPr>
          <w:rFonts w:ascii="Arial" w:hAnsi="Arial" w:cs="Arial"/>
          <w:color w:val="000000"/>
          <w:lang w:val="en-US"/>
        </w:rPr>
        <w:t xml:space="preserve">. </w:t>
      </w:r>
    </w:p>
    <w:p w14:paraId="7C1F7D88" w14:textId="14C96562" w:rsidR="005C3C5F" w:rsidRDefault="005C3C5F" w:rsidP="00A07281">
      <w:pPr>
        <w:pStyle w:val="NormalWeb"/>
        <w:spacing w:before="0" w:beforeAutospacing="0" w:after="200" w:afterAutospacing="0" w:line="480" w:lineRule="auto"/>
        <w:jc w:val="both"/>
        <w:rPr>
          <w:rFonts w:ascii="Arial" w:eastAsia="Arial" w:hAnsi="Arial" w:cs="Arial"/>
          <w:color w:val="000000" w:themeColor="text1"/>
          <w:kern w:val="24"/>
          <w:sz w:val="22"/>
          <w:szCs w:val="22"/>
          <w:lang w:val="en-US"/>
        </w:rPr>
      </w:pPr>
      <w:r w:rsidRPr="00900567">
        <w:rPr>
          <w:rFonts w:ascii="Arial" w:eastAsia="Arial" w:hAnsi="Arial" w:cs="Arial"/>
          <w:b/>
          <w:color w:val="000000" w:themeColor="text1"/>
          <w:kern w:val="24"/>
          <w:sz w:val="22"/>
          <w:szCs w:val="22"/>
          <w:lang w:val="en-US"/>
        </w:rPr>
        <w:t xml:space="preserve">Supplementary </w:t>
      </w:r>
      <w:r>
        <w:rPr>
          <w:rFonts w:ascii="Arial" w:eastAsia="Arial" w:hAnsi="Arial" w:cs="Arial"/>
          <w:b/>
          <w:color w:val="000000" w:themeColor="text1"/>
          <w:kern w:val="24"/>
          <w:sz w:val="22"/>
          <w:szCs w:val="22"/>
          <w:lang w:val="en-US"/>
        </w:rPr>
        <w:t>f</w:t>
      </w:r>
      <w:r w:rsidRPr="00900567">
        <w:rPr>
          <w:rFonts w:ascii="Arial" w:eastAsia="Arial" w:hAnsi="Arial" w:cs="Arial"/>
          <w:b/>
          <w:color w:val="000000" w:themeColor="text1"/>
          <w:kern w:val="24"/>
          <w:sz w:val="22"/>
          <w:szCs w:val="22"/>
          <w:lang w:val="en-US"/>
        </w:rPr>
        <w:t xml:space="preserve">igure </w:t>
      </w:r>
      <w:r>
        <w:rPr>
          <w:rFonts w:ascii="Arial" w:eastAsia="Arial" w:hAnsi="Arial" w:cs="Arial"/>
          <w:b/>
          <w:color w:val="000000" w:themeColor="text1"/>
          <w:kern w:val="24"/>
          <w:sz w:val="22"/>
          <w:szCs w:val="22"/>
          <w:lang w:val="en-US"/>
        </w:rPr>
        <w:t>6</w:t>
      </w:r>
      <w:r w:rsidRPr="00900567">
        <w:rPr>
          <w:rFonts w:ascii="Arial" w:eastAsia="Arial" w:hAnsi="Arial" w:cs="Arial"/>
          <w:b/>
          <w:color w:val="000000" w:themeColor="text1"/>
          <w:kern w:val="24"/>
          <w:sz w:val="22"/>
          <w:szCs w:val="22"/>
          <w:lang w:val="en-US"/>
        </w:rPr>
        <w:t>: DC development from single cell HSC</w:t>
      </w:r>
      <w:r>
        <w:rPr>
          <w:rFonts w:ascii="Arial" w:eastAsia="Arial" w:hAnsi="Arial" w:cs="Arial"/>
          <w:b/>
          <w:color w:val="000000" w:themeColor="text1"/>
          <w:kern w:val="24"/>
          <w:sz w:val="22"/>
          <w:szCs w:val="22"/>
          <w:lang w:val="en-US"/>
        </w:rPr>
        <w:t xml:space="preserve">. </w:t>
      </w:r>
      <w:r>
        <w:rPr>
          <w:rFonts w:ascii="Arial" w:eastAsia="Arial" w:hAnsi="Arial" w:cs="Arial"/>
          <w:color w:val="000000" w:themeColor="text1"/>
          <w:kern w:val="24"/>
          <w:sz w:val="22"/>
          <w:szCs w:val="22"/>
          <w:lang w:val="en-US"/>
        </w:rPr>
        <w:t>Flow cytometry images indicating c</w:t>
      </w:r>
      <w:r w:rsidRPr="00900567">
        <w:rPr>
          <w:rFonts w:ascii="Arial" w:eastAsia="Arial" w:hAnsi="Arial" w:cs="Arial"/>
          <w:color w:val="000000" w:themeColor="text1"/>
          <w:kern w:val="24"/>
          <w:sz w:val="22"/>
          <w:szCs w:val="22"/>
          <w:lang w:val="en-US"/>
        </w:rPr>
        <w:t>ontribution of the single CD45.2</w:t>
      </w:r>
      <w:r w:rsidRPr="00900567">
        <w:rPr>
          <w:rFonts w:ascii="Arial" w:eastAsia="Arial" w:hAnsi="Arial" w:cs="Arial"/>
          <w:color w:val="000000" w:themeColor="text1"/>
          <w:kern w:val="24"/>
          <w:sz w:val="22"/>
          <w:szCs w:val="22"/>
          <w:vertAlign w:val="superscript"/>
          <w:lang w:val="en-US"/>
        </w:rPr>
        <w:t>+</w:t>
      </w:r>
      <w:r w:rsidRPr="00900567">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 xml:space="preserve">donor HSCs to the </w:t>
      </w:r>
      <w:r w:rsidR="00B76660">
        <w:rPr>
          <w:rFonts w:ascii="Arial" w:eastAsia="Arial" w:hAnsi="Arial" w:cs="Arial"/>
          <w:color w:val="000000" w:themeColor="text1"/>
          <w:kern w:val="24"/>
          <w:sz w:val="22"/>
          <w:szCs w:val="22"/>
          <w:lang w:val="en-US"/>
        </w:rPr>
        <w:t>(</w:t>
      </w:r>
      <w:r w:rsidR="00B76660" w:rsidRPr="00900567">
        <w:rPr>
          <w:rFonts w:ascii="Arial" w:eastAsia="Arial" w:hAnsi="Arial" w:cs="Arial"/>
          <w:b/>
          <w:color w:val="000000" w:themeColor="text1"/>
          <w:kern w:val="24"/>
          <w:sz w:val="22"/>
          <w:szCs w:val="22"/>
          <w:lang w:val="en-US"/>
        </w:rPr>
        <w:t>a</w:t>
      </w:r>
      <w:r w:rsidR="00B76660">
        <w:rPr>
          <w:rFonts w:ascii="Arial" w:eastAsia="Arial" w:hAnsi="Arial" w:cs="Arial"/>
          <w:color w:val="000000" w:themeColor="text1"/>
          <w:kern w:val="24"/>
          <w:sz w:val="22"/>
          <w:szCs w:val="22"/>
          <w:lang w:val="en-US"/>
        </w:rPr>
        <w:t xml:space="preserve">) </w:t>
      </w:r>
      <w:proofErr w:type="spellStart"/>
      <w:r>
        <w:rPr>
          <w:rFonts w:ascii="Arial" w:eastAsia="Arial" w:hAnsi="Arial" w:cs="Arial"/>
          <w:color w:val="000000" w:themeColor="text1"/>
          <w:kern w:val="24"/>
          <w:sz w:val="22"/>
          <w:szCs w:val="22"/>
          <w:lang w:val="en-US"/>
        </w:rPr>
        <w:t>pDC</w:t>
      </w:r>
      <w:proofErr w:type="spellEnd"/>
      <w:r>
        <w:rPr>
          <w:rFonts w:ascii="Arial" w:eastAsia="Arial" w:hAnsi="Arial" w:cs="Arial"/>
          <w:color w:val="000000" w:themeColor="text1"/>
          <w:kern w:val="24"/>
          <w:sz w:val="22"/>
          <w:szCs w:val="22"/>
          <w:lang w:val="en-US"/>
        </w:rPr>
        <w:t xml:space="preserve"> (</w:t>
      </w:r>
      <w:r w:rsidRPr="00900567">
        <w:rPr>
          <w:rFonts w:ascii="Arial" w:eastAsia="Arial" w:hAnsi="Arial" w:cs="Arial"/>
          <w:color w:val="000000" w:themeColor="text1"/>
          <w:kern w:val="24"/>
          <w:sz w:val="22"/>
          <w:szCs w:val="22"/>
          <w:lang w:val="en-US"/>
        </w:rPr>
        <w:t>PDCA</w:t>
      </w:r>
      <w:r w:rsidRPr="00900567">
        <w:rPr>
          <w:rFonts w:ascii="Arial" w:eastAsia="Arial" w:hAnsi="Arial" w:cs="Arial"/>
          <w:color w:val="000000" w:themeColor="text1"/>
          <w:kern w:val="24"/>
          <w:sz w:val="22"/>
          <w:szCs w:val="22"/>
          <w:vertAlign w:val="superscript"/>
          <w:lang w:val="en-US"/>
        </w:rPr>
        <w:t>+</w:t>
      </w:r>
      <w:r w:rsidRPr="00900567">
        <w:rPr>
          <w:rFonts w:ascii="Arial" w:eastAsia="Arial" w:hAnsi="Arial" w:cs="Arial"/>
          <w:color w:val="000000" w:themeColor="text1"/>
          <w:kern w:val="24"/>
          <w:sz w:val="22"/>
          <w:szCs w:val="22"/>
          <w:lang w:val="en-US"/>
        </w:rPr>
        <w:t>CD11c</w:t>
      </w:r>
      <w:r>
        <w:rPr>
          <w:rFonts w:ascii="Arial" w:eastAsia="Arial" w:hAnsi="Arial" w:cs="Arial"/>
          <w:color w:val="000000" w:themeColor="text1"/>
          <w:kern w:val="24"/>
          <w:sz w:val="22"/>
          <w:szCs w:val="22"/>
          <w:vertAlign w:val="superscript"/>
          <w:lang w:val="en-US"/>
        </w:rPr>
        <w:t>int</w:t>
      </w:r>
      <w:r>
        <w:rPr>
          <w:rFonts w:ascii="Arial" w:eastAsia="Arial" w:hAnsi="Arial" w:cs="Arial"/>
          <w:color w:val="000000" w:themeColor="text1"/>
          <w:kern w:val="24"/>
          <w:sz w:val="22"/>
          <w:szCs w:val="22"/>
          <w:lang w:val="en-US"/>
        </w:rPr>
        <w:t xml:space="preserve">) or </w:t>
      </w:r>
      <w:r w:rsidR="00B76660">
        <w:rPr>
          <w:rFonts w:ascii="Arial" w:eastAsia="Arial" w:hAnsi="Arial" w:cs="Arial"/>
          <w:color w:val="000000" w:themeColor="text1"/>
          <w:kern w:val="24"/>
          <w:sz w:val="22"/>
          <w:szCs w:val="22"/>
          <w:lang w:val="en-US"/>
        </w:rPr>
        <w:t>(</w:t>
      </w:r>
      <w:r w:rsidR="00B76660" w:rsidRPr="003C3C9E">
        <w:rPr>
          <w:rFonts w:ascii="Arial" w:eastAsia="Arial" w:hAnsi="Arial" w:cs="Arial"/>
          <w:b/>
          <w:color w:val="000000" w:themeColor="text1"/>
          <w:kern w:val="24"/>
          <w:sz w:val="22"/>
          <w:szCs w:val="22"/>
          <w:lang w:val="en-US"/>
        </w:rPr>
        <w:t>b</w:t>
      </w:r>
      <w:r w:rsidR="00B76660">
        <w:rPr>
          <w:rFonts w:ascii="Arial" w:eastAsia="Arial" w:hAnsi="Arial" w:cs="Arial"/>
          <w:color w:val="000000" w:themeColor="text1"/>
          <w:kern w:val="24"/>
          <w:sz w:val="22"/>
          <w:szCs w:val="22"/>
          <w:lang w:val="en-US"/>
        </w:rPr>
        <w:t xml:space="preserve">) </w:t>
      </w:r>
      <w:proofErr w:type="spellStart"/>
      <w:r>
        <w:rPr>
          <w:rFonts w:ascii="Arial" w:eastAsia="Arial" w:hAnsi="Arial" w:cs="Arial"/>
          <w:color w:val="000000" w:themeColor="text1"/>
          <w:kern w:val="24"/>
          <w:sz w:val="22"/>
          <w:szCs w:val="22"/>
          <w:lang w:val="en-US"/>
        </w:rPr>
        <w:t>cDC</w:t>
      </w:r>
      <w:proofErr w:type="spellEnd"/>
      <w:r>
        <w:rPr>
          <w:rFonts w:ascii="Arial" w:eastAsia="Arial" w:hAnsi="Arial" w:cs="Arial"/>
          <w:color w:val="000000" w:themeColor="text1"/>
          <w:kern w:val="24"/>
          <w:sz w:val="22"/>
          <w:szCs w:val="22"/>
          <w:lang w:val="en-US"/>
        </w:rPr>
        <w:t xml:space="preserve"> (</w:t>
      </w:r>
      <w:r w:rsidRPr="00900567">
        <w:rPr>
          <w:rFonts w:ascii="Arial" w:eastAsia="Arial" w:hAnsi="Arial" w:cs="Arial"/>
          <w:color w:val="000000" w:themeColor="text1"/>
          <w:kern w:val="24"/>
          <w:sz w:val="22"/>
          <w:szCs w:val="22"/>
          <w:lang w:val="en-US"/>
        </w:rPr>
        <w:t>MHCII</w:t>
      </w:r>
      <w:r w:rsidRPr="00900567">
        <w:rPr>
          <w:rFonts w:ascii="Arial" w:eastAsia="Arial" w:hAnsi="Arial" w:cs="Arial"/>
          <w:color w:val="000000" w:themeColor="text1"/>
          <w:kern w:val="24"/>
          <w:sz w:val="22"/>
          <w:szCs w:val="22"/>
          <w:vertAlign w:val="superscript"/>
          <w:lang w:val="en-US"/>
        </w:rPr>
        <w:t>+</w:t>
      </w:r>
      <w:r w:rsidRPr="00900567">
        <w:rPr>
          <w:rFonts w:ascii="Arial" w:eastAsia="Arial" w:hAnsi="Arial" w:cs="Arial"/>
          <w:color w:val="000000" w:themeColor="text1"/>
          <w:kern w:val="24"/>
          <w:sz w:val="22"/>
          <w:szCs w:val="22"/>
          <w:lang w:val="en-US"/>
        </w:rPr>
        <w:t>CD11c</w:t>
      </w:r>
      <w:r w:rsidRPr="00900567">
        <w:rPr>
          <w:rFonts w:ascii="Arial" w:eastAsia="Arial" w:hAnsi="Arial" w:cs="Arial"/>
          <w:color w:val="000000" w:themeColor="text1"/>
          <w:kern w:val="24"/>
          <w:sz w:val="22"/>
          <w:szCs w:val="22"/>
          <w:vertAlign w:val="superscript"/>
          <w:lang w:val="en-US"/>
        </w:rPr>
        <w:t>hi</w:t>
      </w:r>
      <w:r>
        <w:rPr>
          <w:rFonts w:ascii="Arial" w:eastAsia="Arial" w:hAnsi="Arial" w:cs="Arial"/>
          <w:color w:val="000000" w:themeColor="text1"/>
          <w:kern w:val="24"/>
          <w:sz w:val="22"/>
          <w:szCs w:val="22"/>
          <w:lang w:val="en-US"/>
        </w:rPr>
        <w:t>)</w:t>
      </w:r>
      <w:r w:rsidRPr="00900567">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populations in the spleens of transplanted CD45.1</w:t>
      </w:r>
      <w:r w:rsidRPr="00900567">
        <w:rPr>
          <w:rFonts w:ascii="Arial" w:eastAsia="Arial" w:hAnsi="Arial" w:cs="Arial"/>
          <w:color w:val="000000" w:themeColor="text1"/>
          <w:kern w:val="24"/>
          <w:sz w:val="22"/>
          <w:szCs w:val="22"/>
          <w:vertAlign w:val="superscript"/>
          <w:lang w:val="en-US"/>
        </w:rPr>
        <w:t>+</w:t>
      </w:r>
      <w:r>
        <w:rPr>
          <w:rFonts w:ascii="Arial" w:eastAsia="Arial" w:hAnsi="Arial" w:cs="Arial"/>
          <w:color w:val="000000" w:themeColor="text1"/>
          <w:kern w:val="24"/>
          <w:sz w:val="22"/>
          <w:szCs w:val="22"/>
          <w:lang w:val="en-US"/>
        </w:rPr>
        <w:t xml:space="preserve"> recipient animals a</w:t>
      </w:r>
      <w:r w:rsidRPr="00900567">
        <w:rPr>
          <w:rFonts w:ascii="Arial" w:eastAsia="Arial" w:hAnsi="Arial" w:cs="Arial"/>
          <w:color w:val="000000" w:themeColor="text1"/>
          <w:kern w:val="24"/>
          <w:sz w:val="22"/>
          <w:szCs w:val="22"/>
          <w:lang w:val="en-US"/>
        </w:rPr>
        <w:t>t the end point of experiment (</w:t>
      </w:r>
      <w:r w:rsidR="00FB5BC5">
        <w:rPr>
          <w:rFonts w:ascii="Arial" w:eastAsia="Arial" w:hAnsi="Arial" w:cs="Arial"/>
          <w:color w:val="000000" w:themeColor="text1"/>
          <w:kern w:val="24"/>
          <w:sz w:val="22"/>
          <w:szCs w:val="22"/>
          <w:lang w:val="en-US"/>
        </w:rPr>
        <w:t>31</w:t>
      </w:r>
      <w:r w:rsidRPr="00900567">
        <w:rPr>
          <w:rFonts w:ascii="Arial" w:eastAsia="Arial" w:hAnsi="Arial" w:cs="Arial"/>
          <w:color w:val="000000" w:themeColor="text1"/>
          <w:kern w:val="24"/>
          <w:sz w:val="22"/>
          <w:szCs w:val="22"/>
          <w:lang w:val="en-US"/>
        </w:rPr>
        <w:t>-4</w:t>
      </w:r>
      <w:r w:rsidR="00FB5BC5">
        <w:rPr>
          <w:rFonts w:ascii="Arial" w:eastAsia="Arial" w:hAnsi="Arial" w:cs="Arial"/>
          <w:color w:val="000000" w:themeColor="text1"/>
          <w:kern w:val="24"/>
          <w:sz w:val="22"/>
          <w:szCs w:val="22"/>
          <w:lang w:val="en-US"/>
        </w:rPr>
        <w:t>2</w:t>
      </w:r>
      <w:r w:rsidRPr="00900567">
        <w:rPr>
          <w:rFonts w:ascii="Arial" w:eastAsia="Arial" w:hAnsi="Arial" w:cs="Arial"/>
          <w:color w:val="000000" w:themeColor="text1"/>
          <w:kern w:val="24"/>
          <w:sz w:val="22"/>
          <w:szCs w:val="22"/>
          <w:lang w:val="en-US"/>
        </w:rPr>
        <w:t xml:space="preserve"> weeks)</w:t>
      </w:r>
      <w:r>
        <w:rPr>
          <w:rFonts w:ascii="Arial" w:eastAsia="Arial" w:hAnsi="Arial" w:cs="Arial"/>
          <w:color w:val="000000" w:themeColor="text1"/>
          <w:kern w:val="24"/>
          <w:sz w:val="22"/>
          <w:szCs w:val="22"/>
          <w:lang w:val="en-US"/>
        </w:rPr>
        <w:t xml:space="preserve">. The data </w:t>
      </w:r>
      <w:r w:rsidR="00B76660">
        <w:rPr>
          <w:rFonts w:ascii="Arial" w:eastAsia="Arial" w:hAnsi="Arial" w:cs="Arial"/>
          <w:color w:val="000000" w:themeColor="text1"/>
          <w:kern w:val="24"/>
          <w:sz w:val="22"/>
          <w:szCs w:val="22"/>
          <w:lang w:val="en-US"/>
        </w:rPr>
        <w:t xml:space="preserve">are representative </w:t>
      </w:r>
      <w:r>
        <w:rPr>
          <w:rFonts w:ascii="Arial" w:eastAsia="Arial" w:hAnsi="Arial" w:cs="Arial"/>
          <w:color w:val="000000" w:themeColor="text1"/>
          <w:kern w:val="24"/>
          <w:sz w:val="22"/>
          <w:szCs w:val="22"/>
          <w:lang w:val="en-US"/>
        </w:rPr>
        <w:t>of 4 independent experiments. Numbers indicate the cell frequencies (%) within the respective gates. (</w:t>
      </w:r>
      <w:r w:rsidRPr="00A26337">
        <w:rPr>
          <w:rFonts w:ascii="Arial" w:eastAsia="Arial" w:hAnsi="Arial" w:cs="Arial"/>
          <w:b/>
          <w:color w:val="000000" w:themeColor="text1"/>
          <w:kern w:val="24"/>
          <w:sz w:val="22"/>
          <w:szCs w:val="22"/>
          <w:lang w:val="en-US"/>
        </w:rPr>
        <w:t>c</w:t>
      </w:r>
      <w:r>
        <w:rPr>
          <w:rFonts w:ascii="Arial" w:eastAsia="Arial" w:hAnsi="Arial" w:cs="Arial"/>
          <w:color w:val="000000" w:themeColor="text1"/>
          <w:kern w:val="24"/>
          <w:sz w:val="22"/>
          <w:szCs w:val="22"/>
          <w:lang w:val="en-US"/>
        </w:rPr>
        <w:t xml:space="preserve">) The same data as in </w:t>
      </w:r>
      <w:r w:rsidRPr="00C238BF">
        <w:rPr>
          <w:rFonts w:ascii="Arial" w:eastAsia="Arial" w:hAnsi="Arial" w:cs="Arial"/>
          <w:color w:val="000000" w:themeColor="text1"/>
          <w:kern w:val="24"/>
          <w:sz w:val="22"/>
          <w:szCs w:val="22"/>
          <w:lang w:val="en-US"/>
        </w:rPr>
        <w:t>Fig. 3a</w:t>
      </w:r>
      <w:r>
        <w:rPr>
          <w:rFonts w:ascii="Arial" w:eastAsia="Arial" w:hAnsi="Arial" w:cs="Arial"/>
          <w:color w:val="000000" w:themeColor="text1"/>
          <w:kern w:val="24"/>
          <w:sz w:val="22"/>
          <w:szCs w:val="22"/>
          <w:lang w:val="en-US"/>
        </w:rPr>
        <w:t xml:space="preserve"> </w:t>
      </w:r>
      <w:r w:rsidR="00B76660">
        <w:rPr>
          <w:rFonts w:ascii="Arial" w:eastAsia="Arial" w:hAnsi="Arial" w:cs="Arial"/>
          <w:color w:val="000000" w:themeColor="text1"/>
          <w:kern w:val="24"/>
          <w:sz w:val="22"/>
          <w:szCs w:val="22"/>
          <w:lang w:val="en-US"/>
        </w:rPr>
        <w:t xml:space="preserve">are </w:t>
      </w:r>
      <w:r>
        <w:rPr>
          <w:rFonts w:ascii="Arial" w:eastAsia="Arial" w:hAnsi="Arial" w:cs="Arial"/>
          <w:color w:val="000000" w:themeColor="text1"/>
          <w:kern w:val="24"/>
          <w:sz w:val="22"/>
          <w:szCs w:val="22"/>
          <w:lang w:val="en-US"/>
        </w:rPr>
        <w:t xml:space="preserve">represented in linear scale to better visualize the </w:t>
      </w:r>
      <w:r w:rsidR="00B76660">
        <w:rPr>
          <w:rFonts w:ascii="Arial" w:eastAsia="Arial" w:hAnsi="Arial" w:cs="Arial"/>
          <w:color w:val="000000" w:themeColor="text1"/>
          <w:kern w:val="24"/>
          <w:sz w:val="22"/>
          <w:szCs w:val="22"/>
          <w:lang w:val="en-US"/>
        </w:rPr>
        <w:t>parallel</w:t>
      </w:r>
      <w:r>
        <w:rPr>
          <w:rFonts w:ascii="Arial" w:eastAsia="Arial" w:hAnsi="Arial" w:cs="Arial"/>
          <w:color w:val="000000" w:themeColor="text1"/>
          <w:kern w:val="24"/>
          <w:sz w:val="22"/>
          <w:szCs w:val="22"/>
          <w:lang w:val="en-US"/>
        </w:rPr>
        <w:t xml:space="preserve"> production of </w:t>
      </w:r>
      <w:proofErr w:type="spellStart"/>
      <w:r>
        <w:rPr>
          <w:rFonts w:ascii="Arial" w:eastAsia="Arial" w:hAnsi="Arial" w:cs="Arial"/>
          <w:color w:val="000000" w:themeColor="text1"/>
          <w:kern w:val="24"/>
          <w:sz w:val="22"/>
          <w:szCs w:val="22"/>
          <w:lang w:val="en-US"/>
        </w:rPr>
        <w:t>pDCs</w:t>
      </w:r>
      <w:proofErr w:type="spellEnd"/>
      <w:r>
        <w:rPr>
          <w:rFonts w:ascii="Arial" w:eastAsia="Arial" w:hAnsi="Arial" w:cs="Arial"/>
          <w:color w:val="000000" w:themeColor="text1"/>
          <w:kern w:val="24"/>
          <w:sz w:val="22"/>
          <w:szCs w:val="22"/>
          <w:lang w:val="en-US"/>
        </w:rPr>
        <w:t xml:space="preserve"> and </w:t>
      </w:r>
      <w:proofErr w:type="spellStart"/>
      <w:r>
        <w:rPr>
          <w:rFonts w:ascii="Arial" w:eastAsia="Arial" w:hAnsi="Arial" w:cs="Arial"/>
          <w:color w:val="000000" w:themeColor="text1"/>
          <w:kern w:val="24"/>
          <w:sz w:val="22"/>
          <w:szCs w:val="22"/>
          <w:lang w:val="en-US"/>
        </w:rPr>
        <w:t>cDCs</w:t>
      </w:r>
      <w:proofErr w:type="spellEnd"/>
      <w:r>
        <w:rPr>
          <w:rFonts w:ascii="Arial" w:eastAsia="Arial" w:hAnsi="Arial" w:cs="Arial"/>
          <w:color w:val="000000" w:themeColor="text1"/>
          <w:kern w:val="24"/>
          <w:sz w:val="22"/>
          <w:szCs w:val="22"/>
          <w:lang w:val="en-US"/>
        </w:rPr>
        <w:t xml:space="preserve"> with myeloid cells from single multilineage HSCs in reconstituted mice.</w:t>
      </w:r>
    </w:p>
    <w:p w14:paraId="014A3152" w14:textId="4C625717" w:rsidR="005C3C5F" w:rsidRPr="00836EEF" w:rsidRDefault="005C3C5F" w:rsidP="00A07281">
      <w:pPr>
        <w:pStyle w:val="NormalWeb"/>
        <w:spacing w:before="0" w:beforeAutospacing="0" w:after="200" w:afterAutospacing="0" w:line="480" w:lineRule="auto"/>
        <w:jc w:val="both"/>
        <w:rPr>
          <w:rFonts w:ascii="Arial" w:eastAsia="Arial" w:hAnsi="Arial" w:cs="Arial"/>
          <w:color w:val="000000"/>
          <w:kern w:val="24"/>
          <w:sz w:val="22"/>
          <w:szCs w:val="22"/>
          <w:lang w:val="en-US"/>
        </w:rPr>
      </w:pPr>
      <w:r w:rsidRPr="002B24AB">
        <w:rPr>
          <w:rFonts w:ascii="Arial" w:eastAsia="Arial" w:hAnsi="Arial" w:cs="Arial"/>
          <w:b/>
          <w:color w:val="000000" w:themeColor="text1"/>
          <w:kern w:val="24"/>
          <w:sz w:val="22"/>
          <w:szCs w:val="22"/>
          <w:lang w:val="en-US"/>
        </w:rPr>
        <w:t xml:space="preserve">Supplementary figure 7:  SLE induction in </w:t>
      </w:r>
      <w:r w:rsidRPr="002B24AB">
        <w:rPr>
          <w:rFonts w:ascii="Arial" w:hAnsi="Arial" w:cs="Arial"/>
          <w:b/>
          <w:i/>
          <w:lang w:val="en-US"/>
        </w:rPr>
        <w:t>Vav</w:t>
      </w:r>
      <w:r w:rsidRPr="002B24AB">
        <w:rPr>
          <w:rFonts w:ascii="Arial" w:hAnsi="Arial" w:cs="Arial"/>
          <w:b/>
          <w:vertAlign w:val="superscript"/>
          <w:lang w:val="en-US"/>
        </w:rPr>
        <w:t>Cre+</w:t>
      </w:r>
      <w:r w:rsidRPr="002B24AB">
        <w:rPr>
          <w:rFonts w:ascii="Arial" w:hAnsi="Arial" w:cs="Arial"/>
          <w:b/>
          <w:i/>
          <w:lang w:val="en-US"/>
        </w:rPr>
        <w:t>Dnmt1</w:t>
      </w:r>
      <w:r w:rsidRPr="002B24AB">
        <w:rPr>
          <w:rFonts w:ascii="Arial" w:hAnsi="Arial" w:cs="Arial"/>
          <w:b/>
          <w:vertAlign w:val="superscript"/>
          <w:lang w:val="en-US"/>
        </w:rPr>
        <w:t>lox/chip</w:t>
      </w:r>
      <w:r w:rsidRPr="002B24AB">
        <w:rPr>
          <w:rFonts w:ascii="Arial" w:hAnsi="Arial" w:cs="Arial"/>
          <w:b/>
          <w:lang w:val="en-US"/>
        </w:rPr>
        <w:t xml:space="preserve"> mice.</w:t>
      </w:r>
      <w:r w:rsidRPr="002B24AB">
        <w:rPr>
          <w:rFonts w:ascii="Arial" w:hAnsi="Arial" w:cs="Arial"/>
          <w:lang w:val="en-US"/>
        </w:rPr>
        <w:t xml:space="preserve"> (</w:t>
      </w:r>
      <w:r w:rsidRPr="002B24AB">
        <w:rPr>
          <w:rFonts w:ascii="Arial" w:hAnsi="Arial" w:cs="Arial"/>
          <w:b/>
          <w:lang w:val="en-US"/>
        </w:rPr>
        <w:t>a</w:t>
      </w:r>
      <w:r w:rsidRPr="002B24AB">
        <w:rPr>
          <w:rFonts w:ascii="Arial" w:hAnsi="Arial" w:cs="Arial"/>
          <w:lang w:val="en-US"/>
        </w:rPr>
        <w:t xml:space="preserve">) </w:t>
      </w:r>
      <w:r w:rsidRPr="002B24AB">
        <w:rPr>
          <w:rFonts w:ascii="Arial" w:eastAsia="Arial" w:hAnsi="Arial" w:cs="Arial"/>
          <w:color w:val="000000" w:themeColor="text1"/>
          <w:kern w:val="24"/>
          <w:sz w:val="22"/>
          <w:szCs w:val="22"/>
          <w:lang w:val="en-US"/>
        </w:rPr>
        <w:t xml:space="preserve">Experimental scheme of SLE induction in mice by </w:t>
      </w:r>
      <w:r>
        <w:rPr>
          <w:rFonts w:ascii="Arial" w:eastAsia="Arial" w:hAnsi="Arial" w:cs="Arial"/>
          <w:color w:val="000000" w:themeColor="text1"/>
          <w:kern w:val="24"/>
          <w:sz w:val="22"/>
          <w:szCs w:val="22"/>
          <w:lang w:val="en-US"/>
        </w:rPr>
        <w:t>pristane</w:t>
      </w:r>
      <w:r w:rsidRPr="002B24AB">
        <w:rPr>
          <w:rFonts w:ascii="Arial" w:eastAsia="Arial" w:hAnsi="Arial" w:cs="Arial"/>
          <w:color w:val="000000" w:themeColor="text1"/>
          <w:kern w:val="24"/>
          <w:sz w:val="22"/>
          <w:szCs w:val="22"/>
          <w:lang w:val="en-US"/>
        </w:rPr>
        <w:t>.</w:t>
      </w:r>
      <w:r w:rsidRPr="002B24AB">
        <w:rPr>
          <w:rFonts w:ascii="Arial" w:eastAsia="Arial" w:hAnsi="Arial" w:cs="Arial"/>
          <w:b/>
          <w:color w:val="000000" w:themeColor="text1"/>
          <w:kern w:val="24"/>
          <w:sz w:val="22"/>
          <w:szCs w:val="22"/>
          <w:lang w:val="en-US"/>
        </w:rPr>
        <w:t xml:space="preserve"> </w:t>
      </w:r>
      <w:r w:rsidRPr="002B24AB">
        <w:rPr>
          <w:rFonts w:ascii="Arial" w:eastAsia="Arial" w:hAnsi="Arial" w:cs="Arial"/>
          <w:iCs/>
          <w:color w:val="000000"/>
          <w:kern w:val="24"/>
          <w:sz w:val="22"/>
          <w:szCs w:val="22"/>
          <w:lang w:val="en-US"/>
        </w:rPr>
        <w:t xml:space="preserve">The indicated genotypes were </w:t>
      </w:r>
      <w:r w:rsidRPr="002B24AB">
        <w:rPr>
          <w:rFonts w:ascii="Arial" w:eastAsia="Arial" w:hAnsi="Arial" w:cs="Arial"/>
          <w:color w:val="000000" w:themeColor="text1"/>
          <w:kern w:val="24"/>
          <w:sz w:val="22"/>
          <w:szCs w:val="22"/>
          <w:lang w:val="en-US"/>
        </w:rPr>
        <w:t xml:space="preserve">injected with </w:t>
      </w:r>
      <w:r>
        <w:rPr>
          <w:rFonts w:ascii="Arial" w:eastAsia="Arial" w:hAnsi="Arial" w:cs="Arial"/>
          <w:color w:val="000000" w:themeColor="text1"/>
          <w:kern w:val="24"/>
          <w:sz w:val="22"/>
          <w:szCs w:val="22"/>
          <w:lang w:val="en-US"/>
        </w:rPr>
        <w:t>a single dose of pristane</w:t>
      </w:r>
      <w:r w:rsidRPr="002B24AB">
        <w:rPr>
          <w:rFonts w:ascii="Arial" w:eastAsia="Arial" w:hAnsi="Arial" w:cs="Arial"/>
          <w:color w:val="000000" w:themeColor="text1"/>
          <w:kern w:val="24"/>
          <w:sz w:val="22"/>
          <w:szCs w:val="22"/>
          <w:lang w:val="en-US"/>
        </w:rPr>
        <w:t xml:space="preserve"> as described in the materials and methods section. D</w:t>
      </w:r>
      <w:r w:rsidRPr="002B24AB">
        <w:rPr>
          <w:rFonts w:ascii="Arial" w:eastAsia="Arial" w:hAnsi="Arial" w:cs="Arial"/>
          <w:color w:val="000000"/>
          <w:kern w:val="24"/>
          <w:sz w:val="22"/>
          <w:szCs w:val="22"/>
          <w:lang w:val="en-US"/>
        </w:rPr>
        <w:t>evelopment of SLE was monitored based on regular weight, urine and serum control over a period of 4 months. Three independent experiments were performed reaching a total of 12 mice per genotype. (</w:t>
      </w:r>
      <w:proofErr w:type="spellStart"/>
      <w:proofErr w:type="gramStart"/>
      <w:r w:rsidRPr="002B24AB">
        <w:rPr>
          <w:rFonts w:ascii="Arial" w:eastAsia="Arial" w:hAnsi="Arial" w:cs="Arial"/>
          <w:b/>
          <w:color w:val="000000"/>
          <w:kern w:val="24"/>
          <w:sz w:val="22"/>
          <w:szCs w:val="22"/>
          <w:lang w:val="en-US"/>
        </w:rPr>
        <w:t>b</w:t>
      </w:r>
      <w:r w:rsidRPr="002B24AB">
        <w:rPr>
          <w:rFonts w:ascii="Arial" w:eastAsia="Arial" w:hAnsi="Arial" w:cs="Arial"/>
          <w:color w:val="000000"/>
          <w:kern w:val="24"/>
          <w:sz w:val="22"/>
          <w:szCs w:val="22"/>
          <w:lang w:val="en-US"/>
        </w:rPr>
        <w:t>,</w:t>
      </w:r>
      <w:r w:rsidRPr="002B24AB">
        <w:rPr>
          <w:rFonts w:ascii="Arial" w:eastAsia="Arial" w:hAnsi="Arial" w:cs="Arial"/>
          <w:b/>
          <w:color w:val="000000"/>
          <w:kern w:val="24"/>
          <w:sz w:val="22"/>
          <w:szCs w:val="22"/>
          <w:lang w:val="en-US"/>
        </w:rPr>
        <w:t>c</w:t>
      </w:r>
      <w:proofErr w:type="spellEnd"/>
      <w:proofErr w:type="gramEnd"/>
      <w:r w:rsidRPr="002B24AB">
        <w:rPr>
          <w:rFonts w:ascii="Arial" w:eastAsia="Arial" w:hAnsi="Arial" w:cs="Arial"/>
          <w:color w:val="000000"/>
          <w:kern w:val="24"/>
          <w:sz w:val="22"/>
          <w:szCs w:val="22"/>
          <w:lang w:val="en-US"/>
        </w:rPr>
        <w:t xml:space="preserve">) </w:t>
      </w:r>
      <w:r w:rsidRPr="002B24AB">
        <w:rPr>
          <w:rFonts w:ascii="Arial" w:eastAsia="Arial" w:hAnsi="Arial" w:cs="Arial"/>
          <w:color w:val="000000" w:themeColor="text1"/>
          <w:kern w:val="24"/>
          <w:sz w:val="22"/>
          <w:szCs w:val="22"/>
          <w:lang w:val="en-US"/>
        </w:rPr>
        <w:t>Frequency of (</w:t>
      </w:r>
      <w:r>
        <w:rPr>
          <w:rFonts w:ascii="Arial" w:eastAsia="Arial" w:hAnsi="Arial" w:cs="Arial"/>
          <w:b/>
          <w:color w:val="000000" w:themeColor="text1"/>
          <w:kern w:val="24"/>
          <w:sz w:val="22"/>
          <w:szCs w:val="22"/>
          <w:lang w:val="en-US"/>
        </w:rPr>
        <w:t>b</w:t>
      </w:r>
      <w:r w:rsidRPr="002B24AB">
        <w:rPr>
          <w:rFonts w:ascii="Arial" w:eastAsia="Arial" w:hAnsi="Arial" w:cs="Arial"/>
          <w:color w:val="000000" w:themeColor="text1"/>
          <w:kern w:val="24"/>
          <w:sz w:val="22"/>
          <w:szCs w:val="22"/>
          <w:lang w:val="en-US"/>
        </w:rPr>
        <w:t>) pDCs (PDCA</w:t>
      </w:r>
      <w:r w:rsidRPr="002B24AB">
        <w:rPr>
          <w:rFonts w:ascii="Arial" w:eastAsia="Arial" w:hAnsi="Arial" w:cs="Arial"/>
          <w:color w:val="000000" w:themeColor="text1"/>
          <w:kern w:val="24"/>
          <w:sz w:val="22"/>
          <w:szCs w:val="22"/>
          <w:vertAlign w:val="superscript"/>
          <w:lang w:val="en-US"/>
        </w:rPr>
        <w:t>+</w:t>
      </w:r>
      <w:r w:rsidRPr="002B24AB">
        <w:rPr>
          <w:rFonts w:ascii="Arial" w:eastAsia="Arial" w:hAnsi="Arial" w:cs="Arial"/>
          <w:color w:val="000000" w:themeColor="text1"/>
          <w:kern w:val="24"/>
          <w:sz w:val="22"/>
          <w:szCs w:val="22"/>
          <w:lang w:val="en-US"/>
        </w:rPr>
        <w:t>CD11c</w:t>
      </w:r>
      <w:r w:rsidRPr="002B24AB">
        <w:rPr>
          <w:rFonts w:ascii="Arial" w:eastAsia="Arial" w:hAnsi="Arial" w:cs="Arial"/>
          <w:color w:val="000000" w:themeColor="text1"/>
          <w:kern w:val="24"/>
          <w:sz w:val="22"/>
          <w:szCs w:val="22"/>
          <w:vertAlign w:val="superscript"/>
          <w:lang w:val="en-US"/>
        </w:rPr>
        <w:t>int</w:t>
      </w:r>
      <w:r w:rsidRPr="002B24AB">
        <w:rPr>
          <w:rFonts w:ascii="Arial" w:eastAsia="Arial" w:hAnsi="Arial" w:cs="Arial"/>
          <w:color w:val="000000" w:themeColor="text1"/>
          <w:kern w:val="24"/>
          <w:sz w:val="22"/>
          <w:szCs w:val="22"/>
          <w:lang w:val="en-US"/>
        </w:rPr>
        <w:t>) and (</w:t>
      </w:r>
      <w:r>
        <w:rPr>
          <w:rFonts w:ascii="Arial" w:eastAsia="Arial" w:hAnsi="Arial" w:cs="Arial"/>
          <w:b/>
          <w:color w:val="000000" w:themeColor="text1"/>
          <w:kern w:val="24"/>
          <w:sz w:val="22"/>
          <w:szCs w:val="22"/>
          <w:lang w:val="en-US"/>
        </w:rPr>
        <w:t>c</w:t>
      </w:r>
      <w:r w:rsidRPr="002B24AB">
        <w:rPr>
          <w:rFonts w:ascii="Arial" w:eastAsia="Arial" w:hAnsi="Arial" w:cs="Arial"/>
          <w:color w:val="000000" w:themeColor="text1"/>
          <w:kern w:val="24"/>
          <w:sz w:val="22"/>
          <w:szCs w:val="22"/>
          <w:lang w:val="en-US"/>
        </w:rPr>
        <w:t>) B cells (B220</w:t>
      </w:r>
      <w:r w:rsidRPr="002B24AB">
        <w:rPr>
          <w:rFonts w:ascii="Arial" w:eastAsia="Arial" w:hAnsi="Arial" w:cs="Arial"/>
          <w:color w:val="000000" w:themeColor="text1"/>
          <w:kern w:val="24"/>
          <w:sz w:val="22"/>
          <w:szCs w:val="22"/>
          <w:vertAlign w:val="superscript"/>
          <w:lang w:val="en-US"/>
        </w:rPr>
        <w:t>+</w:t>
      </w:r>
      <w:r w:rsidRPr="002B24AB">
        <w:rPr>
          <w:rFonts w:ascii="Arial" w:eastAsia="Arial" w:hAnsi="Arial" w:cs="Arial"/>
          <w:color w:val="000000" w:themeColor="text1"/>
          <w:kern w:val="24"/>
          <w:sz w:val="22"/>
          <w:szCs w:val="22"/>
          <w:lang w:val="en-US"/>
        </w:rPr>
        <w:t>CD19</w:t>
      </w:r>
      <w:r w:rsidRPr="002B24AB">
        <w:rPr>
          <w:rFonts w:ascii="Arial" w:eastAsia="Arial" w:hAnsi="Arial" w:cs="Arial"/>
          <w:color w:val="000000" w:themeColor="text1"/>
          <w:kern w:val="24"/>
          <w:sz w:val="22"/>
          <w:szCs w:val="22"/>
          <w:vertAlign w:val="superscript"/>
          <w:lang w:val="en-US"/>
        </w:rPr>
        <w:t>+</w:t>
      </w:r>
      <w:r w:rsidRPr="002B24AB">
        <w:rPr>
          <w:rFonts w:ascii="Arial" w:eastAsia="Arial" w:hAnsi="Arial" w:cs="Arial"/>
          <w:color w:val="000000" w:themeColor="text1"/>
          <w:kern w:val="24"/>
          <w:sz w:val="22"/>
          <w:szCs w:val="22"/>
          <w:lang w:val="en-US"/>
        </w:rPr>
        <w:t xml:space="preserve">) in spleens of </w:t>
      </w:r>
      <w:r>
        <w:rPr>
          <w:rFonts w:ascii="Arial" w:eastAsia="Arial" w:hAnsi="Arial" w:cs="Arial"/>
          <w:color w:val="000000" w:themeColor="text1"/>
          <w:kern w:val="24"/>
          <w:sz w:val="22"/>
          <w:szCs w:val="22"/>
          <w:lang w:val="en-US"/>
        </w:rPr>
        <w:t>pristane</w:t>
      </w:r>
      <w:r w:rsidRPr="002B24AB">
        <w:rPr>
          <w:rFonts w:ascii="Arial" w:eastAsia="Arial" w:hAnsi="Arial" w:cs="Arial"/>
          <w:color w:val="000000" w:themeColor="text1"/>
          <w:kern w:val="24"/>
          <w:sz w:val="22"/>
          <w:szCs w:val="22"/>
          <w:lang w:val="en-US"/>
        </w:rPr>
        <w:t xml:space="preserve">-treated </w:t>
      </w:r>
      <w:r w:rsidRPr="002B24AB">
        <w:rPr>
          <w:rFonts w:ascii="Arial" w:hAnsi="Arial" w:cs="Arial"/>
          <w:i/>
          <w:lang w:val="en-US"/>
        </w:rPr>
        <w:t>Vav</w:t>
      </w:r>
      <w:r w:rsidRPr="002B24AB">
        <w:rPr>
          <w:rFonts w:ascii="Arial" w:hAnsi="Arial" w:cs="Arial"/>
          <w:vertAlign w:val="superscript"/>
          <w:lang w:val="en-US"/>
        </w:rPr>
        <w:t>Cre+</w:t>
      </w:r>
      <w:r w:rsidRPr="002B24AB">
        <w:rPr>
          <w:rFonts w:ascii="Arial" w:hAnsi="Arial" w:cs="Arial"/>
          <w:i/>
          <w:lang w:val="en-US"/>
        </w:rPr>
        <w:t>Dnmt1</w:t>
      </w:r>
      <w:r w:rsidRPr="002B24AB">
        <w:rPr>
          <w:rFonts w:ascii="Arial" w:hAnsi="Arial" w:cs="Arial"/>
          <w:vertAlign w:val="superscript"/>
          <w:lang w:val="en-US"/>
        </w:rPr>
        <w:t>+/+</w:t>
      </w:r>
      <w:r w:rsidRPr="002B24AB">
        <w:rPr>
          <w:rFonts w:ascii="Arial" w:hAnsi="Arial" w:cs="Arial"/>
          <w:lang w:val="en-US"/>
        </w:rPr>
        <w:t xml:space="preserve"> and </w:t>
      </w:r>
      <w:r w:rsidRPr="002B24AB">
        <w:rPr>
          <w:rFonts w:ascii="Arial" w:hAnsi="Arial" w:cs="Arial"/>
          <w:i/>
          <w:lang w:val="en-US"/>
        </w:rPr>
        <w:t>Vav</w:t>
      </w:r>
      <w:r w:rsidRPr="002B24AB">
        <w:rPr>
          <w:rFonts w:ascii="Arial" w:hAnsi="Arial" w:cs="Arial"/>
          <w:vertAlign w:val="superscript"/>
          <w:lang w:val="en-US"/>
        </w:rPr>
        <w:t>Cre+</w:t>
      </w:r>
      <w:r w:rsidRPr="002B24AB">
        <w:rPr>
          <w:rFonts w:ascii="Arial" w:hAnsi="Arial" w:cs="Arial"/>
          <w:i/>
          <w:lang w:val="en-US"/>
        </w:rPr>
        <w:t>Dnmt1</w:t>
      </w:r>
      <w:r w:rsidRPr="002B24AB">
        <w:rPr>
          <w:rFonts w:ascii="Arial" w:hAnsi="Arial" w:cs="Arial"/>
          <w:vertAlign w:val="superscript"/>
          <w:lang w:val="en-US"/>
        </w:rPr>
        <w:t>lox/chip</w:t>
      </w:r>
      <w:r w:rsidRPr="002B24AB">
        <w:rPr>
          <w:rFonts w:ascii="Arial" w:eastAsia="Arial" w:hAnsi="Arial" w:cs="Arial"/>
          <w:color w:val="000000"/>
          <w:kern w:val="24"/>
          <w:sz w:val="22"/>
          <w:szCs w:val="22"/>
          <w:lang w:val="en-US"/>
        </w:rPr>
        <w:t xml:space="preserve"> mice.</w:t>
      </w:r>
      <w:r w:rsidRPr="002B24AB">
        <w:rPr>
          <w:rFonts w:ascii="Arial" w:eastAsia="Arial" w:hAnsi="Arial" w:cs="Arial"/>
          <w:color w:val="000000" w:themeColor="text1"/>
          <w:kern w:val="24"/>
          <w:sz w:val="22"/>
          <w:szCs w:val="22"/>
          <w:lang w:val="en-US"/>
        </w:rPr>
        <w:t xml:space="preserve"> Each symbol represents an individual mouse; small horizontal lines indicate the mean ± </w:t>
      </w:r>
      <w:proofErr w:type="spellStart"/>
      <w:r w:rsidRPr="002B24AB">
        <w:rPr>
          <w:rFonts w:ascii="Arial" w:eastAsia="Arial" w:hAnsi="Arial" w:cs="Arial"/>
          <w:color w:val="000000" w:themeColor="text1"/>
          <w:kern w:val="24"/>
          <w:sz w:val="22"/>
          <w:szCs w:val="22"/>
          <w:lang w:val="en-US"/>
        </w:rPr>
        <w:t>s.d.</w:t>
      </w:r>
      <w:proofErr w:type="spellEnd"/>
      <w:r w:rsidRPr="002B24AB">
        <w:rPr>
          <w:rFonts w:ascii="Arial" w:eastAsia="Arial" w:hAnsi="Arial" w:cs="Arial"/>
          <w:color w:val="000000" w:themeColor="text1"/>
          <w:kern w:val="24"/>
          <w:sz w:val="22"/>
          <w:szCs w:val="22"/>
          <w:lang w:val="en-US"/>
        </w:rPr>
        <w:t xml:space="preserve"> (unpaired t-test, two-tailed). </w:t>
      </w:r>
    </w:p>
    <w:p w14:paraId="652D0E1C" w14:textId="3D0F1A6B" w:rsidR="00F47656" w:rsidRPr="009227D5" w:rsidRDefault="00F47656" w:rsidP="00A07281">
      <w:pPr>
        <w:pStyle w:val="NormalWeb"/>
        <w:spacing w:before="0" w:beforeAutospacing="0" w:after="200" w:afterAutospacing="0" w:line="480" w:lineRule="auto"/>
        <w:jc w:val="both"/>
        <w:rPr>
          <w:b/>
          <w:sz w:val="22"/>
          <w:szCs w:val="22"/>
          <w:lang w:val="en-US"/>
        </w:rPr>
      </w:pPr>
      <w:r w:rsidRPr="009227D5">
        <w:rPr>
          <w:rFonts w:ascii="Arial" w:eastAsia="Arial" w:hAnsi="Arial" w:cs="Arial"/>
          <w:b/>
          <w:color w:val="000000"/>
          <w:kern w:val="24"/>
          <w:sz w:val="22"/>
          <w:szCs w:val="22"/>
          <w:lang w:val="en-US"/>
        </w:rPr>
        <w:t>Supplementary tables</w:t>
      </w:r>
    </w:p>
    <w:p w14:paraId="271AE5E4" w14:textId="6E8D7BA3" w:rsidR="008C5837" w:rsidRPr="009227D5"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sidRPr="009227D5">
        <w:rPr>
          <w:rFonts w:ascii="Arial" w:eastAsia="Arial" w:hAnsi="Arial" w:cs="Arial"/>
          <w:b/>
          <w:color w:val="000000" w:themeColor="text1"/>
          <w:kern w:val="24"/>
          <w:sz w:val="22"/>
          <w:szCs w:val="22"/>
          <w:lang w:val="en-US"/>
        </w:rPr>
        <w:t>Suppl. Table 1</w:t>
      </w:r>
      <w:r w:rsidR="009227D5">
        <w:rPr>
          <w:rFonts w:ascii="Arial" w:eastAsia="Arial" w:hAnsi="Arial" w:cs="Arial"/>
          <w:b/>
          <w:color w:val="000000" w:themeColor="text1"/>
          <w:kern w:val="24"/>
          <w:sz w:val="22"/>
          <w:szCs w:val="22"/>
          <w:lang w:val="en-US"/>
        </w:rPr>
        <w:t>.</w:t>
      </w:r>
      <w:r w:rsidR="009227D5" w:rsidRPr="009227D5">
        <w:rPr>
          <w:rFonts w:ascii="Arial" w:eastAsia="Arial" w:hAnsi="Arial" w:cs="Arial"/>
          <w:b/>
          <w:color w:val="000000" w:themeColor="text1"/>
          <w:kern w:val="24"/>
          <w:sz w:val="22"/>
          <w:szCs w:val="22"/>
          <w:lang w:val="en-US"/>
        </w:rPr>
        <w:t xml:space="preserve"> </w:t>
      </w:r>
      <w:r w:rsidR="009227D5" w:rsidRPr="009227D5">
        <w:rPr>
          <w:rFonts w:ascii="Arial" w:eastAsia="Arial" w:hAnsi="Arial" w:cs="Arial"/>
          <w:color w:val="000000" w:themeColor="text1"/>
          <w:kern w:val="24"/>
          <w:sz w:val="22"/>
          <w:szCs w:val="22"/>
          <w:lang w:val="en-US"/>
        </w:rPr>
        <w:t>Excel table</w:t>
      </w:r>
      <w:r w:rsidR="009227D5">
        <w:rPr>
          <w:rFonts w:ascii="Arial" w:eastAsia="Arial" w:hAnsi="Arial" w:cs="Arial"/>
          <w:b/>
          <w:color w:val="000000" w:themeColor="text1"/>
          <w:kern w:val="24"/>
          <w:sz w:val="22"/>
          <w:szCs w:val="22"/>
          <w:lang w:val="en-US"/>
        </w:rPr>
        <w:t xml:space="preserve"> </w:t>
      </w:r>
      <w:proofErr w:type="spellStart"/>
      <w:r w:rsidR="009227D5" w:rsidRPr="009227D5">
        <w:rPr>
          <w:rFonts w:ascii="Arial" w:hAnsi="Arial" w:cs="Arial"/>
          <w:color w:val="000000"/>
          <w:sz w:val="22"/>
          <w:szCs w:val="22"/>
          <w:highlight w:val="yellow"/>
          <w:lang w:val="en-US"/>
        </w:rPr>
        <w:t>flagstats</w:t>
      </w:r>
      <w:proofErr w:type="spellEnd"/>
      <w:r w:rsidR="009227D5" w:rsidRPr="009227D5">
        <w:rPr>
          <w:rFonts w:ascii="Arial" w:hAnsi="Arial" w:cs="Arial"/>
          <w:color w:val="000000"/>
          <w:sz w:val="22"/>
          <w:szCs w:val="22"/>
          <w:highlight w:val="yellow"/>
          <w:lang w:val="en-US"/>
        </w:rPr>
        <w:t>-selected</w:t>
      </w:r>
    </w:p>
    <w:p w14:paraId="722EB0C3" w14:textId="65E95D2A" w:rsidR="008C5837" w:rsidRDefault="007E370E"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lastRenderedPageBreak/>
        <w:t>Suppl</w:t>
      </w:r>
      <w:r w:rsidR="008C5837">
        <w:rPr>
          <w:rFonts w:ascii="Arial" w:eastAsia="Arial" w:hAnsi="Arial" w:cs="Arial"/>
          <w:b/>
          <w:color w:val="000000" w:themeColor="text1"/>
          <w:kern w:val="24"/>
          <w:sz w:val="22"/>
          <w:szCs w:val="22"/>
          <w:lang w:val="en-US"/>
        </w:rPr>
        <w:t>. Table 2</w:t>
      </w:r>
      <w:r w:rsidR="009227D5">
        <w:rPr>
          <w:rFonts w:ascii="Arial" w:eastAsia="Arial" w:hAnsi="Arial" w:cs="Arial"/>
          <w:b/>
          <w:color w:val="000000" w:themeColor="text1"/>
          <w:kern w:val="24"/>
          <w:sz w:val="22"/>
          <w:szCs w:val="22"/>
          <w:lang w:val="en-US"/>
        </w:rPr>
        <w:t xml:space="preserve">. </w:t>
      </w:r>
      <w:r w:rsidR="009227D5" w:rsidRPr="009227D5">
        <w:rPr>
          <w:rFonts w:ascii="Arial" w:eastAsia="Arial" w:hAnsi="Arial" w:cs="Arial"/>
          <w:color w:val="000000" w:themeColor="text1"/>
          <w:kern w:val="24"/>
          <w:sz w:val="22"/>
          <w:szCs w:val="22"/>
          <w:lang w:val="en-US"/>
        </w:rPr>
        <w:t>Excel table</w:t>
      </w:r>
      <w:r w:rsidR="00DE79C1" w:rsidRPr="00DE79C1">
        <w:rPr>
          <w:lang w:val="en-US"/>
        </w:rPr>
        <w:t xml:space="preserve"> </w:t>
      </w:r>
      <w:r w:rsidR="00DE79C1" w:rsidRPr="00DE79C1">
        <w:rPr>
          <w:rFonts w:ascii="Arial" w:eastAsia="Arial" w:hAnsi="Arial" w:cs="Arial"/>
          <w:color w:val="000000" w:themeColor="text1"/>
          <w:kern w:val="24"/>
          <w:sz w:val="22"/>
          <w:szCs w:val="22"/>
          <w:highlight w:val="yellow"/>
          <w:lang w:val="en-US"/>
        </w:rPr>
        <w:t>coverage mean</w:t>
      </w:r>
    </w:p>
    <w:p w14:paraId="7DB99AE6" w14:textId="3FC662CF" w:rsidR="008C5837"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t>Suppl. Table 3</w:t>
      </w:r>
      <w:r w:rsidR="009227D5">
        <w:rPr>
          <w:rFonts w:ascii="Arial" w:eastAsia="Arial" w:hAnsi="Arial" w:cs="Arial"/>
          <w:b/>
          <w:color w:val="000000" w:themeColor="text1"/>
          <w:kern w:val="24"/>
          <w:sz w:val="22"/>
          <w:szCs w:val="22"/>
          <w:lang w:val="en-US"/>
        </w:rPr>
        <w:t xml:space="preserve">. </w:t>
      </w:r>
      <w:r w:rsidR="009227D5" w:rsidRPr="009227D5">
        <w:rPr>
          <w:rFonts w:ascii="Arial" w:eastAsia="Arial" w:hAnsi="Arial" w:cs="Arial"/>
          <w:color w:val="000000" w:themeColor="text1"/>
          <w:kern w:val="24"/>
          <w:sz w:val="22"/>
          <w:szCs w:val="22"/>
          <w:lang w:val="en-US"/>
        </w:rPr>
        <w:t>Excel table</w:t>
      </w:r>
      <w:r w:rsidR="00DE79C1" w:rsidRPr="00FE4E8E">
        <w:rPr>
          <w:lang w:val="en-US"/>
        </w:rPr>
        <w:t xml:space="preserve"> </w:t>
      </w:r>
      <w:r w:rsidR="00DE79C1" w:rsidRPr="00DE79C1">
        <w:rPr>
          <w:rFonts w:ascii="Arial" w:eastAsia="Arial" w:hAnsi="Arial" w:cs="Arial"/>
          <w:color w:val="000000" w:themeColor="text1"/>
          <w:kern w:val="24"/>
          <w:sz w:val="22"/>
          <w:szCs w:val="22"/>
          <w:highlight w:val="yellow"/>
          <w:lang w:val="en-US"/>
        </w:rPr>
        <w:t>DMR counts</w:t>
      </w:r>
    </w:p>
    <w:p w14:paraId="57482D15" w14:textId="01956DA2" w:rsidR="008C5837"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t>Suppl. Table 4</w:t>
      </w:r>
      <w:r w:rsidR="009227D5">
        <w:rPr>
          <w:rFonts w:ascii="Arial" w:eastAsia="Arial" w:hAnsi="Arial" w:cs="Arial"/>
          <w:b/>
          <w:color w:val="000000" w:themeColor="text1"/>
          <w:kern w:val="24"/>
          <w:sz w:val="22"/>
          <w:szCs w:val="22"/>
          <w:lang w:val="en-US"/>
        </w:rPr>
        <w:t xml:space="preserve">. </w:t>
      </w:r>
      <w:r w:rsidR="009227D5" w:rsidRPr="009227D5">
        <w:rPr>
          <w:rFonts w:ascii="Arial" w:eastAsia="Arial" w:hAnsi="Arial" w:cs="Arial"/>
          <w:color w:val="000000" w:themeColor="text1"/>
          <w:kern w:val="24"/>
          <w:sz w:val="22"/>
          <w:szCs w:val="22"/>
          <w:lang w:val="en-US"/>
        </w:rPr>
        <w:t>Excel table</w:t>
      </w:r>
      <w:r w:rsidR="00DE79C1" w:rsidRPr="00FE4E8E">
        <w:rPr>
          <w:lang w:val="en-US"/>
        </w:rPr>
        <w:t xml:space="preserve"> </w:t>
      </w:r>
      <w:proofErr w:type="spellStart"/>
      <w:r w:rsidR="00DE79C1" w:rsidRPr="00DE79C1">
        <w:rPr>
          <w:rFonts w:ascii="Arial" w:eastAsia="Arial" w:hAnsi="Arial" w:cs="Arial"/>
          <w:color w:val="000000" w:themeColor="text1"/>
          <w:kern w:val="24"/>
          <w:sz w:val="22"/>
          <w:szCs w:val="22"/>
          <w:highlight w:val="yellow"/>
          <w:lang w:val="en-US"/>
        </w:rPr>
        <w:t>MicroArraydataAnalysis_OnlyDEGs</w:t>
      </w:r>
      <w:proofErr w:type="spellEnd"/>
    </w:p>
    <w:p w14:paraId="5632B437" w14:textId="11CDFDEE" w:rsidR="008C5837"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t>Suppl. Table 5</w:t>
      </w:r>
      <w:r w:rsidR="009227D5">
        <w:rPr>
          <w:rFonts w:ascii="Arial" w:eastAsia="Arial" w:hAnsi="Arial" w:cs="Arial"/>
          <w:b/>
          <w:color w:val="000000" w:themeColor="text1"/>
          <w:kern w:val="24"/>
          <w:sz w:val="22"/>
          <w:szCs w:val="22"/>
          <w:lang w:val="en-US"/>
        </w:rPr>
        <w:t xml:space="preserve">. </w:t>
      </w:r>
      <w:r w:rsidR="009227D5" w:rsidRPr="009227D5">
        <w:rPr>
          <w:rFonts w:ascii="Arial" w:eastAsia="Arial" w:hAnsi="Arial" w:cs="Arial"/>
          <w:color w:val="000000" w:themeColor="text1"/>
          <w:kern w:val="24"/>
          <w:sz w:val="22"/>
          <w:szCs w:val="22"/>
          <w:lang w:val="en-US"/>
        </w:rPr>
        <w:t>Excel table</w:t>
      </w:r>
      <w:r w:rsidR="00DE79C1">
        <w:rPr>
          <w:rFonts w:ascii="Arial" w:eastAsia="Arial" w:hAnsi="Arial" w:cs="Arial"/>
          <w:color w:val="000000" w:themeColor="text1"/>
          <w:kern w:val="24"/>
          <w:sz w:val="22"/>
          <w:szCs w:val="22"/>
          <w:lang w:val="en-US"/>
        </w:rPr>
        <w:t xml:space="preserve"> </w:t>
      </w:r>
      <w:r w:rsidR="00DE79C1" w:rsidRPr="00DE79C1">
        <w:rPr>
          <w:rFonts w:ascii="Arial" w:eastAsia="Arial" w:hAnsi="Arial" w:cs="Arial"/>
          <w:color w:val="000000" w:themeColor="text1"/>
          <w:kern w:val="24"/>
          <w:sz w:val="22"/>
          <w:szCs w:val="22"/>
          <w:highlight w:val="yellow"/>
          <w:lang w:val="en-US"/>
        </w:rPr>
        <w:t>cluster-marker-</w:t>
      </w:r>
      <w:proofErr w:type="spellStart"/>
      <w:r w:rsidR="00DE79C1" w:rsidRPr="00DE79C1">
        <w:rPr>
          <w:rFonts w:ascii="Arial" w:eastAsia="Arial" w:hAnsi="Arial" w:cs="Arial"/>
          <w:color w:val="000000" w:themeColor="text1"/>
          <w:kern w:val="24"/>
          <w:sz w:val="22"/>
          <w:szCs w:val="22"/>
          <w:highlight w:val="yellow"/>
          <w:lang w:val="en-US"/>
        </w:rPr>
        <w:t>genes_promoters</w:t>
      </w:r>
      <w:proofErr w:type="spellEnd"/>
    </w:p>
    <w:p w14:paraId="18C553FD" w14:textId="2662DAF4" w:rsidR="009227D5" w:rsidRPr="00125565" w:rsidRDefault="009227D5"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t xml:space="preserve">Suppl. Table </w:t>
      </w:r>
      <w:r w:rsidR="00580F15">
        <w:rPr>
          <w:rFonts w:ascii="Arial" w:eastAsia="Arial" w:hAnsi="Arial" w:cs="Arial"/>
          <w:b/>
          <w:color w:val="000000" w:themeColor="text1"/>
          <w:kern w:val="24"/>
          <w:sz w:val="22"/>
          <w:szCs w:val="22"/>
          <w:lang w:val="en-US"/>
        </w:rPr>
        <w:t>6</w:t>
      </w:r>
      <w:r>
        <w:rPr>
          <w:rFonts w:ascii="Arial" w:eastAsia="Arial" w:hAnsi="Arial" w:cs="Arial"/>
          <w:b/>
          <w:color w:val="000000" w:themeColor="text1"/>
          <w:kern w:val="24"/>
          <w:sz w:val="22"/>
          <w:szCs w:val="22"/>
          <w:lang w:val="en-US"/>
        </w:rPr>
        <w:t xml:space="preserve">. </w:t>
      </w:r>
      <w:r w:rsidRPr="009227D5">
        <w:rPr>
          <w:rFonts w:ascii="Arial" w:eastAsia="Arial" w:hAnsi="Arial" w:cs="Arial"/>
          <w:b/>
          <w:color w:val="000000" w:themeColor="text1"/>
          <w:kern w:val="24"/>
          <w:sz w:val="22"/>
          <w:szCs w:val="22"/>
          <w:lang w:val="en-US"/>
        </w:rPr>
        <w:t>Definition of combined clinical and pathological score for SLE-development in pristane-treated mice.</w:t>
      </w:r>
    </w:p>
    <w:tbl>
      <w:tblPr>
        <w:tblW w:w="9121" w:type="dxa"/>
        <w:tblCellMar>
          <w:left w:w="0" w:type="dxa"/>
          <w:right w:w="0" w:type="dxa"/>
        </w:tblCellMar>
        <w:tblLook w:val="0600" w:firstRow="0" w:lastRow="0" w:firstColumn="0" w:lastColumn="0" w:noHBand="1" w:noVBand="1"/>
      </w:tblPr>
      <w:tblGrid>
        <w:gridCol w:w="2352"/>
        <w:gridCol w:w="2711"/>
        <w:gridCol w:w="668"/>
        <w:gridCol w:w="1531"/>
        <w:gridCol w:w="1859"/>
      </w:tblGrid>
      <w:tr w:rsidR="00125565" w:rsidRPr="008C5837" w14:paraId="6D527DDB" w14:textId="77777777" w:rsidTr="005576FD">
        <w:trPr>
          <w:trHeight w:val="250"/>
        </w:trPr>
        <w:tc>
          <w:tcPr>
            <w:tcW w:w="2352"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52A2B0C5"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themeColor="dark1"/>
                <w:kern w:val="24"/>
                <w:sz w:val="20"/>
                <w:szCs w:val="20"/>
                <w:lang w:val="en-US" w:eastAsia="de-DE"/>
              </w:rPr>
              <w:t>SLE score definition</w:t>
            </w:r>
          </w:p>
        </w:tc>
        <w:tc>
          <w:tcPr>
            <w:tcW w:w="2711"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466463F0"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kern w:val="24"/>
                <w:sz w:val="20"/>
                <w:szCs w:val="20"/>
                <w:lang w:val="en-US" w:eastAsia="de-DE"/>
              </w:rPr>
              <w:t>0</w:t>
            </w:r>
          </w:p>
        </w:tc>
        <w:tc>
          <w:tcPr>
            <w:tcW w:w="668"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145AB705"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kern w:val="24"/>
                <w:sz w:val="20"/>
                <w:szCs w:val="20"/>
                <w:lang w:val="en-US" w:eastAsia="de-DE"/>
              </w:rPr>
              <w:t>1</w:t>
            </w:r>
          </w:p>
        </w:tc>
        <w:tc>
          <w:tcPr>
            <w:tcW w:w="1531"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772C0392"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kern w:val="24"/>
                <w:sz w:val="20"/>
                <w:szCs w:val="20"/>
                <w:lang w:val="en-US" w:eastAsia="de-DE"/>
              </w:rPr>
              <w:t>2</w:t>
            </w:r>
          </w:p>
        </w:tc>
        <w:tc>
          <w:tcPr>
            <w:tcW w:w="1859"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6E91E030"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kern w:val="24"/>
                <w:sz w:val="20"/>
                <w:szCs w:val="20"/>
                <w:lang w:val="en-US" w:eastAsia="de-DE"/>
              </w:rPr>
              <w:t>3</w:t>
            </w:r>
          </w:p>
        </w:tc>
      </w:tr>
      <w:tr w:rsidR="00125565" w:rsidRPr="00843A7D" w14:paraId="7E362F03" w14:textId="77777777" w:rsidTr="005576FD">
        <w:trPr>
          <w:trHeight w:val="301"/>
        </w:trPr>
        <w:tc>
          <w:tcPr>
            <w:tcW w:w="2352"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0B33478"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themeColor="dark1"/>
                <w:kern w:val="24"/>
                <w:sz w:val="20"/>
                <w:szCs w:val="20"/>
                <w:lang w:val="en-US" w:eastAsia="de-DE"/>
              </w:rPr>
              <w:t>Sign of GN:</w:t>
            </w:r>
          </w:p>
        </w:tc>
        <w:tc>
          <w:tcPr>
            <w:tcW w:w="271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45F0A773" w14:textId="3FFF26F7" w:rsidR="00125565" w:rsidRPr="00125565" w:rsidRDefault="002B716C" w:rsidP="00BD33CD">
            <w:pPr>
              <w:spacing w:after="0" w:line="240" w:lineRule="auto"/>
              <w:textAlignment w:val="bottom"/>
              <w:rPr>
                <w:rFonts w:ascii="Arial" w:eastAsia="Times New Roman" w:hAnsi="Arial" w:cs="Arial"/>
                <w:sz w:val="36"/>
                <w:szCs w:val="36"/>
                <w:lang w:val="en-US" w:eastAsia="de-DE"/>
              </w:rPr>
            </w:pPr>
            <w:r>
              <w:rPr>
                <w:rFonts w:ascii="Arial" w:eastAsia="Arial" w:hAnsi="Arial" w:cs="Arial"/>
                <w:color w:val="000000"/>
                <w:kern w:val="24"/>
                <w:sz w:val="20"/>
                <w:szCs w:val="20"/>
                <w:lang w:val="en-US" w:eastAsia="de-DE"/>
              </w:rPr>
              <w:t xml:space="preserve">No proteinuria </w:t>
            </w:r>
            <w:r w:rsidR="00BD33CD">
              <w:rPr>
                <w:rFonts w:ascii="Arial" w:eastAsia="Arial" w:hAnsi="Arial" w:cs="Arial"/>
                <w:color w:val="000000"/>
                <w:kern w:val="24"/>
                <w:sz w:val="20"/>
                <w:szCs w:val="20"/>
                <w:lang w:val="en-US" w:eastAsia="de-DE"/>
              </w:rPr>
              <w:t xml:space="preserve">(= neg on urine </w:t>
            </w:r>
            <w:proofErr w:type="spellStart"/>
            <w:r w:rsidR="00BD33CD">
              <w:rPr>
                <w:rFonts w:ascii="Arial" w:eastAsia="Arial" w:hAnsi="Arial" w:cs="Arial"/>
                <w:color w:val="000000"/>
                <w:kern w:val="24"/>
                <w:sz w:val="20"/>
                <w:szCs w:val="20"/>
                <w:lang w:val="en-US" w:eastAsia="de-DE"/>
              </w:rPr>
              <w:t>stix</w:t>
            </w:r>
            <w:proofErr w:type="spellEnd"/>
            <w:r w:rsidR="00BD33CD">
              <w:rPr>
                <w:rFonts w:ascii="Arial" w:eastAsia="Arial" w:hAnsi="Arial" w:cs="Arial"/>
                <w:color w:val="000000"/>
                <w:kern w:val="24"/>
                <w:sz w:val="20"/>
                <w:szCs w:val="20"/>
                <w:lang w:val="en-US" w:eastAsia="de-DE"/>
              </w:rPr>
              <w:t xml:space="preserve">) </w:t>
            </w:r>
            <w:r>
              <w:rPr>
                <w:rFonts w:ascii="Arial" w:eastAsia="Arial" w:hAnsi="Arial" w:cs="Arial"/>
                <w:color w:val="000000"/>
                <w:kern w:val="24"/>
                <w:sz w:val="20"/>
                <w:szCs w:val="20"/>
                <w:lang w:val="en-US" w:eastAsia="de-DE"/>
              </w:rPr>
              <w:t xml:space="preserve">or </w:t>
            </w:r>
            <w:r w:rsidR="00BD33CD">
              <w:rPr>
                <w:rFonts w:ascii="Arial" w:eastAsia="Arial" w:hAnsi="Arial" w:cs="Arial"/>
                <w:color w:val="000000"/>
                <w:kern w:val="24"/>
                <w:sz w:val="20"/>
                <w:szCs w:val="20"/>
                <w:lang w:val="en-US" w:eastAsia="de-DE"/>
              </w:rPr>
              <w:t>Pro</w:t>
            </w:r>
            <w:r w:rsidR="00FF2CD8">
              <w:rPr>
                <w:rFonts w:ascii="Arial" w:eastAsia="Arial" w:hAnsi="Arial" w:cs="Arial"/>
                <w:color w:val="000000"/>
                <w:kern w:val="24"/>
                <w:sz w:val="20"/>
                <w:szCs w:val="20"/>
                <w:lang w:val="en-US" w:eastAsia="de-DE"/>
              </w:rPr>
              <w:t xml:space="preserve"> </w:t>
            </w:r>
            <w:r w:rsidR="00BD33CD">
              <w:rPr>
                <w:rFonts w:ascii="Arial" w:eastAsia="Arial" w:hAnsi="Arial" w:cs="Arial"/>
                <w:color w:val="000000"/>
                <w:kern w:val="24"/>
                <w:sz w:val="20"/>
                <w:szCs w:val="20"/>
                <w:lang w:val="en-US" w:eastAsia="de-DE"/>
              </w:rPr>
              <w:t>1+ o</w:t>
            </w:r>
            <w:r>
              <w:rPr>
                <w:rFonts w:ascii="Arial" w:eastAsia="Arial" w:hAnsi="Arial" w:cs="Arial"/>
                <w:color w:val="000000"/>
                <w:kern w:val="24"/>
                <w:sz w:val="20"/>
                <w:szCs w:val="20"/>
                <w:lang w:val="en-US" w:eastAsia="de-DE"/>
              </w:rPr>
              <w:t>n u</w:t>
            </w:r>
            <w:r w:rsidR="00125565" w:rsidRPr="00125565">
              <w:rPr>
                <w:rFonts w:ascii="Arial" w:eastAsia="Arial" w:hAnsi="Arial" w:cs="Arial"/>
                <w:color w:val="000000"/>
                <w:kern w:val="24"/>
                <w:sz w:val="20"/>
                <w:szCs w:val="20"/>
                <w:lang w:val="en-US" w:eastAsia="de-DE"/>
              </w:rPr>
              <w:t xml:space="preserve">rine </w:t>
            </w:r>
            <w:proofErr w:type="spellStart"/>
            <w:r w:rsidR="00125565" w:rsidRPr="00125565">
              <w:rPr>
                <w:rFonts w:ascii="Arial" w:eastAsia="Arial" w:hAnsi="Arial" w:cs="Arial"/>
                <w:color w:val="000000"/>
                <w:kern w:val="24"/>
                <w:sz w:val="20"/>
                <w:szCs w:val="20"/>
                <w:lang w:val="en-US" w:eastAsia="de-DE"/>
              </w:rPr>
              <w:t>stix</w:t>
            </w:r>
            <w:proofErr w:type="spellEnd"/>
          </w:p>
        </w:tc>
        <w:tc>
          <w:tcPr>
            <w:tcW w:w="66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C54C809" w14:textId="77777777" w:rsidR="00125565" w:rsidRPr="008C5837" w:rsidRDefault="00125565" w:rsidP="005576F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kern w:val="24"/>
                <w:sz w:val="20"/>
                <w:szCs w:val="20"/>
                <w:lang w:val="en-US" w:eastAsia="de-DE"/>
              </w:rPr>
              <w:t>-</w:t>
            </w:r>
          </w:p>
        </w:tc>
        <w:tc>
          <w:tcPr>
            <w:tcW w:w="153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7B1621B" w14:textId="0D9E4032" w:rsidR="00125565" w:rsidRPr="008C5837" w:rsidRDefault="00125565" w:rsidP="00BD33C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themeColor="dark1"/>
                <w:kern w:val="24"/>
                <w:sz w:val="20"/>
                <w:szCs w:val="20"/>
                <w:lang w:val="en-US" w:eastAsia="de-DE"/>
              </w:rPr>
              <w:t>Moderate proteinuria (</w:t>
            </w:r>
            <w:r w:rsidR="00BD33CD">
              <w:rPr>
                <w:rFonts w:ascii="Arial" w:eastAsia="Arial" w:hAnsi="Arial" w:cs="Arial"/>
                <w:color w:val="000000" w:themeColor="dark1"/>
                <w:kern w:val="24"/>
                <w:sz w:val="20"/>
                <w:szCs w:val="20"/>
                <w:lang w:val="en-US" w:eastAsia="de-DE"/>
              </w:rPr>
              <w:t>Pro</w:t>
            </w:r>
            <w:r w:rsidRPr="00125565">
              <w:rPr>
                <w:rFonts w:ascii="Arial" w:eastAsia="Arial" w:hAnsi="Arial" w:cs="Arial"/>
                <w:color w:val="000000" w:themeColor="dark1"/>
                <w:kern w:val="24"/>
                <w:sz w:val="20"/>
                <w:szCs w:val="20"/>
                <w:lang w:val="en-US" w:eastAsia="de-DE"/>
              </w:rPr>
              <w:t xml:space="preserve"> 2+</w:t>
            </w:r>
            <w:r w:rsidR="004037B7">
              <w:rPr>
                <w:rFonts w:ascii="Arial" w:eastAsia="Arial" w:hAnsi="Arial" w:cs="Arial"/>
                <w:color w:val="000000"/>
                <w:kern w:val="24"/>
                <w:sz w:val="20"/>
                <w:szCs w:val="20"/>
                <w:lang w:val="en-US" w:eastAsia="de-DE"/>
              </w:rPr>
              <w:t xml:space="preserve"> on u</w:t>
            </w:r>
            <w:r w:rsidR="004037B7" w:rsidRPr="00125565">
              <w:rPr>
                <w:rFonts w:ascii="Arial" w:eastAsia="Arial" w:hAnsi="Arial" w:cs="Arial"/>
                <w:color w:val="000000"/>
                <w:kern w:val="24"/>
                <w:sz w:val="20"/>
                <w:szCs w:val="20"/>
                <w:lang w:val="en-US" w:eastAsia="de-DE"/>
              </w:rPr>
              <w:t xml:space="preserve">rine </w:t>
            </w:r>
            <w:proofErr w:type="spellStart"/>
            <w:r w:rsidR="004037B7" w:rsidRPr="00125565">
              <w:rPr>
                <w:rFonts w:ascii="Arial" w:eastAsia="Arial" w:hAnsi="Arial" w:cs="Arial"/>
                <w:color w:val="000000"/>
                <w:kern w:val="24"/>
                <w:sz w:val="20"/>
                <w:szCs w:val="20"/>
                <w:lang w:val="en-US" w:eastAsia="de-DE"/>
              </w:rPr>
              <w:t>stix</w:t>
            </w:r>
            <w:proofErr w:type="spellEnd"/>
            <w:r w:rsidRPr="00125565">
              <w:rPr>
                <w:rFonts w:ascii="Arial" w:eastAsia="Arial" w:hAnsi="Arial" w:cs="Arial"/>
                <w:color w:val="000000" w:themeColor="dark1"/>
                <w:kern w:val="24"/>
                <w:sz w:val="20"/>
                <w:szCs w:val="20"/>
                <w:lang w:val="en-US" w:eastAsia="de-DE"/>
              </w:rPr>
              <w:t>)</w:t>
            </w:r>
          </w:p>
        </w:tc>
        <w:tc>
          <w:tcPr>
            <w:tcW w:w="1859"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DF86B39" w14:textId="3F8C2518" w:rsidR="00125565" w:rsidRPr="004037B7" w:rsidRDefault="00125565" w:rsidP="00BD33CD">
            <w:pPr>
              <w:spacing w:after="0" w:line="240" w:lineRule="auto"/>
              <w:textAlignment w:val="bottom"/>
              <w:rPr>
                <w:rFonts w:ascii="Arial" w:eastAsia="Times New Roman" w:hAnsi="Arial" w:cs="Arial"/>
                <w:sz w:val="36"/>
                <w:szCs w:val="36"/>
                <w:lang w:val="en-US" w:eastAsia="de-DE"/>
              </w:rPr>
            </w:pPr>
            <w:r w:rsidRPr="00125565">
              <w:rPr>
                <w:rFonts w:ascii="Arial" w:eastAsia="Arial" w:hAnsi="Arial" w:cs="Arial"/>
                <w:color w:val="000000" w:themeColor="dark1"/>
                <w:kern w:val="24"/>
                <w:sz w:val="20"/>
                <w:szCs w:val="20"/>
                <w:lang w:val="en-US" w:eastAsia="de-DE"/>
              </w:rPr>
              <w:t>Severe proteinuria (</w:t>
            </w:r>
            <w:r w:rsidR="00BD33CD">
              <w:rPr>
                <w:rFonts w:ascii="Arial" w:eastAsia="Arial" w:hAnsi="Arial" w:cs="Arial"/>
                <w:color w:val="000000" w:themeColor="dark1"/>
                <w:kern w:val="24"/>
                <w:sz w:val="20"/>
                <w:szCs w:val="20"/>
                <w:lang w:val="en-US" w:eastAsia="de-DE"/>
              </w:rPr>
              <w:t>Pro</w:t>
            </w:r>
            <w:r w:rsidRPr="00125565">
              <w:rPr>
                <w:rFonts w:ascii="Arial" w:eastAsia="Arial" w:hAnsi="Arial" w:cs="Arial"/>
                <w:color w:val="000000" w:themeColor="dark1"/>
                <w:kern w:val="24"/>
                <w:sz w:val="20"/>
                <w:szCs w:val="20"/>
                <w:lang w:val="en-US" w:eastAsia="de-DE"/>
              </w:rPr>
              <w:t xml:space="preserve"> 3+</w:t>
            </w:r>
            <w:r w:rsidR="004037B7">
              <w:rPr>
                <w:rFonts w:ascii="Arial" w:eastAsia="Arial" w:hAnsi="Arial" w:cs="Arial"/>
                <w:color w:val="000000"/>
                <w:kern w:val="24"/>
                <w:sz w:val="20"/>
                <w:szCs w:val="20"/>
                <w:lang w:val="en-US" w:eastAsia="de-DE"/>
              </w:rPr>
              <w:t xml:space="preserve"> on u</w:t>
            </w:r>
            <w:r w:rsidR="004037B7" w:rsidRPr="00125565">
              <w:rPr>
                <w:rFonts w:ascii="Arial" w:eastAsia="Arial" w:hAnsi="Arial" w:cs="Arial"/>
                <w:color w:val="000000"/>
                <w:kern w:val="24"/>
                <w:sz w:val="20"/>
                <w:szCs w:val="20"/>
                <w:lang w:val="en-US" w:eastAsia="de-DE"/>
              </w:rPr>
              <w:t xml:space="preserve">rine </w:t>
            </w:r>
            <w:proofErr w:type="spellStart"/>
            <w:r w:rsidR="004037B7" w:rsidRPr="00125565">
              <w:rPr>
                <w:rFonts w:ascii="Arial" w:eastAsia="Arial" w:hAnsi="Arial" w:cs="Arial"/>
                <w:color w:val="000000"/>
                <w:kern w:val="24"/>
                <w:sz w:val="20"/>
                <w:szCs w:val="20"/>
                <w:lang w:val="en-US" w:eastAsia="de-DE"/>
              </w:rPr>
              <w:t>stix</w:t>
            </w:r>
            <w:proofErr w:type="spellEnd"/>
            <w:r w:rsidRPr="00125565">
              <w:rPr>
                <w:rFonts w:ascii="Arial" w:eastAsia="Arial" w:hAnsi="Arial" w:cs="Arial"/>
                <w:color w:val="000000" w:themeColor="dark1"/>
                <w:kern w:val="24"/>
                <w:sz w:val="20"/>
                <w:szCs w:val="20"/>
                <w:lang w:val="en-US" w:eastAsia="de-DE"/>
              </w:rPr>
              <w:t xml:space="preserve">) +/- ascites </w:t>
            </w:r>
          </w:p>
        </w:tc>
      </w:tr>
      <w:tr w:rsidR="00125565" w:rsidRPr="00125565" w14:paraId="04D406CE" w14:textId="77777777" w:rsidTr="005576FD">
        <w:trPr>
          <w:trHeight w:val="342"/>
        </w:trPr>
        <w:tc>
          <w:tcPr>
            <w:tcW w:w="2352"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FB686F7"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themeColor="dark1"/>
                <w:kern w:val="24"/>
                <w:sz w:val="20"/>
                <w:szCs w:val="20"/>
                <w:lang w:val="en-US" w:eastAsia="de-DE"/>
              </w:rPr>
              <w:t>Splenomegaly</w:t>
            </w:r>
          </w:p>
        </w:tc>
        <w:tc>
          <w:tcPr>
            <w:tcW w:w="271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8649BC2"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No</w:t>
            </w:r>
          </w:p>
        </w:tc>
        <w:tc>
          <w:tcPr>
            <w:tcW w:w="66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66B815D9"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Mild</w:t>
            </w:r>
          </w:p>
        </w:tc>
        <w:tc>
          <w:tcPr>
            <w:tcW w:w="153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F2B24C3"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Moderate</w:t>
            </w:r>
          </w:p>
        </w:tc>
        <w:tc>
          <w:tcPr>
            <w:tcW w:w="1859"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52E1B23"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Severe</w:t>
            </w:r>
          </w:p>
        </w:tc>
      </w:tr>
      <w:tr w:rsidR="00125565" w:rsidRPr="00125565" w14:paraId="423B0586" w14:textId="77777777" w:rsidTr="005576FD">
        <w:trPr>
          <w:trHeight w:val="342"/>
        </w:trPr>
        <w:tc>
          <w:tcPr>
            <w:tcW w:w="2352"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515AE54"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themeColor="dark1"/>
                <w:kern w:val="24"/>
                <w:sz w:val="20"/>
                <w:szCs w:val="20"/>
                <w:lang w:val="en-US" w:eastAsia="de-DE"/>
              </w:rPr>
              <w:t>Lymphadenopathy</w:t>
            </w:r>
          </w:p>
        </w:tc>
        <w:tc>
          <w:tcPr>
            <w:tcW w:w="271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BCDADC6"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No</w:t>
            </w:r>
          </w:p>
        </w:tc>
        <w:tc>
          <w:tcPr>
            <w:tcW w:w="66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C9055ED"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Mild</w:t>
            </w:r>
          </w:p>
        </w:tc>
        <w:tc>
          <w:tcPr>
            <w:tcW w:w="153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283D4C80"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Significant</w:t>
            </w:r>
          </w:p>
        </w:tc>
        <w:tc>
          <w:tcPr>
            <w:tcW w:w="1859"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2AC9773" w14:textId="77777777" w:rsidR="00125565" w:rsidRPr="00125565" w:rsidRDefault="00125565" w:rsidP="005576FD">
            <w:pPr>
              <w:spacing w:after="0" w:line="240" w:lineRule="auto"/>
              <w:rPr>
                <w:rFonts w:ascii="Arial" w:eastAsia="Times New Roman" w:hAnsi="Arial" w:cs="Arial"/>
                <w:sz w:val="36"/>
                <w:szCs w:val="36"/>
                <w:lang w:eastAsia="de-DE"/>
              </w:rPr>
            </w:pPr>
          </w:p>
        </w:tc>
      </w:tr>
      <w:tr w:rsidR="00125565" w:rsidRPr="00125565" w14:paraId="14CE1283" w14:textId="77777777" w:rsidTr="005576FD">
        <w:trPr>
          <w:trHeight w:val="342"/>
        </w:trPr>
        <w:tc>
          <w:tcPr>
            <w:tcW w:w="2352"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6D4FAAFC"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themeColor="dark1"/>
                <w:kern w:val="24"/>
                <w:sz w:val="20"/>
                <w:szCs w:val="20"/>
                <w:lang w:val="en-US" w:eastAsia="de-DE"/>
              </w:rPr>
              <w:t>Thymus enlargement</w:t>
            </w:r>
          </w:p>
        </w:tc>
        <w:tc>
          <w:tcPr>
            <w:tcW w:w="271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245F866D"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No</w:t>
            </w:r>
          </w:p>
        </w:tc>
        <w:tc>
          <w:tcPr>
            <w:tcW w:w="66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FB4C741" w14:textId="77777777" w:rsidR="00125565" w:rsidRPr="00125565" w:rsidRDefault="00125565" w:rsidP="005576FD">
            <w:pPr>
              <w:spacing w:after="0" w:line="240" w:lineRule="auto"/>
              <w:rPr>
                <w:rFonts w:ascii="Arial" w:eastAsia="Times New Roman" w:hAnsi="Arial" w:cs="Arial"/>
                <w:sz w:val="36"/>
                <w:szCs w:val="36"/>
                <w:lang w:eastAsia="de-DE"/>
              </w:rPr>
            </w:pPr>
          </w:p>
        </w:tc>
        <w:tc>
          <w:tcPr>
            <w:tcW w:w="153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54D09A4"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Significant enlarged</w:t>
            </w:r>
          </w:p>
        </w:tc>
        <w:tc>
          <w:tcPr>
            <w:tcW w:w="1859"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0777AA54" w14:textId="77777777" w:rsidR="00125565" w:rsidRPr="00125565" w:rsidRDefault="00125565" w:rsidP="005576FD">
            <w:pPr>
              <w:spacing w:after="0" w:line="240" w:lineRule="auto"/>
              <w:rPr>
                <w:rFonts w:ascii="Arial" w:eastAsia="Times New Roman" w:hAnsi="Arial" w:cs="Arial"/>
                <w:sz w:val="36"/>
                <w:szCs w:val="36"/>
                <w:lang w:eastAsia="de-DE"/>
              </w:rPr>
            </w:pPr>
          </w:p>
        </w:tc>
      </w:tr>
      <w:tr w:rsidR="00125565" w:rsidRPr="00125565" w14:paraId="14B3E17E" w14:textId="77777777" w:rsidTr="005576FD">
        <w:trPr>
          <w:trHeight w:val="342"/>
        </w:trPr>
        <w:tc>
          <w:tcPr>
            <w:tcW w:w="2352"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40A8F5B2"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themeColor="dark1"/>
                <w:kern w:val="24"/>
                <w:sz w:val="20"/>
                <w:szCs w:val="20"/>
                <w:lang w:val="en-US" w:eastAsia="de-DE"/>
              </w:rPr>
              <w:t>Alopecia</w:t>
            </w:r>
          </w:p>
        </w:tc>
        <w:tc>
          <w:tcPr>
            <w:tcW w:w="271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2CE679CB"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 xml:space="preserve">No </w:t>
            </w:r>
          </w:p>
        </w:tc>
        <w:tc>
          <w:tcPr>
            <w:tcW w:w="66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20DB2934"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Yes</w:t>
            </w:r>
          </w:p>
        </w:tc>
        <w:tc>
          <w:tcPr>
            <w:tcW w:w="153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2C87C2C" w14:textId="77777777" w:rsidR="00125565" w:rsidRPr="00125565" w:rsidRDefault="00125565" w:rsidP="005576FD">
            <w:pPr>
              <w:spacing w:after="0" w:line="240" w:lineRule="auto"/>
              <w:rPr>
                <w:rFonts w:ascii="Arial" w:eastAsia="Times New Roman" w:hAnsi="Arial" w:cs="Arial"/>
                <w:sz w:val="36"/>
                <w:szCs w:val="36"/>
                <w:lang w:eastAsia="de-DE"/>
              </w:rPr>
            </w:pPr>
          </w:p>
        </w:tc>
        <w:tc>
          <w:tcPr>
            <w:tcW w:w="1859"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0505404" w14:textId="77777777" w:rsidR="00125565" w:rsidRPr="00125565" w:rsidRDefault="00125565" w:rsidP="005576FD">
            <w:pPr>
              <w:spacing w:after="0" w:line="240" w:lineRule="auto"/>
              <w:rPr>
                <w:rFonts w:ascii="Times New Roman" w:eastAsia="Times New Roman" w:hAnsi="Times New Roman" w:cs="Times New Roman"/>
                <w:sz w:val="20"/>
                <w:szCs w:val="20"/>
                <w:lang w:eastAsia="de-DE"/>
              </w:rPr>
            </w:pPr>
          </w:p>
        </w:tc>
      </w:tr>
      <w:tr w:rsidR="00125565" w:rsidRPr="00125565" w14:paraId="3FB3B1B3" w14:textId="77777777" w:rsidTr="005576FD">
        <w:trPr>
          <w:trHeight w:val="236"/>
        </w:trPr>
        <w:tc>
          <w:tcPr>
            <w:tcW w:w="2352"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3DE4F8D" w14:textId="77777777" w:rsidR="00125565" w:rsidRPr="00125565" w:rsidRDefault="00125565" w:rsidP="005576FD">
            <w:pPr>
              <w:spacing w:after="0" w:line="240" w:lineRule="auto"/>
              <w:textAlignment w:val="bottom"/>
              <w:rPr>
                <w:rFonts w:ascii="Arial" w:eastAsia="Times New Roman" w:hAnsi="Arial" w:cs="Arial"/>
                <w:sz w:val="36"/>
                <w:szCs w:val="36"/>
                <w:lang w:val="en-US" w:eastAsia="de-DE"/>
              </w:rPr>
            </w:pPr>
            <w:proofErr w:type="gramStart"/>
            <w:r w:rsidRPr="00125565">
              <w:rPr>
                <w:rFonts w:ascii="Arial" w:eastAsia="Arial" w:hAnsi="Arial" w:cs="Arial"/>
                <w:color w:val="000000" w:themeColor="dark1"/>
                <w:kern w:val="24"/>
                <w:sz w:val="20"/>
                <w:szCs w:val="20"/>
                <w:lang w:val="en-US" w:eastAsia="de-DE"/>
              </w:rPr>
              <w:t>Other</w:t>
            </w:r>
            <w:proofErr w:type="gramEnd"/>
            <w:r w:rsidRPr="00125565">
              <w:rPr>
                <w:rFonts w:ascii="Arial" w:eastAsia="Arial" w:hAnsi="Arial" w:cs="Arial"/>
                <w:color w:val="000000" w:themeColor="dark1"/>
                <w:kern w:val="24"/>
                <w:sz w:val="20"/>
                <w:szCs w:val="20"/>
                <w:lang w:val="en-US" w:eastAsia="de-DE"/>
              </w:rPr>
              <w:t xml:space="preserve"> organ involvement (for example liver) </w:t>
            </w:r>
          </w:p>
        </w:tc>
        <w:tc>
          <w:tcPr>
            <w:tcW w:w="271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29EB795"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No</w:t>
            </w:r>
          </w:p>
        </w:tc>
        <w:tc>
          <w:tcPr>
            <w:tcW w:w="66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6DF57D0F" w14:textId="77777777" w:rsidR="00125565" w:rsidRPr="00125565" w:rsidRDefault="00125565" w:rsidP="005576FD">
            <w:pPr>
              <w:spacing w:after="0" w:line="240" w:lineRule="auto"/>
              <w:textAlignment w:val="bottom"/>
              <w:rPr>
                <w:rFonts w:ascii="Arial" w:eastAsia="Times New Roman" w:hAnsi="Arial" w:cs="Arial"/>
                <w:sz w:val="36"/>
                <w:szCs w:val="36"/>
                <w:lang w:eastAsia="de-DE"/>
              </w:rPr>
            </w:pPr>
            <w:r w:rsidRPr="00125565">
              <w:rPr>
                <w:rFonts w:ascii="Arial" w:eastAsia="Arial" w:hAnsi="Arial" w:cs="Arial"/>
                <w:color w:val="000000"/>
                <w:kern w:val="24"/>
                <w:sz w:val="20"/>
                <w:szCs w:val="20"/>
                <w:lang w:val="en-US" w:eastAsia="de-DE"/>
              </w:rPr>
              <w:t>Yes</w:t>
            </w:r>
          </w:p>
        </w:tc>
        <w:tc>
          <w:tcPr>
            <w:tcW w:w="1531"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DCB8F8C" w14:textId="77777777" w:rsidR="00125565" w:rsidRPr="00125565" w:rsidRDefault="00125565" w:rsidP="005576FD">
            <w:pPr>
              <w:spacing w:after="0" w:line="240" w:lineRule="auto"/>
              <w:rPr>
                <w:rFonts w:ascii="Arial" w:eastAsia="Times New Roman" w:hAnsi="Arial" w:cs="Arial"/>
                <w:sz w:val="36"/>
                <w:szCs w:val="36"/>
                <w:lang w:eastAsia="de-DE"/>
              </w:rPr>
            </w:pPr>
          </w:p>
        </w:tc>
        <w:tc>
          <w:tcPr>
            <w:tcW w:w="1859"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054EEBAB" w14:textId="77777777" w:rsidR="00125565" w:rsidRPr="00125565" w:rsidRDefault="00125565" w:rsidP="005576FD">
            <w:pPr>
              <w:spacing w:after="0" w:line="240" w:lineRule="auto"/>
              <w:rPr>
                <w:rFonts w:ascii="Times New Roman" w:eastAsia="Times New Roman" w:hAnsi="Times New Roman" w:cs="Times New Roman"/>
                <w:sz w:val="20"/>
                <w:szCs w:val="20"/>
                <w:lang w:eastAsia="de-DE"/>
              </w:rPr>
            </w:pPr>
          </w:p>
        </w:tc>
      </w:tr>
    </w:tbl>
    <w:p w14:paraId="54EA6D7D" w14:textId="77777777" w:rsidR="00125565" w:rsidRDefault="00125565" w:rsidP="00125565">
      <w:pPr>
        <w:pStyle w:val="NormalWeb"/>
        <w:spacing w:before="0" w:beforeAutospacing="0" w:after="0" w:afterAutospacing="0"/>
        <w:jc w:val="both"/>
        <w:rPr>
          <w:rFonts w:ascii="Arial" w:eastAsia="Arial" w:hAnsi="Arial" w:cs="Arial"/>
          <w:color w:val="000000" w:themeColor="text1"/>
          <w:kern w:val="24"/>
          <w:sz w:val="22"/>
          <w:szCs w:val="22"/>
          <w:lang w:val="en-US"/>
        </w:rPr>
      </w:pPr>
    </w:p>
    <w:p w14:paraId="4320651D" w14:textId="0BC63A95" w:rsidR="00125565" w:rsidRDefault="00125565" w:rsidP="00A07281">
      <w:pPr>
        <w:pStyle w:val="NormalWeb"/>
        <w:spacing w:before="0" w:beforeAutospacing="0" w:after="0" w:afterAutospacing="0" w:line="480" w:lineRule="auto"/>
        <w:jc w:val="both"/>
        <w:rPr>
          <w:rFonts w:ascii="Arial" w:eastAsia="Arial" w:hAnsi="Arial" w:cs="Arial"/>
          <w:color w:val="000000" w:themeColor="text1"/>
          <w:kern w:val="24"/>
          <w:sz w:val="22"/>
          <w:szCs w:val="22"/>
          <w:lang w:val="en-US"/>
        </w:rPr>
      </w:pPr>
      <w:r>
        <w:rPr>
          <w:rFonts w:ascii="Arial" w:eastAsia="Arial" w:hAnsi="Arial" w:cs="Arial"/>
          <w:color w:val="000000" w:themeColor="text1"/>
          <w:kern w:val="24"/>
          <w:sz w:val="22"/>
          <w:szCs w:val="22"/>
          <w:lang w:val="en-US"/>
        </w:rPr>
        <w:t xml:space="preserve">Pathological </w:t>
      </w:r>
      <w:r w:rsidR="00474BE3">
        <w:rPr>
          <w:rFonts w:ascii="Arial" w:eastAsia="Arial" w:hAnsi="Arial" w:cs="Arial"/>
          <w:color w:val="000000" w:themeColor="text1"/>
          <w:kern w:val="24"/>
          <w:sz w:val="22"/>
          <w:szCs w:val="22"/>
          <w:lang w:val="en-US"/>
        </w:rPr>
        <w:t>alterations considered include</w:t>
      </w:r>
      <w:r>
        <w:rPr>
          <w:rFonts w:ascii="Arial" w:eastAsia="Arial" w:hAnsi="Arial" w:cs="Arial"/>
          <w:color w:val="000000" w:themeColor="text1"/>
          <w:kern w:val="24"/>
          <w:sz w:val="22"/>
          <w:szCs w:val="22"/>
          <w:lang w:val="en-US"/>
        </w:rPr>
        <w:t xml:space="preserve"> sign</w:t>
      </w:r>
      <w:r w:rsidR="00B957B2">
        <w:rPr>
          <w:rFonts w:ascii="Arial" w:eastAsia="Arial" w:hAnsi="Arial" w:cs="Arial"/>
          <w:color w:val="000000" w:themeColor="text1"/>
          <w:kern w:val="24"/>
          <w:sz w:val="22"/>
          <w:szCs w:val="22"/>
          <w:lang w:val="en-US"/>
        </w:rPr>
        <w:t>s</w:t>
      </w:r>
      <w:r>
        <w:rPr>
          <w:rFonts w:ascii="Arial" w:eastAsia="Arial" w:hAnsi="Arial" w:cs="Arial"/>
          <w:color w:val="000000" w:themeColor="text1"/>
          <w:kern w:val="24"/>
          <w:sz w:val="22"/>
          <w:szCs w:val="22"/>
          <w:lang w:val="en-US"/>
        </w:rPr>
        <w:t xml:space="preserve"> of glomerulonephritis (GN) in form of proteinuria and/or ascites, splenomegaly (mild, moderate </w:t>
      </w:r>
      <w:r w:rsidR="00474BE3">
        <w:rPr>
          <w:rFonts w:ascii="Arial" w:eastAsia="Arial" w:hAnsi="Arial" w:cs="Arial"/>
          <w:color w:val="000000" w:themeColor="text1"/>
          <w:kern w:val="24"/>
          <w:sz w:val="22"/>
          <w:szCs w:val="22"/>
          <w:lang w:val="en-US"/>
        </w:rPr>
        <w:t>or</w:t>
      </w:r>
      <w:r>
        <w:rPr>
          <w:rFonts w:ascii="Arial" w:eastAsia="Arial" w:hAnsi="Arial" w:cs="Arial"/>
          <w:color w:val="000000" w:themeColor="text1"/>
          <w:kern w:val="24"/>
          <w:sz w:val="22"/>
          <w:szCs w:val="22"/>
          <w:lang w:val="en-US"/>
        </w:rPr>
        <w:t xml:space="preserve"> severe), </w:t>
      </w:r>
      <w:proofErr w:type="spellStart"/>
      <w:r>
        <w:rPr>
          <w:rFonts w:ascii="Arial" w:eastAsia="Arial" w:hAnsi="Arial" w:cs="Arial"/>
          <w:color w:val="000000" w:themeColor="text1"/>
          <w:kern w:val="24"/>
          <w:sz w:val="22"/>
          <w:szCs w:val="22"/>
          <w:lang w:val="en-US"/>
        </w:rPr>
        <w:t>lymphadonopathy</w:t>
      </w:r>
      <w:proofErr w:type="spellEnd"/>
      <w:r>
        <w:rPr>
          <w:rFonts w:ascii="Arial" w:eastAsia="Arial" w:hAnsi="Arial" w:cs="Arial"/>
          <w:color w:val="000000" w:themeColor="text1"/>
          <w:kern w:val="24"/>
          <w:sz w:val="22"/>
          <w:szCs w:val="22"/>
          <w:lang w:val="en-US"/>
        </w:rPr>
        <w:t xml:space="preserve"> (mild or significant), thymus enlargement, alopecia and other organ (typically liver) involvement. GN was scored </w:t>
      </w:r>
      <w:r w:rsidR="00474BE3">
        <w:rPr>
          <w:rFonts w:ascii="Arial" w:eastAsia="Arial" w:hAnsi="Arial" w:cs="Arial"/>
          <w:color w:val="000000" w:themeColor="text1"/>
          <w:kern w:val="24"/>
          <w:sz w:val="22"/>
          <w:szCs w:val="22"/>
          <w:lang w:val="en-US"/>
        </w:rPr>
        <w:t xml:space="preserve">as </w:t>
      </w:r>
      <w:r>
        <w:rPr>
          <w:rFonts w:ascii="Arial" w:eastAsia="Arial" w:hAnsi="Arial" w:cs="Arial"/>
          <w:color w:val="000000" w:themeColor="text1"/>
          <w:kern w:val="24"/>
          <w:sz w:val="22"/>
          <w:szCs w:val="22"/>
          <w:lang w:val="en-US"/>
        </w:rPr>
        <w:t xml:space="preserve">2 </w:t>
      </w:r>
      <w:r w:rsidR="00B957B2">
        <w:rPr>
          <w:rFonts w:ascii="Arial" w:eastAsia="Arial" w:hAnsi="Arial" w:cs="Arial"/>
          <w:color w:val="000000" w:themeColor="text1"/>
          <w:kern w:val="24"/>
          <w:sz w:val="22"/>
          <w:szCs w:val="22"/>
          <w:lang w:val="en-US"/>
        </w:rPr>
        <w:t xml:space="preserve">or higher </w:t>
      </w:r>
      <w:r>
        <w:rPr>
          <w:rFonts w:ascii="Arial" w:eastAsia="Arial" w:hAnsi="Arial" w:cs="Arial"/>
          <w:color w:val="000000" w:themeColor="text1"/>
          <w:kern w:val="24"/>
          <w:sz w:val="22"/>
          <w:szCs w:val="22"/>
          <w:lang w:val="en-US"/>
        </w:rPr>
        <w:t xml:space="preserve">as </w:t>
      </w:r>
      <w:r w:rsidR="00474BE3">
        <w:rPr>
          <w:rFonts w:ascii="Arial" w:eastAsia="Arial" w:hAnsi="Arial" w:cs="Arial"/>
          <w:color w:val="000000" w:themeColor="text1"/>
          <w:kern w:val="24"/>
          <w:sz w:val="22"/>
          <w:szCs w:val="22"/>
          <w:lang w:val="en-US"/>
        </w:rPr>
        <w:t>it represents</w:t>
      </w:r>
      <w:r>
        <w:rPr>
          <w:rFonts w:ascii="Arial" w:eastAsia="Arial" w:hAnsi="Arial" w:cs="Arial"/>
          <w:color w:val="000000" w:themeColor="text1"/>
          <w:kern w:val="24"/>
          <w:sz w:val="22"/>
          <w:szCs w:val="22"/>
          <w:lang w:val="en-US"/>
        </w:rPr>
        <w:t xml:space="preserve"> a specific and severe sign of lupus. </w:t>
      </w:r>
      <w:r w:rsidR="00474BE3">
        <w:rPr>
          <w:rFonts w:ascii="Arial" w:eastAsia="Arial" w:hAnsi="Arial" w:cs="Arial"/>
          <w:color w:val="000000" w:themeColor="text1"/>
          <w:kern w:val="24"/>
          <w:sz w:val="22"/>
          <w:szCs w:val="22"/>
          <w:lang w:val="en-US"/>
        </w:rPr>
        <w:t>Because</w:t>
      </w:r>
      <w:r>
        <w:rPr>
          <w:rFonts w:ascii="Arial" w:eastAsia="Arial" w:hAnsi="Arial" w:cs="Arial"/>
          <w:color w:val="000000" w:themeColor="text1"/>
          <w:kern w:val="24"/>
          <w:sz w:val="22"/>
          <w:szCs w:val="22"/>
          <w:lang w:val="en-US"/>
        </w:rPr>
        <w:t xml:space="preserve"> we have </w:t>
      </w:r>
      <w:r w:rsidR="00474BE3">
        <w:rPr>
          <w:rFonts w:ascii="Arial" w:eastAsia="Arial" w:hAnsi="Arial" w:cs="Arial"/>
          <w:color w:val="000000" w:themeColor="text1"/>
          <w:kern w:val="24"/>
          <w:sz w:val="22"/>
          <w:szCs w:val="22"/>
          <w:lang w:val="en-US"/>
        </w:rPr>
        <w:t xml:space="preserve">occasionally </w:t>
      </w:r>
      <w:r>
        <w:rPr>
          <w:rFonts w:ascii="Arial" w:eastAsia="Arial" w:hAnsi="Arial" w:cs="Arial"/>
          <w:color w:val="000000" w:themeColor="text1"/>
          <w:kern w:val="24"/>
          <w:sz w:val="22"/>
          <w:szCs w:val="22"/>
          <w:lang w:val="en-US"/>
        </w:rPr>
        <w:t xml:space="preserve">detected </w:t>
      </w:r>
      <w:r w:rsidR="00474BE3">
        <w:rPr>
          <w:rFonts w:ascii="Arial" w:eastAsia="Arial" w:hAnsi="Arial" w:cs="Arial"/>
          <w:color w:val="000000" w:themeColor="text1"/>
          <w:kern w:val="24"/>
          <w:sz w:val="22"/>
          <w:szCs w:val="22"/>
          <w:lang w:val="en-US"/>
        </w:rPr>
        <w:t>a “</w:t>
      </w:r>
      <w:r w:rsidR="00FF2CD8">
        <w:rPr>
          <w:rFonts w:ascii="Arial" w:eastAsia="Arial" w:hAnsi="Arial" w:cs="Arial"/>
          <w:color w:val="000000" w:themeColor="text1"/>
          <w:kern w:val="24"/>
          <w:sz w:val="22"/>
          <w:szCs w:val="22"/>
          <w:lang w:val="en-US"/>
        </w:rPr>
        <w:t>Pro</w:t>
      </w:r>
      <w:r w:rsidR="00474BE3">
        <w:rPr>
          <w:rFonts w:ascii="Arial" w:eastAsia="Arial" w:hAnsi="Arial" w:cs="Arial"/>
          <w:color w:val="000000" w:themeColor="text1"/>
          <w:kern w:val="24"/>
          <w:sz w:val="22"/>
          <w:szCs w:val="22"/>
          <w:lang w:val="en-US"/>
        </w:rPr>
        <w:t xml:space="preserve"> </w:t>
      </w:r>
      <w:r>
        <w:rPr>
          <w:rFonts w:ascii="Arial" w:eastAsia="Arial" w:hAnsi="Arial" w:cs="Arial"/>
          <w:color w:val="000000" w:themeColor="text1"/>
          <w:kern w:val="24"/>
          <w:sz w:val="22"/>
          <w:szCs w:val="22"/>
          <w:lang w:val="en-US"/>
        </w:rPr>
        <w:t>1+</w:t>
      </w:r>
      <w:r w:rsidR="00474BE3">
        <w:rPr>
          <w:rFonts w:ascii="Arial" w:eastAsia="Arial" w:hAnsi="Arial" w:cs="Arial"/>
          <w:color w:val="000000" w:themeColor="text1"/>
          <w:kern w:val="24"/>
          <w:sz w:val="22"/>
          <w:szCs w:val="22"/>
          <w:lang w:val="en-US"/>
        </w:rPr>
        <w:t>”</w:t>
      </w:r>
      <w:r>
        <w:rPr>
          <w:rFonts w:ascii="Arial" w:eastAsia="Arial" w:hAnsi="Arial" w:cs="Arial"/>
          <w:color w:val="000000" w:themeColor="text1"/>
          <w:kern w:val="24"/>
          <w:sz w:val="22"/>
          <w:szCs w:val="22"/>
          <w:lang w:val="en-US"/>
        </w:rPr>
        <w:t xml:space="preserve"> </w:t>
      </w:r>
      <w:r w:rsidR="00474BE3">
        <w:rPr>
          <w:rFonts w:ascii="Arial" w:eastAsia="Arial" w:hAnsi="Arial" w:cs="Arial"/>
          <w:color w:val="000000" w:themeColor="text1"/>
          <w:kern w:val="24"/>
          <w:sz w:val="22"/>
          <w:szCs w:val="22"/>
          <w:lang w:val="en-US"/>
        </w:rPr>
        <w:t xml:space="preserve">value on </w:t>
      </w:r>
      <w:r w:rsidR="006834A8">
        <w:rPr>
          <w:rFonts w:ascii="Arial" w:eastAsia="Arial" w:hAnsi="Arial" w:cs="Arial"/>
          <w:color w:val="000000" w:themeColor="text1"/>
          <w:kern w:val="24"/>
          <w:sz w:val="22"/>
          <w:szCs w:val="22"/>
          <w:lang w:val="en-US"/>
        </w:rPr>
        <w:t xml:space="preserve">urine </w:t>
      </w:r>
      <w:proofErr w:type="spellStart"/>
      <w:r w:rsidR="006834A8">
        <w:rPr>
          <w:rFonts w:ascii="Arial" w:eastAsia="Arial" w:hAnsi="Arial" w:cs="Arial"/>
          <w:color w:val="000000" w:themeColor="text1"/>
          <w:kern w:val="24"/>
          <w:sz w:val="22"/>
          <w:szCs w:val="22"/>
          <w:lang w:val="en-US"/>
        </w:rPr>
        <w:t>s</w:t>
      </w:r>
      <w:r>
        <w:rPr>
          <w:rFonts w:ascii="Arial" w:eastAsia="Arial" w:hAnsi="Arial" w:cs="Arial"/>
          <w:color w:val="000000" w:themeColor="text1"/>
          <w:kern w:val="24"/>
          <w:sz w:val="22"/>
          <w:szCs w:val="22"/>
          <w:lang w:val="en-US"/>
        </w:rPr>
        <w:t>tix</w:t>
      </w:r>
      <w:proofErr w:type="spellEnd"/>
      <w:r>
        <w:rPr>
          <w:rFonts w:ascii="Arial" w:eastAsia="Arial" w:hAnsi="Arial" w:cs="Arial"/>
          <w:color w:val="000000" w:themeColor="text1"/>
          <w:kern w:val="24"/>
          <w:sz w:val="22"/>
          <w:szCs w:val="22"/>
          <w:lang w:val="en-US"/>
        </w:rPr>
        <w:t xml:space="preserve"> </w:t>
      </w:r>
      <w:r w:rsidR="00474BE3">
        <w:rPr>
          <w:rFonts w:ascii="Arial" w:eastAsia="Arial" w:hAnsi="Arial" w:cs="Arial"/>
          <w:color w:val="000000" w:themeColor="text1"/>
          <w:kern w:val="24"/>
          <w:sz w:val="22"/>
          <w:szCs w:val="22"/>
          <w:lang w:val="en-US"/>
        </w:rPr>
        <w:t>in healthy animals</w:t>
      </w:r>
      <w:r>
        <w:rPr>
          <w:rFonts w:ascii="Arial" w:eastAsia="Arial" w:hAnsi="Arial" w:cs="Arial"/>
          <w:color w:val="000000" w:themeColor="text1"/>
          <w:kern w:val="24"/>
          <w:sz w:val="22"/>
          <w:szCs w:val="22"/>
          <w:lang w:val="en-US"/>
        </w:rPr>
        <w:t xml:space="preserve">, we considered </w:t>
      </w:r>
      <w:r w:rsidR="00474BE3">
        <w:rPr>
          <w:rFonts w:ascii="Arial" w:eastAsia="Arial" w:hAnsi="Arial" w:cs="Arial"/>
          <w:color w:val="000000" w:themeColor="text1"/>
          <w:kern w:val="24"/>
          <w:sz w:val="22"/>
          <w:szCs w:val="22"/>
          <w:lang w:val="en-US"/>
        </w:rPr>
        <w:t>this value</w:t>
      </w:r>
      <w:r>
        <w:rPr>
          <w:rFonts w:ascii="Arial" w:eastAsia="Arial" w:hAnsi="Arial" w:cs="Arial"/>
          <w:color w:val="000000" w:themeColor="text1"/>
          <w:kern w:val="24"/>
          <w:sz w:val="22"/>
          <w:szCs w:val="22"/>
          <w:lang w:val="en-US"/>
        </w:rPr>
        <w:t xml:space="preserve"> as unspecific and </w:t>
      </w:r>
      <w:r w:rsidR="00474BE3">
        <w:rPr>
          <w:rFonts w:ascii="Arial" w:eastAsia="Arial" w:hAnsi="Arial" w:cs="Arial"/>
          <w:color w:val="000000" w:themeColor="text1"/>
          <w:kern w:val="24"/>
          <w:sz w:val="22"/>
          <w:szCs w:val="22"/>
          <w:lang w:val="en-US"/>
        </w:rPr>
        <w:t>scored as SLE only at a value of “</w:t>
      </w:r>
      <w:r w:rsidR="00FF2CD8">
        <w:rPr>
          <w:rFonts w:ascii="Arial" w:eastAsia="Arial" w:hAnsi="Arial" w:cs="Arial"/>
          <w:color w:val="000000" w:themeColor="text1"/>
          <w:kern w:val="24"/>
          <w:sz w:val="22"/>
          <w:szCs w:val="22"/>
          <w:lang w:val="en-US"/>
        </w:rPr>
        <w:t>Pro</w:t>
      </w:r>
      <w:r w:rsidR="00474BE3">
        <w:rPr>
          <w:rFonts w:ascii="Arial" w:eastAsia="Arial" w:hAnsi="Arial" w:cs="Arial"/>
          <w:color w:val="000000" w:themeColor="text1"/>
          <w:kern w:val="24"/>
          <w:sz w:val="22"/>
          <w:szCs w:val="22"/>
          <w:lang w:val="en-US"/>
        </w:rPr>
        <w:t xml:space="preserve"> 2+” or “</w:t>
      </w:r>
      <w:r w:rsidR="00FF2CD8">
        <w:rPr>
          <w:rFonts w:ascii="Arial" w:eastAsia="Arial" w:hAnsi="Arial" w:cs="Arial"/>
          <w:color w:val="000000" w:themeColor="text1"/>
          <w:kern w:val="24"/>
          <w:sz w:val="22"/>
          <w:szCs w:val="22"/>
          <w:lang w:val="en-US"/>
        </w:rPr>
        <w:t>Pro</w:t>
      </w:r>
      <w:r w:rsidR="00474BE3">
        <w:rPr>
          <w:rFonts w:ascii="Arial" w:eastAsia="Arial" w:hAnsi="Arial" w:cs="Arial"/>
          <w:color w:val="000000" w:themeColor="text1"/>
          <w:kern w:val="24"/>
          <w:sz w:val="22"/>
          <w:szCs w:val="22"/>
          <w:lang w:val="en-US"/>
        </w:rPr>
        <w:t xml:space="preserve"> 3+”</w:t>
      </w:r>
      <w:r>
        <w:rPr>
          <w:rFonts w:ascii="Arial" w:eastAsia="Arial" w:hAnsi="Arial" w:cs="Arial"/>
          <w:color w:val="000000" w:themeColor="text1"/>
          <w:kern w:val="24"/>
          <w:sz w:val="22"/>
          <w:szCs w:val="22"/>
          <w:lang w:val="en-US"/>
        </w:rPr>
        <w:t xml:space="preserve">. Splenomegaly </w:t>
      </w:r>
      <w:r w:rsidR="00B957B2">
        <w:rPr>
          <w:rFonts w:ascii="Arial" w:eastAsia="Arial" w:hAnsi="Arial" w:cs="Arial"/>
          <w:color w:val="000000" w:themeColor="text1"/>
          <w:kern w:val="24"/>
          <w:sz w:val="22"/>
          <w:szCs w:val="22"/>
          <w:lang w:val="en-US"/>
        </w:rPr>
        <w:t>and</w:t>
      </w:r>
      <w:r>
        <w:rPr>
          <w:rFonts w:ascii="Arial" w:eastAsia="Arial" w:hAnsi="Arial" w:cs="Arial"/>
          <w:color w:val="000000" w:themeColor="text1"/>
          <w:kern w:val="24"/>
          <w:sz w:val="22"/>
          <w:szCs w:val="22"/>
          <w:lang w:val="en-US"/>
        </w:rPr>
        <w:t xml:space="preserve"> lymphadenopathy are sign</w:t>
      </w:r>
      <w:r w:rsidR="00474BE3">
        <w:rPr>
          <w:rFonts w:ascii="Arial" w:eastAsia="Arial" w:hAnsi="Arial" w:cs="Arial"/>
          <w:color w:val="000000" w:themeColor="text1"/>
          <w:kern w:val="24"/>
          <w:sz w:val="22"/>
          <w:szCs w:val="22"/>
          <w:lang w:val="en-US"/>
        </w:rPr>
        <w:t>s</w:t>
      </w:r>
      <w:r>
        <w:rPr>
          <w:rFonts w:ascii="Arial" w:eastAsia="Arial" w:hAnsi="Arial" w:cs="Arial"/>
          <w:color w:val="000000" w:themeColor="text1"/>
          <w:kern w:val="24"/>
          <w:sz w:val="22"/>
          <w:szCs w:val="22"/>
          <w:lang w:val="en-US"/>
        </w:rPr>
        <w:t xml:space="preserve"> of mild to severe immune response, therefore, </w:t>
      </w:r>
      <w:r w:rsidR="00141145">
        <w:rPr>
          <w:rFonts w:ascii="Arial" w:eastAsia="Arial" w:hAnsi="Arial" w:cs="Arial"/>
          <w:color w:val="000000" w:themeColor="text1"/>
          <w:kern w:val="24"/>
          <w:sz w:val="22"/>
          <w:szCs w:val="22"/>
          <w:lang w:val="en-US"/>
        </w:rPr>
        <w:t xml:space="preserve">we </w:t>
      </w:r>
      <w:r>
        <w:rPr>
          <w:rFonts w:ascii="Arial" w:eastAsia="Arial" w:hAnsi="Arial" w:cs="Arial"/>
          <w:color w:val="000000" w:themeColor="text1"/>
          <w:kern w:val="24"/>
          <w:sz w:val="22"/>
          <w:szCs w:val="22"/>
          <w:lang w:val="en-US"/>
        </w:rPr>
        <w:t xml:space="preserve">scored </w:t>
      </w:r>
      <w:r w:rsidR="00B957B2">
        <w:rPr>
          <w:rFonts w:ascii="Arial" w:eastAsia="Arial" w:hAnsi="Arial" w:cs="Arial"/>
          <w:color w:val="000000" w:themeColor="text1"/>
          <w:kern w:val="24"/>
          <w:sz w:val="22"/>
          <w:szCs w:val="22"/>
          <w:lang w:val="en-US"/>
        </w:rPr>
        <w:t xml:space="preserve">them depending of their severity </w:t>
      </w:r>
      <w:r>
        <w:rPr>
          <w:rFonts w:ascii="Arial" w:eastAsia="Arial" w:hAnsi="Arial" w:cs="Arial"/>
          <w:color w:val="000000" w:themeColor="text1"/>
          <w:kern w:val="24"/>
          <w:sz w:val="22"/>
          <w:szCs w:val="22"/>
          <w:lang w:val="en-US"/>
        </w:rPr>
        <w:t>from 1</w:t>
      </w:r>
      <w:r w:rsidR="00B957B2">
        <w:rPr>
          <w:rFonts w:ascii="Arial" w:eastAsia="Arial" w:hAnsi="Arial" w:cs="Arial"/>
          <w:color w:val="000000" w:themeColor="text1"/>
          <w:kern w:val="24"/>
          <w:sz w:val="22"/>
          <w:szCs w:val="22"/>
          <w:lang w:val="en-US"/>
        </w:rPr>
        <w:t xml:space="preserve"> to </w:t>
      </w:r>
      <w:r>
        <w:rPr>
          <w:rFonts w:ascii="Arial" w:eastAsia="Arial" w:hAnsi="Arial" w:cs="Arial"/>
          <w:color w:val="000000" w:themeColor="text1"/>
          <w:kern w:val="24"/>
          <w:sz w:val="22"/>
          <w:szCs w:val="22"/>
          <w:lang w:val="en-US"/>
        </w:rPr>
        <w:t>3</w:t>
      </w:r>
      <w:r w:rsidR="00141145">
        <w:rPr>
          <w:rFonts w:ascii="Arial" w:eastAsia="Arial" w:hAnsi="Arial" w:cs="Arial"/>
          <w:color w:val="000000" w:themeColor="text1"/>
          <w:kern w:val="24"/>
          <w:sz w:val="22"/>
          <w:szCs w:val="22"/>
          <w:lang w:val="en-US"/>
        </w:rPr>
        <w:t>. T</w:t>
      </w:r>
      <w:r>
        <w:rPr>
          <w:rFonts w:ascii="Arial" w:eastAsia="Arial" w:hAnsi="Arial" w:cs="Arial"/>
          <w:color w:val="000000" w:themeColor="text1"/>
          <w:kern w:val="24"/>
          <w:sz w:val="22"/>
          <w:szCs w:val="22"/>
          <w:lang w:val="en-US"/>
        </w:rPr>
        <w:t xml:space="preserve">hymus enlargement was a significant sign of immunological contribution. Liver involvement was </w:t>
      </w:r>
      <w:r w:rsidR="00B957B2">
        <w:rPr>
          <w:rFonts w:ascii="Arial" w:eastAsia="Arial" w:hAnsi="Arial" w:cs="Arial"/>
          <w:color w:val="000000" w:themeColor="text1"/>
          <w:kern w:val="24"/>
          <w:sz w:val="22"/>
          <w:szCs w:val="22"/>
          <w:lang w:val="en-US"/>
        </w:rPr>
        <w:t>also considered</w:t>
      </w:r>
      <w:r>
        <w:rPr>
          <w:rFonts w:ascii="Arial" w:eastAsia="Arial" w:hAnsi="Arial" w:cs="Arial"/>
          <w:color w:val="000000" w:themeColor="text1"/>
          <w:kern w:val="24"/>
          <w:sz w:val="22"/>
          <w:szCs w:val="22"/>
          <w:lang w:val="en-US"/>
        </w:rPr>
        <w:t xml:space="preserve"> although </w:t>
      </w:r>
      <w:r w:rsidR="00B957B2">
        <w:rPr>
          <w:rFonts w:ascii="Arial" w:eastAsia="Arial" w:hAnsi="Arial" w:cs="Arial"/>
          <w:color w:val="000000" w:themeColor="text1"/>
          <w:kern w:val="24"/>
          <w:sz w:val="22"/>
          <w:szCs w:val="22"/>
          <w:lang w:val="en-US"/>
        </w:rPr>
        <w:t>due to</w:t>
      </w:r>
      <w:r>
        <w:rPr>
          <w:rFonts w:ascii="Arial" w:eastAsia="Arial" w:hAnsi="Arial" w:cs="Arial"/>
          <w:color w:val="000000" w:themeColor="text1"/>
          <w:kern w:val="24"/>
          <w:sz w:val="22"/>
          <w:szCs w:val="22"/>
          <w:lang w:val="en-US"/>
        </w:rPr>
        <w:t xml:space="preserve"> the intraperitoneal application of </w:t>
      </w:r>
      <w:r w:rsidR="00141145">
        <w:rPr>
          <w:rFonts w:ascii="Arial" w:eastAsia="Arial" w:hAnsi="Arial" w:cs="Arial"/>
          <w:color w:val="000000" w:themeColor="text1"/>
          <w:kern w:val="24"/>
          <w:sz w:val="22"/>
          <w:szCs w:val="22"/>
          <w:lang w:val="en-US"/>
        </w:rPr>
        <w:t>pristine,</w:t>
      </w:r>
      <w:r>
        <w:rPr>
          <w:rFonts w:ascii="Arial" w:eastAsia="Arial" w:hAnsi="Arial" w:cs="Arial"/>
          <w:color w:val="000000" w:themeColor="text1"/>
          <w:kern w:val="24"/>
          <w:sz w:val="22"/>
          <w:szCs w:val="22"/>
          <w:lang w:val="en-US"/>
        </w:rPr>
        <w:t xml:space="preserve"> it c</w:t>
      </w:r>
      <w:r w:rsidR="00141145">
        <w:rPr>
          <w:rFonts w:ascii="Arial" w:eastAsia="Arial" w:hAnsi="Arial" w:cs="Arial"/>
          <w:color w:val="000000" w:themeColor="text1"/>
          <w:kern w:val="24"/>
          <w:sz w:val="22"/>
          <w:szCs w:val="22"/>
          <w:lang w:val="en-US"/>
        </w:rPr>
        <w:t>ould</w:t>
      </w:r>
      <w:r>
        <w:rPr>
          <w:rFonts w:ascii="Arial" w:eastAsia="Arial" w:hAnsi="Arial" w:cs="Arial"/>
          <w:color w:val="000000" w:themeColor="text1"/>
          <w:kern w:val="24"/>
          <w:sz w:val="22"/>
          <w:szCs w:val="22"/>
          <w:lang w:val="en-US"/>
        </w:rPr>
        <w:t xml:space="preserve"> have </w:t>
      </w:r>
      <w:r w:rsidR="00141145">
        <w:rPr>
          <w:rFonts w:ascii="Arial" w:eastAsia="Arial" w:hAnsi="Arial" w:cs="Arial"/>
          <w:color w:val="000000" w:themeColor="text1"/>
          <w:kern w:val="24"/>
          <w:sz w:val="22"/>
          <w:szCs w:val="22"/>
          <w:lang w:val="en-US"/>
        </w:rPr>
        <w:t xml:space="preserve">had </w:t>
      </w:r>
      <w:r>
        <w:rPr>
          <w:rFonts w:ascii="Arial" w:eastAsia="Arial" w:hAnsi="Arial" w:cs="Arial"/>
          <w:color w:val="000000" w:themeColor="text1"/>
          <w:kern w:val="24"/>
          <w:sz w:val="22"/>
          <w:szCs w:val="22"/>
          <w:lang w:val="en-US"/>
        </w:rPr>
        <w:t xml:space="preserve">a chemical component for the reaction </w:t>
      </w:r>
      <w:r w:rsidR="00B957B2">
        <w:rPr>
          <w:rFonts w:ascii="Arial" w:eastAsia="Arial" w:hAnsi="Arial" w:cs="Arial"/>
          <w:color w:val="000000" w:themeColor="text1"/>
          <w:kern w:val="24"/>
          <w:sz w:val="22"/>
          <w:szCs w:val="22"/>
          <w:lang w:val="en-US"/>
        </w:rPr>
        <w:t>too;</w:t>
      </w:r>
      <w:r>
        <w:rPr>
          <w:rFonts w:ascii="Arial" w:eastAsia="Arial" w:hAnsi="Arial" w:cs="Arial"/>
          <w:color w:val="000000" w:themeColor="text1"/>
          <w:kern w:val="24"/>
          <w:sz w:val="22"/>
          <w:szCs w:val="22"/>
          <w:lang w:val="en-US"/>
        </w:rPr>
        <w:t xml:space="preserve"> therefore, it was scored </w:t>
      </w:r>
      <w:r w:rsidR="00B957B2">
        <w:rPr>
          <w:rFonts w:ascii="Arial" w:eastAsia="Arial" w:hAnsi="Arial" w:cs="Arial"/>
          <w:color w:val="000000" w:themeColor="text1"/>
          <w:kern w:val="24"/>
          <w:sz w:val="22"/>
          <w:szCs w:val="22"/>
          <w:lang w:val="en-US"/>
        </w:rPr>
        <w:t xml:space="preserve">only </w:t>
      </w:r>
      <w:r>
        <w:rPr>
          <w:rFonts w:ascii="Arial" w:eastAsia="Arial" w:hAnsi="Arial" w:cs="Arial"/>
          <w:color w:val="000000" w:themeColor="text1"/>
          <w:kern w:val="24"/>
          <w:sz w:val="22"/>
          <w:szCs w:val="22"/>
          <w:lang w:val="en-US"/>
        </w:rPr>
        <w:t>as 1. T</w:t>
      </w:r>
      <w:r w:rsidR="00B957B2">
        <w:rPr>
          <w:rFonts w:ascii="Arial" w:eastAsia="Arial" w:hAnsi="Arial" w:cs="Arial"/>
          <w:color w:val="000000" w:themeColor="text1"/>
          <w:kern w:val="24"/>
          <w:sz w:val="22"/>
          <w:szCs w:val="22"/>
          <w:lang w:val="en-US"/>
        </w:rPr>
        <w:t>he t</w:t>
      </w:r>
      <w:r>
        <w:rPr>
          <w:rFonts w:ascii="Arial" w:eastAsia="Arial" w:hAnsi="Arial" w:cs="Arial"/>
          <w:color w:val="000000" w:themeColor="text1"/>
          <w:kern w:val="24"/>
          <w:sz w:val="22"/>
          <w:szCs w:val="22"/>
          <w:lang w:val="en-US"/>
        </w:rPr>
        <w:t xml:space="preserve">otal </w:t>
      </w:r>
      <w:r w:rsidR="00141145">
        <w:rPr>
          <w:rFonts w:ascii="Arial" w:eastAsia="Arial" w:hAnsi="Arial" w:cs="Arial"/>
          <w:color w:val="000000" w:themeColor="text1"/>
          <w:kern w:val="24"/>
          <w:sz w:val="22"/>
          <w:szCs w:val="22"/>
          <w:lang w:val="en-US"/>
        </w:rPr>
        <w:t>SLE</w:t>
      </w:r>
      <w:r>
        <w:rPr>
          <w:rFonts w:ascii="Arial" w:eastAsia="Arial" w:hAnsi="Arial" w:cs="Arial"/>
          <w:color w:val="000000" w:themeColor="text1"/>
          <w:kern w:val="24"/>
          <w:sz w:val="22"/>
          <w:szCs w:val="22"/>
          <w:lang w:val="en-US"/>
        </w:rPr>
        <w:t xml:space="preserve"> score was calculated by </w:t>
      </w:r>
      <w:r w:rsidR="00141145">
        <w:rPr>
          <w:rFonts w:ascii="Arial" w:eastAsia="Arial" w:hAnsi="Arial" w:cs="Arial"/>
          <w:color w:val="000000" w:themeColor="text1"/>
          <w:kern w:val="24"/>
          <w:sz w:val="22"/>
          <w:szCs w:val="22"/>
          <w:lang w:val="en-US"/>
        </w:rPr>
        <w:t>addition</w:t>
      </w:r>
      <w:r>
        <w:rPr>
          <w:rFonts w:ascii="Arial" w:eastAsia="Arial" w:hAnsi="Arial" w:cs="Arial"/>
          <w:color w:val="000000" w:themeColor="text1"/>
          <w:kern w:val="24"/>
          <w:sz w:val="22"/>
          <w:szCs w:val="22"/>
          <w:lang w:val="en-US"/>
        </w:rPr>
        <w:t xml:space="preserve"> </w:t>
      </w:r>
      <w:r w:rsidR="00141145">
        <w:rPr>
          <w:rFonts w:ascii="Arial" w:eastAsia="Arial" w:hAnsi="Arial" w:cs="Arial"/>
          <w:color w:val="000000" w:themeColor="text1"/>
          <w:kern w:val="24"/>
          <w:sz w:val="22"/>
          <w:szCs w:val="22"/>
          <w:lang w:val="en-US"/>
        </w:rPr>
        <w:t xml:space="preserve">of these individual </w:t>
      </w:r>
      <w:r>
        <w:rPr>
          <w:rFonts w:ascii="Arial" w:eastAsia="Arial" w:hAnsi="Arial" w:cs="Arial"/>
          <w:color w:val="000000" w:themeColor="text1"/>
          <w:kern w:val="24"/>
          <w:sz w:val="22"/>
          <w:szCs w:val="22"/>
          <w:lang w:val="en-US"/>
        </w:rPr>
        <w:t xml:space="preserve">scores. </w:t>
      </w:r>
    </w:p>
    <w:p w14:paraId="13530397" w14:textId="77777777" w:rsidR="009227D5" w:rsidRDefault="009227D5"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p>
    <w:p w14:paraId="205C6DE4" w14:textId="36FC8841" w:rsidR="008C5837" w:rsidRPr="009227D5"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sidRPr="009227D5">
        <w:rPr>
          <w:rFonts w:ascii="Arial" w:eastAsia="Arial" w:hAnsi="Arial" w:cs="Arial"/>
          <w:b/>
          <w:color w:val="000000" w:themeColor="text1"/>
          <w:kern w:val="24"/>
          <w:sz w:val="22"/>
          <w:szCs w:val="22"/>
          <w:lang w:val="en-US"/>
        </w:rPr>
        <w:t xml:space="preserve">Suppl. Table </w:t>
      </w:r>
      <w:r w:rsidR="00580F15">
        <w:rPr>
          <w:rFonts w:ascii="Arial" w:eastAsia="Arial" w:hAnsi="Arial" w:cs="Arial"/>
          <w:b/>
          <w:color w:val="000000" w:themeColor="text1"/>
          <w:kern w:val="24"/>
          <w:sz w:val="22"/>
          <w:szCs w:val="22"/>
          <w:lang w:val="en-US"/>
        </w:rPr>
        <w:t>7</w:t>
      </w:r>
      <w:r w:rsidR="009227D5" w:rsidRPr="009227D5">
        <w:rPr>
          <w:rFonts w:ascii="Arial" w:eastAsia="Arial" w:hAnsi="Arial" w:cs="Arial"/>
          <w:b/>
          <w:color w:val="000000" w:themeColor="text1"/>
          <w:kern w:val="24"/>
          <w:sz w:val="22"/>
          <w:szCs w:val="22"/>
          <w:lang w:val="en-US"/>
        </w:rPr>
        <w:t xml:space="preserve">. Clinical and pathological </w:t>
      </w:r>
      <w:r w:rsidR="009227D5">
        <w:rPr>
          <w:rFonts w:ascii="Arial" w:eastAsia="Arial" w:hAnsi="Arial" w:cs="Arial"/>
          <w:b/>
          <w:color w:val="000000" w:themeColor="text1"/>
          <w:kern w:val="24"/>
          <w:sz w:val="22"/>
          <w:szCs w:val="22"/>
          <w:lang w:val="en-US"/>
        </w:rPr>
        <w:t>(SLE) scores</w:t>
      </w:r>
      <w:r w:rsidR="009227D5" w:rsidRPr="009227D5">
        <w:rPr>
          <w:rFonts w:ascii="Arial" w:eastAsia="Arial" w:hAnsi="Arial" w:cs="Arial"/>
          <w:b/>
          <w:color w:val="000000" w:themeColor="text1"/>
          <w:kern w:val="24"/>
          <w:sz w:val="22"/>
          <w:szCs w:val="22"/>
          <w:lang w:val="en-US"/>
        </w:rPr>
        <w:t xml:space="preserve"> of pristane treat</w:t>
      </w:r>
      <w:r w:rsidR="009227D5">
        <w:rPr>
          <w:rFonts w:ascii="Arial" w:eastAsia="Arial" w:hAnsi="Arial" w:cs="Arial"/>
          <w:b/>
          <w:color w:val="000000" w:themeColor="text1"/>
          <w:kern w:val="24"/>
          <w:sz w:val="22"/>
          <w:szCs w:val="22"/>
          <w:lang w:val="en-US"/>
        </w:rPr>
        <w:t xml:space="preserve">ed mice. </w:t>
      </w:r>
    </w:p>
    <w:tbl>
      <w:tblPr>
        <w:tblW w:w="9103" w:type="dxa"/>
        <w:tblCellMar>
          <w:left w:w="0" w:type="dxa"/>
          <w:right w:w="0" w:type="dxa"/>
        </w:tblCellMar>
        <w:tblLook w:val="0600" w:firstRow="0" w:lastRow="0" w:firstColumn="0" w:lastColumn="0" w:noHBand="1" w:noVBand="1"/>
      </w:tblPr>
      <w:tblGrid>
        <w:gridCol w:w="1124"/>
        <w:gridCol w:w="654"/>
        <w:gridCol w:w="6717"/>
        <w:gridCol w:w="608"/>
      </w:tblGrid>
      <w:tr w:rsidR="007E024F" w:rsidRPr="009227D5" w14:paraId="36DBB6E4" w14:textId="77777777" w:rsidTr="005576FD">
        <w:trPr>
          <w:trHeight w:val="567"/>
        </w:trPr>
        <w:tc>
          <w:tcPr>
            <w:tcW w:w="112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1F402B1D" w14:textId="64923918" w:rsidR="007E024F" w:rsidRPr="009227D5" w:rsidRDefault="007E024F" w:rsidP="005576FD">
            <w:pPr>
              <w:spacing w:after="0" w:line="240" w:lineRule="auto"/>
              <w:textAlignment w:val="bottom"/>
              <w:rPr>
                <w:rFonts w:ascii="Arial" w:eastAsia="Times New Roman" w:hAnsi="Arial" w:cs="Arial"/>
                <w:sz w:val="20"/>
                <w:szCs w:val="20"/>
                <w:lang w:val="en-US" w:eastAsia="de-DE"/>
              </w:rPr>
            </w:pPr>
            <w:proofErr w:type="spellStart"/>
            <w:r w:rsidRPr="007E024F">
              <w:rPr>
                <w:rFonts w:ascii="Arial" w:eastAsia="Times New Roman" w:hAnsi="Arial" w:cs="Arial"/>
                <w:i/>
                <w:color w:val="000000" w:themeColor="dark1"/>
                <w:kern w:val="24"/>
                <w:sz w:val="20"/>
                <w:szCs w:val="20"/>
                <w:lang w:val="en-US" w:eastAsia="de-DE"/>
              </w:rPr>
              <w:lastRenderedPageBreak/>
              <w:t>Vav</w:t>
            </w:r>
            <w:r w:rsidRPr="007E024F">
              <w:rPr>
                <w:rFonts w:ascii="Arial" w:eastAsia="Times New Roman" w:hAnsi="Arial" w:cs="Arial"/>
                <w:color w:val="000000" w:themeColor="dark1"/>
                <w:kern w:val="24"/>
                <w:sz w:val="20"/>
                <w:szCs w:val="20"/>
                <w:vertAlign w:val="superscript"/>
                <w:lang w:val="en-US" w:eastAsia="de-DE"/>
              </w:rPr>
              <w:t>Cre</w:t>
            </w:r>
            <w:proofErr w:type="spellEnd"/>
            <w:r w:rsidR="00675E5A" w:rsidRPr="00675E5A">
              <w:rPr>
                <w:rFonts w:ascii="Arial" w:eastAsia="Times New Roman" w:hAnsi="Arial" w:cs="Arial"/>
                <w:color w:val="000000" w:themeColor="dark1"/>
                <w:kern w:val="24"/>
                <w:sz w:val="20"/>
                <w:szCs w:val="20"/>
                <w:vertAlign w:val="superscript"/>
                <w:lang w:val="en-US" w:eastAsia="de-DE"/>
              </w:rPr>
              <w:t>+</w:t>
            </w:r>
            <w:r w:rsidRPr="007E024F">
              <w:rPr>
                <w:rFonts w:ascii="Arial" w:eastAsia="Times New Roman" w:hAnsi="Arial" w:cs="Arial"/>
                <w:color w:val="000000" w:themeColor="dark1"/>
                <w:kern w:val="24"/>
                <w:position w:val="6"/>
                <w:sz w:val="20"/>
                <w:szCs w:val="20"/>
                <w:vertAlign w:val="superscript"/>
                <w:lang w:val="en-US" w:eastAsia="de-DE"/>
              </w:rPr>
              <w:t xml:space="preserve"> </w:t>
            </w:r>
            <w:r w:rsidRPr="007E024F">
              <w:rPr>
                <w:rFonts w:ascii="Arial" w:eastAsia="Times New Roman" w:hAnsi="Arial" w:cs="Arial"/>
                <w:i/>
                <w:color w:val="000000" w:themeColor="dark1"/>
                <w:kern w:val="24"/>
                <w:sz w:val="20"/>
                <w:szCs w:val="20"/>
                <w:lang w:val="en-US" w:eastAsia="de-DE"/>
              </w:rPr>
              <w:t>Dnmt1</w:t>
            </w:r>
            <w:r w:rsidRPr="007E024F">
              <w:rPr>
                <w:rFonts w:ascii="Arial" w:eastAsia="Times New Roman" w:hAnsi="Arial" w:cs="Arial"/>
                <w:color w:val="000000" w:themeColor="dark1"/>
                <w:kern w:val="24"/>
                <w:position w:val="6"/>
                <w:sz w:val="20"/>
                <w:szCs w:val="20"/>
                <w:vertAlign w:val="superscript"/>
                <w:lang w:val="en-US" w:eastAsia="de-DE"/>
              </w:rPr>
              <w:t>+/+</w:t>
            </w:r>
          </w:p>
        </w:tc>
        <w:tc>
          <w:tcPr>
            <w:tcW w:w="65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0A51EAE4" w14:textId="77777777" w:rsidR="007E024F" w:rsidRPr="00675E5A" w:rsidRDefault="007E024F" w:rsidP="005576FD">
            <w:pPr>
              <w:spacing w:after="0" w:line="240" w:lineRule="auto"/>
              <w:textAlignment w:val="bottom"/>
              <w:rPr>
                <w:rFonts w:ascii="Arial" w:eastAsia="Times New Roman" w:hAnsi="Arial" w:cs="Arial"/>
                <w:color w:val="000000" w:themeColor="dark1"/>
                <w:kern w:val="24"/>
                <w:sz w:val="20"/>
                <w:szCs w:val="20"/>
                <w:lang w:val="en-US" w:eastAsia="de-DE"/>
              </w:rPr>
            </w:pPr>
            <w:r w:rsidRPr="007E024F">
              <w:rPr>
                <w:rFonts w:ascii="Arial" w:eastAsia="Times New Roman" w:hAnsi="Arial" w:cs="Arial"/>
                <w:color w:val="000000" w:themeColor="dark1"/>
                <w:kern w:val="24"/>
                <w:sz w:val="20"/>
                <w:szCs w:val="20"/>
                <w:lang w:val="en-US" w:eastAsia="de-DE"/>
              </w:rPr>
              <w:t>Animal</w:t>
            </w:r>
          </w:p>
          <w:p w14:paraId="7BC2BCB1" w14:textId="064E7101" w:rsidR="007E024F" w:rsidRPr="009227D5"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w:t>
            </w:r>
          </w:p>
        </w:tc>
        <w:tc>
          <w:tcPr>
            <w:tcW w:w="6717"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78CDDC3E" w14:textId="71FC8134" w:rsidR="007E024F" w:rsidRPr="007E024F" w:rsidRDefault="005C49AB" w:rsidP="005576FD">
            <w:pPr>
              <w:spacing w:after="0" w:line="240" w:lineRule="auto"/>
              <w:textAlignment w:val="bottom"/>
              <w:rPr>
                <w:rFonts w:ascii="Arial" w:eastAsia="Times New Roman" w:hAnsi="Arial" w:cs="Arial"/>
                <w:sz w:val="20"/>
                <w:szCs w:val="20"/>
                <w:lang w:val="en-US" w:eastAsia="de-DE"/>
              </w:rPr>
            </w:pPr>
            <w:r w:rsidRPr="00675E5A">
              <w:rPr>
                <w:rFonts w:ascii="Arial" w:eastAsia="Times New Roman" w:hAnsi="Arial" w:cs="Arial"/>
                <w:color w:val="000000" w:themeColor="dark1"/>
                <w:kern w:val="24"/>
                <w:sz w:val="20"/>
                <w:szCs w:val="20"/>
                <w:lang w:val="en-US" w:eastAsia="de-DE"/>
              </w:rPr>
              <w:t>Clinical symptoms and p</w:t>
            </w:r>
            <w:r w:rsidR="007E024F" w:rsidRPr="007E024F">
              <w:rPr>
                <w:rFonts w:ascii="Arial" w:eastAsia="Times New Roman" w:hAnsi="Arial" w:cs="Arial"/>
                <w:color w:val="000000" w:themeColor="dark1"/>
                <w:kern w:val="24"/>
                <w:sz w:val="20"/>
                <w:szCs w:val="20"/>
                <w:lang w:val="en-US" w:eastAsia="de-DE"/>
              </w:rPr>
              <w:t>atholog</w:t>
            </w:r>
            <w:r w:rsidRPr="00675E5A">
              <w:rPr>
                <w:rFonts w:ascii="Arial" w:eastAsia="Times New Roman" w:hAnsi="Arial" w:cs="Arial"/>
                <w:color w:val="000000" w:themeColor="dark1"/>
                <w:kern w:val="24"/>
                <w:sz w:val="20"/>
                <w:szCs w:val="20"/>
                <w:lang w:val="en-US" w:eastAsia="de-DE"/>
              </w:rPr>
              <w:t>ical alterations</w:t>
            </w:r>
          </w:p>
        </w:tc>
        <w:tc>
          <w:tcPr>
            <w:tcW w:w="608"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0C871FCD" w14:textId="1B69B6E3" w:rsidR="007E024F" w:rsidRPr="009227D5" w:rsidRDefault="007E024F" w:rsidP="005576FD">
            <w:pPr>
              <w:spacing w:after="0" w:line="240" w:lineRule="auto"/>
              <w:textAlignment w:val="bottom"/>
              <w:rPr>
                <w:rFonts w:ascii="Arial" w:eastAsia="Times New Roman" w:hAnsi="Arial" w:cs="Arial"/>
                <w:sz w:val="20"/>
                <w:szCs w:val="20"/>
                <w:lang w:val="en-US" w:eastAsia="de-DE"/>
              </w:rPr>
            </w:pPr>
            <w:r w:rsidRPr="00675E5A">
              <w:rPr>
                <w:rFonts w:ascii="Arial" w:eastAsia="Times New Roman" w:hAnsi="Arial" w:cs="Arial"/>
                <w:color w:val="000000" w:themeColor="dark1"/>
                <w:kern w:val="24"/>
                <w:sz w:val="20"/>
                <w:szCs w:val="20"/>
                <w:lang w:val="en-US" w:eastAsia="de-DE"/>
              </w:rPr>
              <w:t>SLE s</w:t>
            </w:r>
            <w:r w:rsidRPr="007E024F">
              <w:rPr>
                <w:rFonts w:ascii="Arial" w:eastAsia="Times New Roman" w:hAnsi="Arial" w:cs="Arial"/>
                <w:color w:val="000000" w:themeColor="dark1"/>
                <w:kern w:val="24"/>
                <w:sz w:val="20"/>
                <w:szCs w:val="20"/>
                <w:lang w:val="en-US" w:eastAsia="de-DE"/>
              </w:rPr>
              <w:t>core</w:t>
            </w:r>
          </w:p>
        </w:tc>
      </w:tr>
      <w:tr w:rsidR="007E024F" w:rsidRPr="00675E5A" w14:paraId="11B91421" w14:textId="77777777" w:rsidTr="005576FD">
        <w:trPr>
          <w:trHeight w:val="235"/>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604243E" w14:textId="77777777" w:rsidR="007E024F" w:rsidRPr="009227D5"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Group 1</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7EF2915" w14:textId="77777777" w:rsidR="007E024F" w:rsidRPr="009227D5"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is-IS" w:eastAsia="de-DE"/>
              </w:rPr>
              <w:t>300</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D07B3D6"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Proteinuria 3+, Ascites, severe splenomegaly, enlarged thymus</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2B8B1533"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8</w:t>
            </w:r>
          </w:p>
        </w:tc>
      </w:tr>
      <w:tr w:rsidR="007E024F" w:rsidRPr="00675E5A" w14:paraId="7CBFD30F"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445FE39"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sk-SK" w:eastAsia="de-DE"/>
              </w:rPr>
              <w:t> </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C368815"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cs-CZ" w:eastAsia="de-DE"/>
              </w:rPr>
              <w:t>297</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30F4A06"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Severe splenomegaly, enlarged thymus</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C978B18"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5</w:t>
            </w:r>
          </w:p>
        </w:tc>
      </w:tr>
      <w:tr w:rsidR="007E024F" w:rsidRPr="00675E5A" w14:paraId="375D8BAC"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610E141"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Group 2</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09E6FB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384</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93108BD"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 xml:space="preserve">Alopecia, severe splenomegaly </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9291026"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w:t>
            </w:r>
          </w:p>
        </w:tc>
      </w:tr>
      <w:tr w:rsidR="007E024F" w:rsidRPr="00675E5A" w14:paraId="254D5FA9"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AC427B8"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2347656"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ru-RU" w:eastAsia="de-DE"/>
              </w:rPr>
              <w:t>358</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1ACBFCB"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Alopecia, moderate splenomegaly, enlarged thymus, mild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B46C702"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6</w:t>
            </w:r>
          </w:p>
        </w:tc>
      </w:tr>
      <w:tr w:rsidR="007E024F" w:rsidRPr="00675E5A" w14:paraId="2F8A1D9B"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45B9842"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8ECE8D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342</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3ADDAF8"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Mild splenomegaly, mild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FB64BE4"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2</w:t>
            </w:r>
          </w:p>
        </w:tc>
      </w:tr>
      <w:tr w:rsidR="007E024F" w:rsidRPr="00675E5A" w14:paraId="285B69D8"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09E8A7D"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D33CCAE"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ru-RU" w:eastAsia="de-DE"/>
              </w:rPr>
              <w:t>334</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73FFEF0"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 xml:space="preserve">Alopecia, moderate splenomegaly, moderate enlarged LN </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D23FADB"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5</w:t>
            </w:r>
          </w:p>
        </w:tc>
      </w:tr>
      <w:tr w:rsidR="007E024F" w:rsidRPr="00675E5A" w14:paraId="3B37BDDB"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5F8457B"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Group 3</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08E5A7F"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506</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03299AB"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Mild splenomegaly, enlarged thymus, enlarged liver</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03E25AB"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w:t>
            </w:r>
          </w:p>
        </w:tc>
      </w:tr>
      <w:tr w:rsidR="007E024F" w:rsidRPr="00675E5A" w14:paraId="2967CD12"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47B3EE4"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728A3D7"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cs-CZ" w:eastAsia="de-DE"/>
              </w:rPr>
              <w:t>495</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D226858"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Liver enlarged</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4C09A766"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1</w:t>
            </w:r>
          </w:p>
        </w:tc>
      </w:tr>
      <w:tr w:rsidR="007E024F" w:rsidRPr="00675E5A" w14:paraId="67EADE09"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E32FD4A"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52BB9E0"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cs-CZ" w:eastAsia="de-DE"/>
              </w:rPr>
              <w:t>493</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986B6D9"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 xml:space="preserve">Severe splenomegaly, enlarged thymus, significant enlarged LN </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0214899"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7</w:t>
            </w:r>
          </w:p>
        </w:tc>
      </w:tr>
      <w:tr w:rsidR="007E024F" w:rsidRPr="00675E5A" w14:paraId="246A49B2"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854F1E9"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DD14E0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cs-CZ" w:eastAsia="de-DE"/>
              </w:rPr>
              <w:t>492</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1AB99AB" w14:textId="041143E3"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Mild splenomegaly, enlarged liver, enlarged thymus, significant</w:t>
            </w:r>
            <w:r w:rsidR="00E027A5">
              <w:rPr>
                <w:rFonts w:ascii="Arial" w:eastAsia="Times New Roman" w:hAnsi="Arial" w:cs="Arial"/>
                <w:color w:val="000000" w:themeColor="dark1"/>
                <w:kern w:val="24"/>
                <w:sz w:val="20"/>
                <w:szCs w:val="20"/>
                <w:lang w:val="en-US" w:eastAsia="de-DE"/>
              </w:rPr>
              <w:t>ly</w:t>
            </w:r>
            <w:r w:rsidRPr="007E024F">
              <w:rPr>
                <w:rFonts w:ascii="Arial" w:eastAsia="Times New Roman" w:hAnsi="Arial" w:cs="Arial"/>
                <w:color w:val="000000" w:themeColor="dark1"/>
                <w:kern w:val="24"/>
                <w:sz w:val="20"/>
                <w:szCs w:val="20"/>
                <w:lang w:val="en-US" w:eastAsia="de-DE"/>
              </w:rPr>
              <w:t xml:space="preserve">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F330C43"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6</w:t>
            </w:r>
          </w:p>
        </w:tc>
      </w:tr>
      <w:tr w:rsidR="007E024F" w:rsidRPr="00675E5A" w14:paraId="52DA58B5"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C9A05F6"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BE36F1B"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cs-CZ" w:eastAsia="de-DE"/>
              </w:rPr>
              <w:t>491</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F2A3640"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Moderate splenomegaly, enlarged thymus, significant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1700E1D"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6</w:t>
            </w:r>
          </w:p>
        </w:tc>
      </w:tr>
      <w:tr w:rsidR="007E024F" w:rsidRPr="00675E5A" w14:paraId="16EC6F90"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D8A005B"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23C6C6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fi-FI" w:eastAsia="de-DE"/>
              </w:rPr>
              <w:t>487</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317F1AD"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Moderate splenomegaly, enlarged thymus, enlarged mesenterial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89F6B83"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6</w:t>
            </w:r>
          </w:p>
        </w:tc>
      </w:tr>
      <w:tr w:rsidR="007E024F" w:rsidRPr="00675E5A" w14:paraId="54A1DFB2" w14:textId="77777777" w:rsidTr="005576FD">
        <w:trPr>
          <w:trHeight w:val="351"/>
        </w:trPr>
        <w:tc>
          <w:tcPr>
            <w:tcW w:w="112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07809B3E" w14:textId="4FFC0DDD" w:rsidR="007E024F" w:rsidRPr="007E024F" w:rsidRDefault="007E024F" w:rsidP="005576FD">
            <w:pPr>
              <w:spacing w:after="0" w:line="240" w:lineRule="auto"/>
              <w:textAlignment w:val="bottom"/>
              <w:rPr>
                <w:rFonts w:ascii="Arial" w:eastAsia="Times New Roman" w:hAnsi="Arial" w:cs="Arial"/>
                <w:sz w:val="20"/>
                <w:szCs w:val="20"/>
                <w:lang w:val="en-US" w:eastAsia="de-DE"/>
              </w:rPr>
            </w:pPr>
            <w:proofErr w:type="spellStart"/>
            <w:r w:rsidRPr="007E024F">
              <w:rPr>
                <w:rFonts w:ascii="Arial" w:eastAsia="Times New Roman" w:hAnsi="Arial" w:cs="Arial"/>
                <w:i/>
                <w:color w:val="000000" w:themeColor="dark1"/>
                <w:kern w:val="24"/>
                <w:sz w:val="20"/>
                <w:szCs w:val="20"/>
                <w:lang w:val="en-US" w:eastAsia="de-DE"/>
              </w:rPr>
              <w:t>Vav</w:t>
            </w:r>
            <w:r w:rsidRPr="007E024F">
              <w:rPr>
                <w:rFonts w:ascii="Arial" w:eastAsia="Times New Roman" w:hAnsi="Arial" w:cs="Arial"/>
                <w:color w:val="000000" w:themeColor="dark1"/>
                <w:kern w:val="24"/>
                <w:sz w:val="20"/>
                <w:szCs w:val="20"/>
                <w:vertAlign w:val="superscript"/>
                <w:lang w:val="en-US" w:eastAsia="de-DE"/>
              </w:rPr>
              <w:t>Cre</w:t>
            </w:r>
            <w:proofErr w:type="spellEnd"/>
            <w:r w:rsidR="00675E5A" w:rsidRPr="00675E5A">
              <w:rPr>
                <w:rFonts w:ascii="Arial" w:eastAsia="Times New Roman" w:hAnsi="Arial" w:cs="Arial"/>
                <w:color w:val="000000" w:themeColor="dark1"/>
                <w:kern w:val="24"/>
                <w:sz w:val="20"/>
                <w:szCs w:val="20"/>
                <w:vertAlign w:val="superscript"/>
                <w:lang w:val="en-US" w:eastAsia="de-DE"/>
              </w:rPr>
              <w:t>+</w:t>
            </w:r>
            <w:r w:rsidRPr="007E024F">
              <w:rPr>
                <w:rFonts w:ascii="Arial" w:eastAsia="Times New Roman" w:hAnsi="Arial" w:cs="Arial"/>
                <w:color w:val="000000" w:themeColor="dark1"/>
                <w:kern w:val="24"/>
                <w:sz w:val="20"/>
                <w:szCs w:val="20"/>
                <w:lang w:val="en-US" w:eastAsia="de-DE"/>
              </w:rPr>
              <w:t xml:space="preserve"> </w:t>
            </w:r>
            <w:r w:rsidRPr="007E024F">
              <w:rPr>
                <w:rFonts w:ascii="Arial" w:eastAsia="Times New Roman" w:hAnsi="Arial" w:cs="Arial"/>
                <w:i/>
                <w:color w:val="000000" w:themeColor="dark1"/>
                <w:kern w:val="24"/>
                <w:sz w:val="20"/>
                <w:szCs w:val="20"/>
                <w:lang w:val="en-US" w:eastAsia="de-DE"/>
              </w:rPr>
              <w:t>Dnmt1</w:t>
            </w:r>
            <w:r w:rsidRPr="007E024F">
              <w:rPr>
                <w:rFonts w:ascii="Arial" w:eastAsia="Times New Roman" w:hAnsi="Arial" w:cs="Arial"/>
                <w:color w:val="000000" w:themeColor="dark1"/>
                <w:kern w:val="24"/>
                <w:position w:val="6"/>
                <w:sz w:val="20"/>
                <w:szCs w:val="20"/>
                <w:vertAlign w:val="superscript"/>
                <w:lang w:val="en-US" w:eastAsia="de-DE"/>
              </w:rPr>
              <w:t>lox/chip</w:t>
            </w:r>
          </w:p>
        </w:tc>
        <w:tc>
          <w:tcPr>
            <w:tcW w:w="65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17D2DCC8" w14:textId="77777777" w:rsidR="007E024F" w:rsidRPr="00675E5A" w:rsidRDefault="007E024F" w:rsidP="005576FD">
            <w:pPr>
              <w:spacing w:after="0" w:line="240" w:lineRule="auto"/>
              <w:textAlignment w:val="bottom"/>
              <w:rPr>
                <w:rFonts w:ascii="Arial" w:eastAsia="Times New Roman" w:hAnsi="Arial" w:cs="Arial"/>
                <w:color w:val="000000" w:themeColor="dark1"/>
                <w:kern w:val="24"/>
                <w:sz w:val="20"/>
                <w:szCs w:val="20"/>
                <w:lang w:val="en-US" w:eastAsia="de-DE"/>
              </w:rPr>
            </w:pPr>
            <w:r w:rsidRPr="007E024F">
              <w:rPr>
                <w:rFonts w:ascii="Arial" w:eastAsia="Times New Roman" w:hAnsi="Arial" w:cs="Arial"/>
                <w:color w:val="000000" w:themeColor="dark1"/>
                <w:kern w:val="24"/>
                <w:sz w:val="20"/>
                <w:szCs w:val="20"/>
                <w:lang w:val="en-US" w:eastAsia="de-DE"/>
              </w:rPr>
              <w:t>Animal</w:t>
            </w:r>
          </w:p>
          <w:p w14:paraId="6BD04847" w14:textId="03ACD0CC"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w:t>
            </w:r>
          </w:p>
        </w:tc>
        <w:tc>
          <w:tcPr>
            <w:tcW w:w="6717"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3071B2D2" w14:textId="66A6E1EB" w:rsidR="007E024F" w:rsidRPr="007E024F" w:rsidRDefault="005C49AB" w:rsidP="005576FD">
            <w:pPr>
              <w:spacing w:after="0" w:line="240" w:lineRule="auto"/>
              <w:textAlignment w:val="bottom"/>
              <w:rPr>
                <w:rFonts w:ascii="Arial" w:eastAsia="Times New Roman" w:hAnsi="Arial" w:cs="Arial"/>
                <w:sz w:val="20"/>
                <w:szCs w:val="20"/>
                <w:lang w:val="en-US" w:eastAsia="de-DE"/>
              </w:rPr>
            </w:pPr>
            <w:r w:rsidRPr="00675E5A">
              <w:rPr>
                <w:rFonts w:ascii="Arial" w:eastAsia="Times New Roman" w:hAnsi="Arial" w:cs="Arial"/>
                <w:color w:val="000000" w:themeColor="dark1"/>
                <w:kern w:val="24"/>
                <w:sz w:val="20"/>
                <w:szCs w:val="20"/>
                <w:lang w:val="en-US" w:eastAsia="de-DE"/>
              </w:rPr>
              <w:t>Clinical symptoms and p</w:t>
            </w:r>
            <w:r w:rsidR="007E024F" w:rsidRPr="007E024F">
              <w:rPr>
                <w:rFonts w:ascii="Arial" w:eastAsia="Times New Roman" w:hAnsi="Arial" w:cs="Arial"/>
                <w:color w:val="000000" w:themeColor="dark1"/>
                <w:kern w:val="24"/>
                <w:sz w:val="20"/>
                <w:szCs w:val="20"/>
                <w:lang w:val="en-US" w:eastAsia="de-DE"/>
              </w:rPr>
              <w:t>atholog</w:t>
            </w:r>
            <w:r w:rsidRPr="00675E5A">
              <w:rPr>
                <w:rFonts w:ascii="Arial" w:eastAsia="Times New Roman" w:hAnsi="Arial" w:cs="Arial"/>
                <w:color w:val="000000" w:themeColor="dark1"/>
                <w:kern w:val="24"/>
                <w:sz w:val="20"/>
                <w:szCs w:val="20"/>
                <w:lang w:val="en-US" w:eastAsia="de-DE"/>
              </w:rPr>
              <w:t>ical alterations</w:t>
            </w:r>
          </w:p>
        </w:tc>
        <w:tc>
          <w:tcPr>
            <w:tcW w:w="608" w:type="dxa"/>
            <w:tcBorders>
              <w:top w:val="single" w:sz="8" w:space="0" w:color="FFFFFF"/>
              <w:left w:val="single" w:sz="8" w:space="0" w:color="FFFFFF"/>
              <w:bottom w:val="single" w:sz="8" w:space="0" w:color="FFFFFF"/>
              <w:right w:val="single" w:sz="8" w:space="0" w:color="FFFFFF"/>
            </w:tcBorders>
            <w:shd w:val="clear" w:color="auto" w:fill="D0CECE"/>
            <w:tcMar>
              <w:top w:w="10" w:type="dxa"/>
              <w:left w:w="10" w:type="dxa"/>
              <w:bottom w:w="0" w:type="dxa"/>
              <w:right w:w="10" w:type="dxa"/>
            </w:tcMar>
            <w:hideMark/>
          </w:tcPr>
          <w:p w14:paraId="14E5F2D7" w14:textId="219D3CBD" w:rsidR="007E024F" w:rsidRPr="007E024F" w:rsidRDefault="007E024F"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SLE s</w:t>
            </w:r>
            <w:r w:rsidRPr="007E024F">
              <w:rPr>
                <w:rFonts w:ascii="Arial" w:eastAsia="Times New Roman" w:hAnsi="Arial" w:cs="Arial"/>
                <w:color w:val="000000" w:themeColor="dark1"/>
                <w:kern w:val="24"/>
                <w:sz w:val="20"/>
                <w:szCs w:val="20"/>
                <w:lang w:val="en-US" w:eastAsia="de-DE"/>
              </w:rPr>
              <w:t>core</w:t>
            </w:r>
          </w:p>
        </w:tc>
      </w:tr>
      <w:tr w:rsidR="007E024F" w:rsidRPr="00675E5A" w14:paraId="3E3B6451"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10F9557"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Group 1</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DE1171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328</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F401AE3" w14:textId="15CD83B0"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49543328"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30520386"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78448A7"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sk-SK" w:eastAsia="de-DE"/>
              </w:rPr>
              <w:t> </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8E3DE3F"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nl-NL" w:eastAsia="de-DE"/>
              </w:rPr>
              <w:t>298</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8D1FDD6" w14:textId="4D22CBF4"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0B03EAC3"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59530884"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55DE67F"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E608688"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nl-NL" w:eastAsia="de-DE"/>
              </w:rPr>
              <w:t>326</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815D491" w14:textId="5AA370C6"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68888B40"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305051CC"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17A89DE"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Group 2</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507E24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cs-CZ" w:eastAsia="de-DE"/>
              </w:rPr>
              <w:t>389</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A810628" w14:textId="6D2B704A"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2D5D4C5"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2398F146"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45EDCD9"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sk-SK" w:eastAsia="de-DE"/>
              </w:rPr>
              <w:t> </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64B2D3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376</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D12CCFB" w14:textId="41112DFD"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54E9AE4"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5D95141F"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D6CD91B"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sk-SK" w:eastAsia="de-DE"/>
              </w:rPr>
              <w:t> </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3D1B003"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375</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E5A1657" w14:textId="122BE2F5"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r w:rsidR="007E024F" w:rsidRPr="007E024F">
              <w:rPr>
                <w:rFonts w:ascii="Arial" w:eastAsia="Times New Roman" w:hAnsi="Arial" w:cs="Arial"/>
                <w:color w:val="000000" w:themeColor="dark1"/>
                <w:kern w:val="24"/>
                <w:sz w:val="20"/>
                <w:szCs w:val="20"/>
                <w:lang w:val="en-US" w:eastAsia="de-DE"/>
              </w:rPr>
              <w:t xml:space="preserve"> </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117EABD"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1D020271"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B31E3B2"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sk-SK" w:eastAsia="de-DE"/>
              </w:rPr>
              <w:t> Group 3</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3F8F5DD"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478</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0FCDCBB"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Mild splenomegaly, enlarged thymus, minimal enlarged LN, enlarged liver</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FACA34F"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5</w:t>
            </w:r>
          </w:p>
        </w:tc>
      </w:tr>
      <w:tr w:rsidR="007E024F" w:rsidRPr="00675E5A" w14:paraId="68AADDC7"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12467E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sk-SK" w:eastAsia="de-DE"/>
              </w:rPr>
              <w:t> </w:t>
            </w: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CB3650F"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476</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938BD67"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Moderate splenomegaly, enlarged thymus, moderate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00C6E0CE"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6</w:t>
            </w:r>
          </w:p>
        </w:tc>
      </w:tr>
      <w:tr w:rsidR="007E024F" w:rsidRPr="00675E5A" w14:paraId="4B195BBA"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E0B1C2B"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B44931D"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456</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0CC6BD1" w14:textId="547C83AE"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D51182E"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38D2B109"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6E0BF32"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713A5BA"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455</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7C98BC3" w14:textId="760603CC"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A03A4B6"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32864979"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5DE74B9"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2309780"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454</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D30EF7A"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Moderate splenomegaly, enlarged thymus, mild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395FFD54"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5</w:t>
            </w:r>
          </w:p>
        </w:tc>
      </w:tr>
      <w:tr w:rsidR="007E024F" w:rsidRPr="00675E5A" w14:paraId="2F861A29"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4BD6525"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0DE3380"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453</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76AA763" w14:textId="7ED46A81" w:rsidR="007E024F" w:rsidRPr="007E024F" w:rsidRDefault="005C49AB" w:rsidP="005576FD">
            <w:pPr>
              <w:spacing w:after="0" w:line="240" w:lineRule="auto"/>
              <w:textAlignment w:val="bottom"/>
              <w:rPr>
                <w:rFonts w:ascii="Arial" w:eastAsia="Times New Roman" w:hAnsi="Arial" w:cs="Arial"/>
                <w:sz w:val="20"/>
                <w:szCs w:val="20"/>
                <w:lang w:eastAsia="de-DE"/>
              </w:rPr>
            </w:pPr>
            <w:r w:rsidRPr="00675E5A">
              <w:rPr>
                <w:rFonts w:ascii="Arial" w:eastAsia="Times New Roman" w:hAnsi="Arial" w:cs="Arial"/>
                <w:color w:val="000000" w:themeColor="dark1"/>
                <w:kern w:val="24"/>
                <w:sz w:val="20"/>
                <w:szCs w:val="20"/>
                <w:lang w:val="en-US" w:eastAsia="de-DE"/>
              </w:rPr>
              <w:t>None</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1A484C3"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0</w:t>
            </w:r>
          </w:p>
        </w:tc>
      </w:tr>
      <w:tr w:rsidR="007E024F" w:rsidRPr="00675E5A" w14:paraId="0977DFD8" w14:textId="77777777" w:rsidTr="005576FD">
        <w:trPr>
          <w:trHeight w:val="180"/>
        </w:trPr>
        <w:tc>
          <w:tcPr>
            <w:tcW w:w="112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6A67142" w14:textId="77777777" w:rsidR="007E024F" w:rsidRPr="007E024F" w:rsidRDefault="007E024F" w:rsidP="005576FD">
            <w:pPr>
              <w:spacing w:after="0" w:line="240" w:lineRule="auto"/>
              <w:rPr>
                <w:rFonts w:ascii="Arial" w:eastAsia="Times New Roman" w:hAnsi="Arial" w:cs="Arial"/>
                <w:sz w:val="20"/>
                <w:szCs w:val="20"/>
                <w:lang w:eastAsia="de-DE"/>
              </w:rPr>
            </w:pPr>
          </w:p>
        </w:tc>
        <w:tc>
          <w:tcPr>
            <w:tcW w:w="6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A53CD0F"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is-IS" w:eastAsia="de-DE"/>
              </w:rPr>
              <w:t>452</w:t>
            </w:r>
          </w:p>
        </w:tc>
        <w:tc>
          <w:tcPr>
            <w:tcW w:w="6717"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BEEC1B7" w14:textId="77777777" w:rsidR="007E024F" w:rsidRPr="007E024F" w:rsidRDefault="007E024F" w:rsidP="005576FD">
            <w:pPr>
              <w:spacing w:after="0" w:line="240" w:lineRule="auto"/>
              <w:textAlignment w:val="bottom"/>
              <w:rPr>
                <w:rFonts w:ascii="Arial" w:eastAsia="Times New Roman" w:hAnsi="Arial" w:cs="Arial"/>
                <w:sz w:val="20"/>
                <w:szCs w:val="20"/>
                <w:lang w:val="en-US" w:eastAsia="de-DE"/>
              </w:rPr>
            </w:pPr>
            <w:r w:rsidRPr="007E024F">
              <w:rPr>
                <w:rFonts w:ascii="Arial" w:eastAsia="Times New Roman" w:hAnsi="Arial" w:cs="Arial"/>
                <w:color w:val="000000" w:themeColor="dark1"/>
                <w:kern w:val="24"/>
                <w:sz w:val="20"/>
                <w:szCs w:val="20"/>
                <w:lang w:val="en-US" w:eastAsia="de-DE"/>
              </w:rPr>
              <w:t>Mild splenomegaly, enlarged thymus, minimal enlarged LN</w:t>
            </w:r>
          </w:p>
        </w:tc>
        <w:tc>
          <w:tcPr>
            <w:tcW w:w="608"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118A80B2" w14:textId="77777777" w:rsidR="007E024F" w:rsidRPr="007E024F" w:rsidRDefault="007E024F" w:rsidP="005576FD">
            <w:pPr>
              <w:spacing w:after="0" w:line="240" w:lineRule="auto"/>
              <w:textAlignment w:val="bottom"/>
              <w:rPr>
                <w:rFonts w:ascii="Arial" w:eastAsia="Times New Roman" w:hAnsi="Arial" w:cs="Arial"/>
                <w:sz w:val="20"/>
                <w:szCs w:val="20"/>
                <w:lang w:eastAsia="de-DE"/>
              </w:rPr>
            </w:pPr>
            <w:r w:rsidRPr="007E024F">
              <w:rPr>
                <w:rFonts w:ascii="Arial" w:eastAsia="Times New Roman" w:hAnsi="Arial" w:cs="Arial"/>
                <w:color w:val="000000" w:themeColor="dark1"/>
                <w:kern w:val="24"/>
                <w:sz w:val="20"/>
                <w:szCs w:val="20"/>
                <w:lang w:val="en-US" w:eastAsia="de-DE"/>
              </w:rPr>
              <w:t>4</w:t>
            </w:r>
          </w:p>
        </w:tc>
      </w:tr>
    </w:tbl>
    <w:p w14:paraId="4D3A440D" w14:textId="77777777" w:rsidR="00675E5A" w:rsidRDefault="00675E5A" w:rsidP="00D845DA">
      <w:pPr>
        <w:spacing w:after="0" w:line="360" w:lineRule="auto"/>
        <w:rPr>
          <w:rFonts w:ascii="Arial" w:eastAsia="Arial" w:hAnsi="Arial" w:cs="Arial"/>
          <w:color w:val="000000" w:themeColor="text1"/>
          <w:kern w:val="24"/>
          <w:lang w:val="en-US"/>
        </w:rPr>
      </w:pPr>
    </w:p>
    <w:p w14:paraId="21D1F041" w14:textId="2745DF98" w:rsidR="00125565" w:rsidRPr="009227D5" w:rsidRDefault="009227D5" w:rsidP="00A07281">
      <w:pPr>
        <w:spacing w:after="0" w:line="480" w:lineRule="auto"/>
        <w:rPr>
          <w:rFonts w:ascii="Arial" w:eastAsia="Arial" w:hAnsi="Arial" w:cs="Arial"/>
          <w:color w:val="000000" w:themeColor="text1"/>
          <w:kern w:val="24"/>
          <w:lang w:val="en-US"/>
        </w:rPr>
      </w:pPr>
      <w:r w:rsidRPr="009227D5">
        <w:rPr>
          <w:rFonts w:ascii="Arial" w:eastAsia="Arial" w:hAnsi="Arial" w:cs="Arial"/>
          <w:color w:val="000000" w:themeColor="text1"/>
          <w:kern w:val="24"/>
          <w:lang w:val="en-US"/>
        </w:rPr>
        <w:t>Analysis was performed with</w:t>
      </w:r>
      <w:r w:rsidRPr="009227D5">
        <w:rPr>
          <w:rFonts w:ascii="Arial" w:hAnsi="Arial" w:cs="Arial"/>
          <w:i/>
          <w:color w:val="000000" w:themeColor="dark1"/>
          <w:kern w:val="24"/>
          <w:lang w:val="en-US"/>
        </w:rPr>
        <w:t xml:space="preserve"> </w:t>
      </w:r>
      <w:r w:rsidRPr="009227D5">
        <w:rPr>
          <w:rFonts w:ascii="Arial" w:eastAsia="Times New Roman" w:hAnsi="Arial" w:cs="Arial"/>
          <w:i/>
          <w:color w:val="000000" w:themeColor="dark1"/>
          <w:kern w:val="24"/>
          <w:lang w:val="en-US" w:eastAsia="de-DE"/>
        </w:rPr>
        <w:t>Vav</w:t>
      </w:r>
      <w:r w:rsidRPr="009227D5">
        <w:rPr>
          <w:rFonts w:ascii="Arial" w:eastAsia="Times New Roman" w:hAnsi="Arial" w:cs="Arial"/>
          <w:color w:val="000000" w:themeColor="dark1"/>
          <w:kern w:val="24"/>
          <w:vertAlign w:val="superscript"/>
          <w:lang w:val="en-US" w:eastAsia="de-DE"/>
        </w:rPr>
        <w:t>Cre+</w:t>
      </w:r>
      <w:r w:rsidRPr="009227D5">
        <w:rPr>
          <w:rFonts w:ascii="Arial" w:eastAsia="Times New Roman" w:hAnsi="Arial" w:cs="Arial"/>
          <w:i/>
          <w:color w:val="000000" w:themeColor="dark1"/>
          <w:kern w:val="24"/>
          <w:lang w:val="en-US" w:eastAsia="de-DE"/>
        </w:rPr>
        <w:t>Dnmt1</w:t>
      </w:r>
      <w:r w:rsidRPr="009227D5">
        <w:rPr>
          <w:rFonts w:ascii="Arial" w:eastAsia="Times New Roman" w:hAnsi="Arial" w:cs="Arial"/>
          <w:color w:val="000000" w:themeColor="dark1"/>
          <w:kern w:val="24"/>
          <w:position w:val="6"/>
          <w:vertAlign w:val="superscript"/>
          <w:lang w:val="en-US" w:eastAsia="de-DE"/>
        </w:rPr>
        <w:t xml:space="preserve">+/+ </w:t>
      </w:r>
      <w:r w:rsidRPr="009227D5">
        <w:rPr>
          <w:rFonts w:ascii="Arial" w:eastAsia="Arial" w:hAnsi="Arial" w:cs="Arial"/>
          <w:color w:val="000000" w:themeColor="text1"/>
          <w:kern w:val="24"/>
          <w:lang w:val="en-US"/>
        </w:rPr>
        <w:t xml:space="preserve">and </w:t>
      </w:r>
      <w:r w:rsidRPr="009227D5">
        <w:rPr>
          <w:rFonts w:ascii="Arial" w:eastAsia="Times New Roman" w:hAnsi="Arial" w:cs="Arial"/>
          <w:i/>
          <w:color w:val="000000" w:themeColor="dark1"/>
          <w:kern w:val="24"/>
          <w:lang w:val="en-US" w:eastAsia="de-DE"/>
        </w:rPr>
        <w:t>Vav</w:t>
      </w:r>
      <w:r w:rsidRPr="009227D5">
        <w:rPr>
          <w:rFonts w:ascii="Arial" w:eastAsia="Times New Roman" w:hAnsi="Arial" w:cs="Arial"/>
          <w:color w:val="000000" w:themeColor="dark1"/>
          <w:kern w:val="24"/>
          <w:vertAlign w:val="superscript"/>
          <w:lang w:val="en-US" w:eastAsia="de-DE"/>
        </w:rPr>
        <w:t>Cre+</w:t>
      </w:r>
      <w:r w:rsidRPr="009227D5">
        <w:rPr>
          <w:rFonts w:ascii="Arial" w:eastAsia="Times New Roman" w:hAnsi="Arial" w:cs="Arial"/>
          <w:i/>
          <w:color w:val="000000" w:themeColor="dark1"/>
          <w:kern w:val="24"/>
          <w:lang w:val="en-US" w:eastAsia="de-DE"/>
        </w:rPr>
        <w:t>Dnmt1</w:t>
      </w:r>
      <w:r w:rsidRPr="009227D5">
        <w:rPr>
          <w:rFonts w:ascii="Arial" w:eastAsia="Times New Roman" w:hAnsi="Arial" w:cs="Arial"/>
          <w:color w:val="000000" w:themeColor="dark1"/>
          <w:kern w:val="24"/>
          <w:position w:val="6"/>
          <w:vertAlign w:val="superscript"/>
          <w:lang w:val="en-US" w:eastAsia="de-DE"/>
        </w:rPr>
        <w:t>lox/chip</w:t>
      </w:r>
      <w:r w:rsidRPr="009227D5">
        <w:rPr>
          <w:rFonts w:ascii="Arial" w:eastAsia="Arial" w:hAnsi="Arial" w:cs="Arial"/>
          <w:color w:val="000000" w:themeColor="text1"/>
          <w:kern w:val="24"/>
          <w:lang w:val="en-US"/>
        </w:rPr>
        <w:t xml:space="preserve"> mice 4 months after pristine treatment. </w:t>
      </w:r>
      <w:r w:rsidR="00675E5A" w:rsidRPr="009227D5">
        <w:rPr>
          <w:rFonts w:ascii="Arial" w:eastAsia="Arial" w:hAnsi="Arial" w:cs="Arial"/>
          <w:color w:val="000000" w:themeColor="text1"/>
          <w:kern w:val="24"/>
          <w:lang w:val="en-US"/>
        </w:rPr>
        <w:t xml:space="preserve">Mice from three independent experiments </w:t>
      </w:r>
      <w:r w:rsidR="00895804" w:rsidRPr="009227D5">
        <w:rPr>
          <w:rFonts w:ascii="Arial" w:eastAsia="Arial" w:hAnsi="Arial" w:cs="Arial"/>
          <w:color w:val="000000" w:themeColor="text1"/>
          <w:kern w:val="24"/>
          <w:lang w:val="en-US"/>
        </w:rPr>
        <w:t xml:space="preserve">(groups 1 to 3) </w:t>
      </w:r>
      <w:r w:rsidR="00675E5A" w:rsidRPr="009227D5">
        <w:rPr>
          <w:rFonts w:ascii="Arial" w:eastAsia="Arial" w:hAnsi="Arial" w:cs="Arial"/>
          <w:color w:val="000000" w:themeColor="text1"/>
          <w:kern w:val="24"/>
          <w:lang w:val="en-US"/>
        </w:rPr>
        <w:t>are shown.</w:t>
      </w:r>
    </w:p>
    <w:p w14:paraId="254942C4" w14:textId="77777777" w:rsidR="009227D5" w:rsidRDefault="009227D5"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p>
    <w:p w14:paraId="0783251D" w14:textId="29AC39A3" w:rsidR="008C5837"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Pr>
          <w:rFonts w:ascii="Arial" w:eastAsia="Arial" w:hAnsi="Arial" w:cs="Arial"/>
          <w:b/>
          <w:color w:val="000000" w:themeColor="text1"/>
          <w:kern w:val="24"/>
          <w:sz w:val="22"/>
          <w:szCs w:val="22"/>
          <w:lang w:val="en-US"/>
        </w:rPr>
        <w:t xml:space="preserve">Suppl. Table </w:t>
      </w:r>
      <w:r w:rsidR="00580F15">
        <w:rPr>
          <w:rFonts w:ascii="Arial" w:eastAsia="Arial" w:hAnsi="Arial" w:cs="Arial"/>
          <w:b/>
          <w:color w:val="000000" w:themeColor="text1"/>
          <w:kern w:val="24"/>
          <w:sz w:val="22"/>
          <w:szCs w:val="22"/>
          <w:lang w:val="en-US"/>
        </w:rPr>
        <w:t>8</w:t>
      </w:r>
      <w:r w:rsidR="009227D5">
        <w:rPr>
          <w:rFonts w:ascii="Arial" w:eastAsia="Arial" w:hAnsi="Arial" w:cs="Arial"/>
          <w:b/>
          <w:color w:val="000000" w:themeColor="text1"/>
          <w:kern w:val="24"/>
          <w:sz w:val="22"/>
          <w:szCs w:val="22"/>
          <w:lang w:val="en-US"/>
        </w:rPr>
        <w:t>. Renal scores</w:t>
      </w:r>
      <w:r w:rsidR="009227D5" w:rsidRPr="009227D5">
        <w:rPr>
          <w:rFonts w:ascii="Arial" w:eastAsia="Arial" w:hAnsi="Arial" w:cs="Arial"/>
          <w:b/>
          <w:color w:val="000000" w:themeColor="text1"/>
          <w:kern w:val="24"/>
          <w:sz w:val="22"/>
          <w:szCs w:val="22"/>
          <w:lang w:val="en-US"/>
        </w:rPr>
        <w:t xml:space="preserve"> of pristane treat</w:t>
      </w:r>
      <w:r w:rsidR="009227D5">
        <w:rPr>
          <w:rFonts w:ascii="Arial" w:eastAsia="Arial" w:hAnsi="Arial" w:cs="Arial"/>
          <w:b/>
          <w:color w:val="000000" w:themeColor="text1"/>
          <w:kern w:val="24"/>
          <w:sz w:val="22"/>
          <w:szCs w:val="22"/>
          <w:lang w:val="en-US"/>
        </w:rPr>
        <w:t>ed mice.</w:t>
      </w:r>
    </w:p>
    <w:tbl>
      <w:tblPr>
        <w:tblW w:w="9075" w:type="dxa"/>
        <w:tblCellMar>
          <w:left w:w="0" w:type="dxa"/>
          <w:right w:w="0" w:type="dxa"/>
        </w:tblCellMar>
        <w:tblLook w:val="0600" w:firstRow="0" w:lastRow="0" w:firstColumn="0" w:lastColumn="0" w:noHBand="1" w:noVBand="1"/>
      </w:tblPr>
      <w:tblGrid>
        <w:gridCol w:w="1050"/>
        <w:gridCol w:w="666"/>
        <w:gridCol w:w="2002"/>
        <w:gridCol w:w="1735"/>
        <w:gridCol w:w="1678"/>
        <w:gridCol w:w="1029"/>
        <w:gridCol w:w="915"/>
      </w:tblGrid>
      <w:tr w:rsidR="00935B24" w:rsidRPr="00935B24" w14:paraId="5E95E9DA" w14:textId="77777777" w:rsidTr="005576FD">
        <w:trPr>
          <w:trHeight w:val="453"/>
        </w:trPr>
        <w:tc>
          <w:tcPr>
            <w:tcW w:w="1050"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754B250B" w14:textId="62E1E9AF" w:rsidR="00935B24" w:rsidRPr="00935B24" w:rsidRDefault="00935B24" w:rsidP="005576FD">
            <w:pPr>
              <w:spacing w:after="0" w:line="240" w:lineRule="auto"/>
              <w:textAlignment w:val="bottom"/>
              <w:rPr>
                <w:rFonts w:ascii="Arial" w:eastAsia="Times New Roman" w:hAnsi="Arial" w:cs="Arial"/>
                <w:sz w:val="20"/>
                <w:szCs w:val="20"/>
                <w:lang w:eastAsia="de-DE"/>
              </w:rPr>
            </w:pPr>
            <w:proofErr w:type="spellStart"/>
            <w:r w:rsidRPr="007E024F">
              <w:rPr>
                <w:rFonts w:ascii="Arial" w:eastAsia="Times New Roman" w:hAnsi="Arial" w:cs="Arial"/>
                <w:i/>
                <w:color w:val="000000" w:themeColor="dark1"/>
                <w:kern w:val="24"/>
                <w:sz w:val="20"/>
                <w:szCs w:val="20"/>
                <w:lang w:val="en-US" w:eastAsia="de-DE"/>
              </w:rPr>
              <w:t>Vav</w:t>
            </w:r>
            <w:r w:rsidRPr="007E024F">
              <w:rPr>
                <w:rFonts w:ascii="Arial" w:eastAsia="Times New Roman" w:hAnsi="Arial" w:cs="Arial"/>
                <w:color w:val="000000" w:themeColor="dark1"/>
                <w:kern w:val="24"/>
                <w:sz w:val="20"/>
                <w:szCs w:val="20"/>
                <w:vertAlign w:val="superscript"/>
                <w:lang w:val="en-US" w:eastAsia="de-DE"/>
              </w:rPr>
              <w:t>Cre</w:t>
            </w:r>
            <w:proofErr w:type="spellEnd"/>
            <w:r w:rsidRPr="00675E5A">
              <w:rPr>
                <w:rFonts w:ascii="Arial" w:eastAsia="Times New Roman" w:hAnsi="Arial" w:cs="Arial"/>
                <w:color w:val="000000" w:themeColor="dark1"/>
                <w:kern w:val="24"/>
                <w:sz w:val="20"/>
                <w:szCs w:val="20"/>
                <w:vertAlign w:val="superscript"/>
                <w:lang w:val="en-US" w:eastAsia="de-DE"/>
              </w:rPr>
              <w:t>+</w:t>
            </w:r>
            <w:r w:rsidRPr="007E024F">
              <w:rPr>
                <w:rFonts w:ascii="Arial" w:eastAsia="Times New Roman" w:hAnsi="Arial" w:cs="Arial"/>
                <w:color w:val="000000" w:themeColor="dark1"/>
                <w:kern w:val="24"/>
                <w:position w:val="6"/>
                <w:sz w:val="20"/>
                <w:szCs w:val="20"/>
                <w:vertAlign w:val="superscript"/>
                <w:lang w:val="en-US" w:eastAsia="de-DE"/>
              </w:rPr>
              <w:t xml:space="preserve"> </w:t>
            </w:r>
            <w:r w:rsidRPr="007E024F">
              <w:rPr>
                <w:rFonts w:ascii="Arial" w:eastAsia="Times New Roman" w:hAnsi="Arial" w:cs="Arial"/>
                <w:i/>
                <w:color w:val="000000" w:themeColor="dark1"/>
                <w:kern w:val="24"/>
                <w:sz w:val="20"/>
                <w:szCs w:val="20"/>
                <w:lang w:val="en-US" w:eastAsia="de-DE"/>
              </w:rPr>
              <w:t>Dnmt1</w:t>
            </w:r>
            <w:r w:rsidRPr="007E024F">
              <w:rPr>
                <w:rFonts w:ascii="Arial" w:eastAsia="Times New Roman" w:hAnsi="Arial" w:cs="Arial"/>
                <w:color w:val="000000" w:themeColor="dark1"/>
                <w:kern w:val="24"/>
                <w:position w:val="6"/>
                <w:sz w:val="20"/>
                <w:szCs w:val="20"/>
                <w:vertAlign w:val="superscript"/>
                <w:lang w:val="en-US" w:eastAsia="de-DE"/>
              </w:rPr>
              <w:t>+/+</w:t>
            </w:r>
          </w:p>
        </w:tc>
        <w:tc>
          <w:tcPr>
            <w:tcW w:w="666"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5ED9075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Theme="minorEastAsia" w:hAnsi="Arial" w:cs="Arial"/>
                <w:color w:val="000000" w:themeColor="dark1"/>
                <w:kern w:val="24"/>
                <w:sz w:val="20"/>
                <w:szCs w:val="20"/>
                <w:lang w:val="en-US" w:eastAsia="de-DE"/>
              </w:rPr>
              <w:t>Animal #</w:t>
            </w:r>
          </w:p>
        </w:tc>
        <w:tc>
          <w:tcPr>
            <w:tcW w:w="2002"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46FA6CB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Glomerular inflammation</w:t>
            </w:r>
          </w:p>
        </w:tc>
        <w:tc>
          <w:tcPr>
            <w:tcW w:w="1735"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102899F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Glomerular proliferation</w:t>
            </w:r>
          </w:p>
        </w:tc>
        <w:tc>
          <w:tcPr>
            <w:tcW w:w="1678"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00A7868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Crescent formation</w:t>
            </w:r>
          </w:p>
        </w:tc>
        <w:tc>
          <w:tcPr>
            <w:tcW w:w="1029"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35DFBA5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 xml:space="preserve">Necrosis </w:t>
            </w:r>
          </w:p>
        </w:tc>
        <w:tc>
          <w:tcPr>
            <w:tcW w:w="915"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62FB526C" w14:textId="2FDA40F9"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Final score</w:t>
            </w:r>
          </w:p>
        </w:tc>
      </w:tr>
      <w:tr w:rsidR="00935B24" w:rsidRPr="00935B24" w14:paraId="2FB96A59"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8392A4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is-IS" w:eastAsia="de-DE"/>
              </w:rPr>
              <w:t>Group 1</w:t>
            </w: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4170C8F"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300</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349709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372066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86BC52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9775B1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2ED2BE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6</w:t>
            </w:r>
          </w:p>
        </w:tc>
      </w:tr>
      <w:tr w:rsidR="00935B24" w:rsidRPr="00935B24" w14:paraId="61BB47A0"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731ABB9"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795DEC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cs-CZ" w:eastAsia="de-DE"/>
              </w:rPr>
              <w:t>297</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B905AD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BF9250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00E1EE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8C3BDC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854A14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02E1CA83"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8B7BFA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en-US" w:eastAsia="de-DE"/>
              </w:rPr>
              <w:t>Group 2</w:t>
            </w: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C3F8304"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384</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B92102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D81E6E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B84241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769E0C6"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3E0D1E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5</w:t>
            </w:r>
          </w:p>
        </w:tc>
      </w:tr>
      <w:tr w:rsidR="00935B24" w:rsidRPr="00935B24" w14:paraId="064EE789"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B22C887"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0739AB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ru-RU" w:eastAsia="de-DE"/>
              </w:rPr>
              <w:t>358</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E034DC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FCA8E8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8CB7BD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15B691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ADB336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w:t>
            </w:r>
          </w:p>
        </w:tc>
      </w:tr>
      <w:tr w:rsidR="00935B24" w:rsidRPr="00935B24" w14:paraId="190C049E"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C151756"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02D0A4B"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342</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AF0C71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212DAA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85A367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7E772B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529361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40D60367"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D19DE16"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469F72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ru-RU" w:eastAsia="de-DE"/>
              </w:rPr>
              <w:t>334</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03AF16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04ACCC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09F1DD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348FE1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2480AE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w:t>
            </w:r>
          </w:p>
        </w:tc>
      </w:tr>
      <w:tr w:rsidR="00935B24" w:rsidRPr="00935B24" w14:paraId="659786DF"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D4D509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is-IS" w:eastAsia="de-DE"/>
              </w:rPr>
              <w:t>Group 3</w:t>
            </w: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A19D0A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506</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B67679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8FF126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C71085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75A3AD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B9105C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w:t>
            </w:r>
          </w:p>
        </w:tc>
      </w:tr>
      <w:tr w:rsidR="00935B24" w:rsidRPr="00935B24" w14:paraId="1EA5675A"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11E0237"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747AC5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cs-CZ" w:eastAsia="de-DE"/>
              </w:rPr>
              <w:t>495</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3ABF7A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7478EF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F446B6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ED927CF"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BD8FE6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4EE75DDF"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A7AB3AC"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04BAE5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cs-CZ" w:eastAsia="de-DE"/>
              </w:rPr>
              <w:t>493</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26D20AB"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F8B15C4"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5CECB4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9596324"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53D620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5</w:t>
            </w:r>
          </w:p>
        </w:tc>
      </w:tr>
      <w:tr w:rsidR="00935B24" w:rsidRPr="00935B24" w14:paraId="2BC428BB"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D090310"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DC7487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cs-CZ" w:eastAsia="de-DE"/>
              </w:rPr>
              <w:t>492</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134CEC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1EDB3B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7150E6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DD6A73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ED8BC8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w:t>
            </w:r>
          </w:p>
        </w:tc>
      </w:tr>
      <w:tr w:rsidR="00935B24" w:rsidRPr="00935B24" w14:paraId="13B9C8CE"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F5B6A8C"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11343D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cs-CZ" w:eastAsia="de-DE"/>
              </w:rPr>
              <w:t>491</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B1D834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64289F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3</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1B3D1FF"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A8C1AD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BEED04B"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7</w:t>
            </w:r>
          </w:p>
        </w:tc>
      </w:tr>
      <w:tr w:rsidR="00935B24" w:rsidRPr="00935B24" w14:paraId="59C90734"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9594E8B"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226FDD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fi-FI" w:eastAsia="de-DE"/>
              </w:rPr>
              <w:t>487</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CE4142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4E675E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8463FA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A0441C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05D63C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2EAC02F3"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2890F61A" w14:textId="35BF8991" w:rsidR="00935B24" w:rsidRPr="00935B24" w:rsidRDefault="00935B24" w:rsidP="005576FD">
            <w:pPr>
              <w:spacing w:after="0" w:line="240" w:lineRule="auto"/>
              <w:textAlignment w:val="bottom"/>
              <w:rPr>
                <w:rFonts w:ascii="Arial" w:eastAsia="Times New Roman" w:hAnsi="Arial" w:cs="Arial"/>
                <w:sz w:val="20"/>
                <w:szCs w:val="20"/>
                <w:lang w:eastAsia="de-DE"/>
              </w:rPr>
            </w:pPr>
            <w:proofErr w:type="spellStart"/>
            <w:r w:rsidRPr="007E024F">
              <w:rPr>
                <w:rFonts w:ascii="Arial" w:eastAsia="Times New Roman" w:hAnsi="Arial" w:cs="Arial"/>
                <w:i/>
                <w:color w:val="000000" w:themeColor="dark1"/>
                <w:kern w:val="24"/>
                <w:sz w:val="20"/>
                <w:szCs w:val="20"/>
                <w:lang w:val="en-US" w:eastAsia="de-DE"/>
              </w:rPr>
              <w:lastRenderedPageBreak/>
              <w:t>Vav</w:t>
            </w:r>
            <w:r w:rsidRPr="007E024F">
              <w:rPr>
                <w:rFonts w:ascii="Arial" w:eastAsia="Times New Roman" w:hAnsi="Arial" w:cs="Arial"/>
                <w:color w:val="000000" w:themeColor="dark1"/>
                <w:kern w:val="24"/>
                <w:sz w:val="20"/>
                <w:szCs w:val="20"/>
                <w:vertAlign w:val="superscript"/>
                <w:lang w:val="en-US" w:eastAsia="de-DE"/>
              </w:rPr>
              <w:t>Cre</w:t>
            </w:r>
            <w:proofErr w:type="spellEnd"/>
            <w:r w:rsidRPr="00675E5A">
              <w:rPr>
                <w:rFonts w:ascii="Arial" w:eastAsia="Times New Roman" w:hAnsi="Arial" w:cs="Arial"/>
                <w:color w:val="000000" w:themeColor="dark1"/>
                <w:kern w:val="24"/>
                <w:sz w:val="20"/>
                <w:szCs w:val="20"/>
                <w:vertAlign w:val="superscript"/>
                <w:lang w:val="en-US" w:eastAsia="de-DE"/>
              </w:rPr>
              <w:t>+</w:t>
            </w:r>
            <w:r w:rsidRPr="007E024F">
              <w:rPr>
                <w:rFonts w:ascii="Arial" w:eastAsia="Times New Roman" w:hAnsi="Arial" w:cs="Arial"/>
                <w:color w:val="000000" w:themeColor="dark1"/>
                <w:kern w:val="24"/>
                <w:sz w:val="20"/>
                <w:szCs w:val="20"/>
                <w:lang w:val="en-US" w:eastAsia="de-DE"/>
              </w:rPr>
              <w:t xml:space="preserve"> </w:t>
            </w:r>
            <w:r w:rsidRPr="007E024F">
              <w:rPr>
                <w:rFonts w:ascii="Arial" w:eastAsia="Times New Roman" w:hAnsi="Arial" w:cs="Arial"/>
                <w:i/>
                <w:color w:val="000000" w:themeColor="dark1"/>
                <w:kern w:val="24"/>
                <w:sz w:val="20"/>
                <w:szCs w:val="20"/>
                <w:lang w:val="en-US" w:eastAsia="de-DE"/>
              </w:rPr>
              <w:t>Dnmt1</w:t>
            </w:r>
            <w:r w:rsidRPr="007E024F">
              <w:rPr>
                <w:rFonts w:ascii="Arial" w:eastAsia="Times New Roman" w:hAnsi="Arial" w:cs="Arial"/>
                <w:color w:val="000000" w:themeColor="dark1"/>
                <w:kern w:val="24"/>
                <w:position w:val="6"/>
                <w:sz w:val="20"/>
                <w:szCs w:val="20"/>
                <w:vertAlign w:val="superscript"/>
                <w:lang w:val="en-US" w:eastAsia="de-DE"/>
              </w:rPr>
              <w:t>lox/chip</w:t>
            </w:r>
          </w:p>
        </w:tc>
        <w:tc>
          <w:tcPr>
            <w:tcW w:w="666"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5C3E054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Theme="minorEastAsia" w:hAnsi="Arial" w:cs="Arial"/>
                <w:color w:val="000000" w:themeColor="dark1"/>
                <w:kern w:val="24"/>
                <w:sz w:val="20"/>
                <w:szCs w:val="20"/>
                <w:lang w:val="en-US" w:eastAsia="de-DE"/>
              </w:rPr>
              <w:t>Animal #</w:t>
            </w:r>
          </w:p>
        </w:tc>
        <w:tc>
          <w:tcPr>
            <w:tcW w:w="2002"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525E749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Glomerular inflammation</w:t>
            </w:r>
          </w:p>
        </w:tc>
        <w:tc>
          <w:tcPr>
            <w:tcW w:w="1735"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0CAB132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Glomerular proliferation</w:t>
            </w:r>
          </w:p>
        </w:tc>
        <w:tc>
          <w:tcPr>
            <w:tcW w:w="1678"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1A0B952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 xml:space="preserve">Crescent formation </w:t>
            </w:r>
          </w:p>
        </w:tc>
        <w:tc>
          <w:tcPr>
            <w:tcW w:w="1029"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4965603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Necrosis</w:t>
            </w:r>
          </w:p>
        </w:tc>
        <w:tc>
          <w:tcPr>
            <w:tcW w:w="915"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51290B86"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Final score</w:t>
            </w:r>
          </w:p>
        </w:tc>
      </w:tr>
      <w:tr w:rsidR="00935B24" w:rsidRPr="00935B24" w14:paraId="4BDDA5DB"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7F9F40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is-IS" w:eastAsia="de-DE"/>
              </w:rPr>
              <w:t>Group 1</w:t>
            </w: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B12880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328</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0F9613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A1256F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C9F041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B6DCA3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DF284C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004B655F"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130A64B"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26835A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nl-NL" w:eastAsia="de-DE"/>
              </w:rPr>
              <w:t>298</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2DF408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9BB545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2A014A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246271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85642B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114088AE"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77C98AB"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1F9C9F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nl-NL" w:eastAsia="de-DE"/>
              </w:rPr>
              <w:t>326</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6C4E10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en-US" w:eastAsia="de-DE"/>
              </w:rPr>
              <w:t>0</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9FA2934"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D0B914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FD1EF8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3DF86B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en-US" w:eastAsia="de-DE"/>
              </w:rPr>
              <w:t>0</w:t>
            </w:r>
          </w:p>
        </w:tc>
      </w:tr>
      <w:tr w:rsidR="00935B24" w:rsidRPr="00935B24" w14:paraId="52D2369A"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3C83F6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eastAsia="de-DE"/>
              </w:rPr>
              <w:t>Group 2</w:t>
            </w: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434EAC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cs-CZ" w:eastAsia="de-DE"/>
              </w:rPr>
              <w:t>389</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D1F62C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81C622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3ED419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FF9064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F72D13F"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5B7D496F"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5858E2E"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FAC6B8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376</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4A6EF3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3330504"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754389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50C571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57603D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23638B83"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076FF5D"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02F7D0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375</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8DC8BA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FE54C4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AACCAE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1F13B8B"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E85F06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3B2FD445"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CEBE526"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kern w:val="24"/>
                <w:sz w:val="20"/>
                <w:szCs w:val="20"/>
                <w:lang w:val="is-IS" w:eastAsia="de-DE"/>
              </w:rPr>
              <w:t>Group 3</w:t>
            </w: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0C2C45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478</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AF3EA4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A70162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90F17B5"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30D5B6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278B12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780FCFFB"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4EF2506"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56C155F"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476</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E7CAE36"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0341926"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9B57DE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2AAE79F"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184A08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03F8B7F0"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1AAC812"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FCA25F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456</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92057B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8D2DF08"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CC2E29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B7A920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84180D7"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7DB96413"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7B5212A"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AC6443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455</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332D01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F64BB9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67CAE0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82C0772"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C268B4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r>
      <w:tr w:rsidR="00935B24" w:rsidRPr="00935B24" w14:paraId="2014E8FA"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C412BD5"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B3B58D3"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454</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ECB9DA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46CB59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2</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980119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1309C1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0E1C37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5</w:t>
            </w:r>
          </w:p>
        </w:tc>
      </w:tr>
      <w:tr w:rsidR="00935B24" w:rsidRPr="00935B24" w14:paraId="2064D7CE"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D3A8793"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96FFA8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453</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7EBDF7E"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EE9D0AC"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AF71F8B"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581CECB"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FE71D8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r w:rsidR="00935B24" w:rsidRPr="00935B24" w14:paraId="72E30B2B" w14:textId="77777777" w:rsidTr="005576FD">
        <w:trPr>
          <w:trHeight w:val="228"/>
        </w:trPr>
        <w:tc>
          <w:tcPr>
            <w:tcW w:w="105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7B7B4CE" w14:textId="77777777" w:rsidR="00935B24" w:rsidRPr="00935B24" w:rsidRDefault="00935B24" w:rsidP="005576FD">
            <w:pPr>
              <w:spacing w:after="0" w:line="240" w:lineRule="auto"/>
              <w:rPr>
                <w:rFonts w:ascii="Arial" w:eastAsia="Times New Roman" w:hAnsi="Arial" w:cs="Arial"/>
                <w:sz w:val="20"/>
                <w:szCs w:val="20"/>
                <w:lang w:eastAsia="de-DE"/>
              </w:rPr>
            </w:pPr>
          </w:p>
        </w:tc>
        <w:tc>
          <w:tcPr>
            <w:tcW w:w="66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DA01ACD"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is-IS" w:eastAsia="de-DE"/>
              </w:rPr>
              <w:t>452</w:t>
            </w:r>
          </w:p>
        </w:tc>
        <w:tc>
          <w:tcPr>
            <w:tcW w:w="2002"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2310DC1"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c>
          <w:tcPr>
            <w:tcW w:w="173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EE9727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678"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CD81DEA"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1029"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A004AC9"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0</w:t>
            </w:r>
          </w:p>
        </w:tc>
        <w:tc>
          <w:tcPr>
            <w:tcW w:w="915"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841E460" w14:textId="77777777" w:rsidR="00935B24" w:rsidRPr="00935B24" w:rsidRDefault="00935B24" w:rsidP="005576FD">
            <w:pPr>
              <w:spacing w:after="0" w:line="240" w:lineRule="auto"/>
              <w:textAlignment w:val="bottom"/>
              <w:rPr>
                <w:rFonts w:ascii="Arial" w:eastAsia="Times New Roman" w:hAnsi="Arial" w:cs="Arial"/>
                <w:sz w:val="20"/>
                <w:szCs w:val="20"/>
                <w:lang w:eastAsia="de-DE"/>
              </w:rPr>
            </w:pPr>
            <w:r w:rsidRPr="00935B24">
              <w:rPr>
                <w:rFonts w:ascii="Arial" w:eastAsia="Arial" w:hAnsi="Arial" w:cs="Arial"/>
                <w:color w:val="000000" w:themeColor="dark1"/>
                <w:kern w:val="24"/>
                <w:sz w:val="20"/>
                <w:szCs w:val="20"/>
                <w:lang w:val="en-US" w:eastAsia="de-DE"/>
              </w:rPr>
              <w:t>1</w:t>
            </w:r>
          </w:p>
        </w:tc>
      </w:tr>
    </w:tbl>
    <w:p w14:paraId="1F2F7A4B" w14:textId="55431077" w:rsidR="00935B24" w:rsidRDefault="00A038BA" w:rsidP="00A07281">
      <w:pPr>
        <w:spacing w:after="0" w:line="480" w:lineRule="auto"/>
        <w:jc w:val="both"/>
        <w:rPr>
          <w:rFonts w:ascii="Arial" w:eastAsia="Arial" w:hAnsi="Arial" w:cs="Arial"/>
          <w:color w:val="000000" w:themeColor="text1"/>
          <w:kern w:val="24"/>
          <w:lang w:val="en-US"/>
        </w:rPr>
      </w:pPr>
      <w:r w:rsidRPr="00A038BA">
        <w:rPr>
          <w:rFonts w:ascii="Arial" w:eastAsia="Arial" w:hAnsi="Arial" w:cs="Arial"/>
          <w:color w:val="000000" w:themeColor="text1"/>
          <w:kern w:val="24"/>
          <w:lang w:val="en-US"/>
        </w:rPr>
        <w:t xml:space="preserve">Histopathological </w:t>
      </w:r>
      <w:r w:rsidR="00141145" w:rsidRPr="00A038BA">
        <w:rPr>
          <w:rFonts w:ascii="Arial" w:eastAsia="Arial" w:hAnsi="Arial" w:cs="Arial"/>
          <w:color w:val="000000" w:themeColor="text1"/>
          <w:kern w:val="24"/>
          <w:lang w:val="en-US"/>
        </w:rPr>
        <w:t xml:space="preserve">kidney </w:t>
      </w:r>
      <w:r w:rsidRPr="00A038BA">
        <w:rPr>
          <w:rFonts w:ascii="Arial" w:eastAsia="Arial" w:hAnsi="Arial" w:cs="Arial"/>
          <w:color w:val="000000" w:themeColor="text1"/>
          <w:kern w:val="24"/>
          <w:lang w:val="en-US"/>
        </w:rPr>
        <w:t xml:space="preserve">analysis of </w:t>
      </w:r>
      <w:r w:rsidRPr="007E024F">
        <w:rPr>
          <w:rFonts w:ascii="Arial" w:eastAsia="Times New Roman" w:hAnsi="Arial" w:cs="Arial"/>
          <w:i/>
          <w:color w:val="000000" w:themeColor="dark1"/>
          <w:kern w:val="24"/>
          <w:lang w:val="en-US" w:eastAsia="de-DE"/>
        </w:rPr>
        <w:t>Vav</w:t>
      </w:r>
      <w:r w:rsidRPr="007E024F">
        <w:rPr>
          <w:rFonts w:ascii="Arial" w:eastAsia="Times New Roman" w:hAnsi="Arial" w:cs="Arial"/>
          <w:color w:val="000000" w:themeColor="dark1"/>
          <w:kern w:val="24"/>
          <w:vertAlign w:val="superscript"/>
          <w:lang w:val="en-US" w:eastAsia="de-DE"/>
        </w:rPr>
        <w:t>Cre</w:t>
      </w:r>
      <w:r w:rsidRPr="00A038BA">
        <w:rPr>
          <w:rFonts w:ascii="Arial" w:eastAsia="Times New Roman" w:hAnsi="Arial" w:cs="Arial"/>
          <w:color w:val="000000" w:themeColor="dark1"/>
          <w:kern w:val="24"/>
          <w:vertAlign w:val="superscript"/>
          <w:lang w:val="en-US" w:eastAsia="de-DE"/>
        </w:rPr>
        <w:t>+</w:t>
      </w:r>
      <w:r w:rsidRPr="007E024F">
        <w:rPr>
          <w:rFonts w:ascii="Arial" w:eastAsia="Times New Roman" w:hAnsi="Arial" w:cs="Arial"/>
          <w:i/>
          <w:color w:val="000000" w:themeColor="dark1"/>
          <w:kern w:val="24"/>
          <w:lang w:val="en-US" w:eastAsia="de-DE"/>
        </w:rPr>
        <w:t>Dnmt1</w:t>
      </w:r>
      <w:r w:rsidRPr="00A038BA">
        <w:rPr>
          <w:rFonts w:ascii="Arial" w:eastAsia="Times New Roman" w:hAnsi="Arial" w:cs="Arial"/>
          <w:color w:val="000000" w:themeColor="dark1"/>
          <w:kern w:val="24"/>
          <w:position w:val="6"/>
          <w:vertAlign w:val="superscript"/>
          <w:lang w:val="en-US" w:eastAsia="de-DE"/>
        </w:rPr>
        <w:t xml:space="preserve">+/+ </w:t>
      </w:r>
      <w:r w:rsidRPr="00A038BA">
        <w:rPr>
          <w:rFonts w:ascii="Arial" w:eastAsia="Arial" w:hAnsi="Arial" w:cs="Arial"/>
          <w:color w:val="000000" w:themeColor="text1"/>
          <w:kern w:val="24"/>
          <w:lang w:val="en-US"/>
        </w:rPr>
        <w:t xml:space="preserve">and </w:t>
      </w:r>
      <w:r w:rsidRPr="007E024F">
        <w:rPr>
          <w:rFonts w:ascii="Arial" w:eastAsia="Times New Roman" w:hAnsi="Arial" w:cs="Arial"/>
          <w:i/>
          <w:color w:val="000000" w:themeColor="dark1"/>
          <w:kern w:val="24"/>
          <w:lang w:val="en-US" w:eastAsia="de-DE"/>
        </w:rPr>
        <w:t>Vav</w:t>
      </w:r>
      <w:r w:rsidRPr="007E024F">
        <w:rPr>
          <w:rFonts w:ascii="Arial" w:eastAsia="Times New Roman" w:hAnsi="Arial" w:cs="Arial"/>
          <w:color w:val="000000" w:themeColor="dark1"/>
          <w:kern w:val="24"/>
          <w:vertAlign w:val="superscript"/>
          <w:lang w:val="en-US" w:eastAsia="de-DE"/>
        </w:rPr>
        <w:t>Cre</w:t>
      </w:r>
      <w:r w:rsidRPr="00A038BA">
        <w:rPr>
          <w:rFonts w:ascii="Arial" w:eastAsia="Times New Roman" w:hAnsi="Arial" w:cs="Arial"/>
          <w:color w:val="000000" w:themeColor="dark1"/>
          <w:kern w:val="24"/>
          <w:vertAlign w:val="superscript"/>
          <w:lang w:val="en-US" w:eastAsia="de-DE"/>
        </w:rPr>
        <w:t>+</w:t>
      </w:r>
      <w:r w:rsidRPr="007E024F">
        <w:rPr>
          <w:rFonts w:ascii="Arial" w:eastAsia="Times New Roman" w:hAnsi="Arial" w:cs="Arial"/>
          <w:i/>
          <w:color w:val="000000" w:themeColor="dark1"/>
          <w:kern w:val="24"/>
          <w:lang w:val="en-US" w:eastAsia="de-DE"/>
        </w:rPr>
        <w:t>Dnmt1</w:t>
      </w:r>
      <w:r w:rsidRPr="007E024F">
        <w:rPr>
          <w:rFonts w:ascii="Arial" w:eastAsia="Times New Roman" w:hAnsi="Arial" w:cs="Arial"/>
          <w:color w:val="000000" w:themeColor="dark1"/>
          <w:kern w:val="24"/>
          <w:position w:val="6"/>
          <w:vertAlign w:val="superscript"/>
          <w:lang w:val="en-US" w:eastAsia="de-DE"/>
        </w:rPr>
        <w:t>lox/chip</w:t>
      </w:r>
      <w:r w:rsidRPr="00A038BA">
        <w:rPr>
          <w:rFonts w:ascii="Arial" w:eastAsia="Arial" w:hAnsi="Arial" w:cs="Arial"/>
          <w:color w:val="000000" w:themeColor="text1"/>
          <w:kern w:val="24"/>
          <w:lang w:val="en-US"/>
        </w:rPr>
        <w:t xml:space="preserve"> mice 4 months after </w:t>
      </w:r>
      <w:r w:rsidR="005E6B28">
        <w:rPr>
          <w:rFonts w:ascii="Arial" w:eastAsia="Arial" w:hAnsi="Arial" w:cs="Arial"/>
          <w:color w:val="000000" w:themeColor="text1"/>
          <w:kern w:val="24"/>
          <w:lang w:val="en-US"/>
        </w:rPr>
        <w:t>pristane</w:t>
      </w:r>
      <w:r w:rsidRPr="00A038BA">
        <w:rPr>
          <w:rFonts w:ascii="Arial" w:eastAsia="Arial" w:hAnsi="Arial" w:cs="Arial"/>
          <w:color w:val="000000" w:themeColor="text1"/>
          <w:kern w:val="24"/>
          <w:lang w:val="en-US"/>
        </w:rPr>
        <w:t xml:space="preserve"> treatment. Renal scoring was adopted from </w:t>
      </w:r>
      <w:sdt>
        <w:sdtPr>
          <w:rPr>
            <w:rFonts w:ascii="Arial" w:eastAsia="Arial" w:hAnsi="Arial" w:cs="Arial"/>
            <w:color w:val="000000" w:themeColor="text1"/>
            <w:kern w:val="24"/>
            <w:lang w:val="en-US"/>
          </w:rPr>
          <w:alias w:val="To edit, see citavi.com/edit"/>
          <w:tag w:val="CitaviPlaceholder#4e315f53-9c36-4afa-a459-a790252983ba"/>
          <w:id w:val="694973920"/>
          <w:placeholder>
            <w:docPart w:val="DefaultPlaceholder_-1854013440"/>
          </w:placeholder>
        </w:sdtPr>
        <w:sdtContent>
          <w:r w:rsidR="00141145">
            <w:rPr>
              <w:rFonts w:ascii="Arial" w:eastAsia="Arial" w:hAnsi="Arial" w:cs="Arial"/>
              <w:noProof/>
              <w:color w:val="000000" w:themeColor="text1"/>
              <w:kern w:val="24"/>
              <w:lang w:val="en-US"/>
            </w:rPr>
            <w:fldChar w:fldCharType="begin"/>
          </w:r>
          <w:r w:rsidR="00294437">
            <w:rPr>
              <w:rFonts w:ascii="Arial" w:eastAsia="Arial" w:hAnsi="Arial" w:cs="Arial"/>
              <w:noProof/>
              <w:color w:val="000000" w:themeColor="text1"/>
              <w:kern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ODdhN2RjLTQ1NDMtNDUyYi1hMWM1LTY5OWIxODdmNDMwNyIsIlJhbmdlTGVuZ3RoIjoyMCwiUmVmZXJlbmNlSWQiOiJkY2NlOWNlNi04NmY2LTRlMTMtODVjMC1lZWI1ODE2ZjBj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NDA0OS9qaW1tdW5vbC4xNzcuMTAuNzQyMyIsIlVyaVN0cmluZyI6Imh0dHBzOi8vZG9pLm9yZy8xMC40MDQ5L2ppbW11bm9sLjE3Ny4xMC43NDI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FuayBSb3NlbmJhdWVyIiwiQ3JlYXRlZE9uIjoiMjAyMC0wNy0zMVQxMDoxNzowNSIsIk1vZGlmaWVkQnkiOiJfRnJhbmsgUm9zZW5iYXVlciIsIklkIjoiYzU5M2IyZWEtMjk1ZS00ZjU1LTljYzUtODNmMmNjNmQ0YjkzIiwiTW9kaWZpZWRPbiI6IjIwMjAtMDctMzFUMTA6MTc6MDU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NzA4MjY2MiIsIlVyaVN0cmluZyI6Imh0dHA6Ly93d3cubmNiaS5ubG0ubmloLmdvdi9wdWJtZWQvMTcwODI2N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}</w:instrText>
          </w:r>
          <w:r w:rsidR="00141145">
            <w:rPr>
              <w:rFonts w:ascii="Arial" w:eastAsia="Arial" w:hAnsi="Arial" w:cs="Arial"/>
              <w:noProof/>
              <w:color w:val="000000" w:themeColor="text1"/>
              <w:kern w:val="24"/>
              <w:lang w:val="en-US"/>
            </w:rPr>
            <w:fldChar w:fldCharType="separate"/>
          </w:r>
          <w:r w:rsidR="00141145">
            <w:rPr>
              <w:rFonts w:ascii="Arial" w:eastAsia="Arial" w:hAnsi="Arial" w:cs="Arial"/>
              <w:noProof/>
              <w:color w:val="000000" w:themeColor="text1"/>
              <w:kern w:val="24"/>
              <w:lang w:val="en-US"/>
            </w:rPr>
            <w:t>(Sekine et al. 2006)</w:t>
          </w:r>
          <w:r w:rsidR="00141145">
            <w:rPr>
              <w:rFonts w:ascii="Arial" w:eastAsia="Arial" w:hAnsi="Arial" w:cs="Arial"/>
              <w:noProof/>
              <w:color w:val="000000" w:themeColor="text1"/>
              <w:kern w:val="24"/>
              <w:lang w:val="en-US"/>
            </w:rPr>
            <w:fldChar w:fldCharType="end"/>
          </w:r>
        </w:sdtContent>
      </w:sdt>
      <w:r w:rsidRPr="00A038BA">
        <w:rPr>
          <w:rFonts w:ascii="Arial" w:eastAsia="Arial" w:hAnsi="Arial" w:cs="Arial"/>
          <w:color w:val="000000" w:themeColor="text1"/>
          <w:kern w:val="24"/>
          <w:lang w:val="en-US"/>
        </w:rPr>
        <w:t xml:space="preserve">: the HE and PAS slides were graded for glomerular inflammation, glomerular proliferation, crescent formation and necrosis. Scores from 0 to 3 (0 </w:t>
      </w:r>
      <w:r w:rsidRPr="00A038BA">
        <w:rPr>
          <w:rFonts w:ascii="Arial" w:eastAsia="Arial" w:hAnsi="Arial" w:cs="Arial"/>
          <w:color w:val="000000" w:themeColor="text1"/>
          <w:kern w:val="24"/>
          <w:cs/>
          <w:lang w:bidi="mr-IN"/>
        </w:rPr>
        <w:t>–</w:t>
      </w:r>
      <w:r w:rsidRPr="00A038BA">
        <w:rPr>
          <w:rFonts w:ascii="Arial" w:eastAsia="Arial" w:hAnsi="Arial" w:cs="Arial"/>
          <w:color w:val="000000" w:themeColor="text1"/>
          <w:kern w:val="24"/>
          <w:lang w:val="en-US"/>
        </w:rPr>
        <w:t xml:space="preserve"> none, 1 </w:t>
      </w:r>
      <w:r w:rsidRPr="00A038BA">
        <w:rPr>
          <w:rFonts w:ascii="Arial" w:eastAsia="Arial" w:hAnsi="Arial" w:cs="Arial"/>
          <w:color w:val="000000" w:themeColor="text1"/>
          <w:kern w:val="24"/>
          <w:cs/>
          <w:lang w:bidi="mr-IN"/>
        </w:rPr>
        <w:t>–</w:t>
      </w:r>
      <w:r w:rsidRPr="00A038BA">
        <w:rPr>
          <w:rFonts w:ascii="Arial" w:eastAsia="Arial" w:hAnsi="Arial" w:cs="Arial"/>
          <w:color w:val="000000" w:themeColor="text1"/>
          <w:kern w:val="24"/>
          <w:lang w:val="en-US"/>
        </w:rPr>
        <w:t xml:space="preserve"> mild, 2 </w:t>
      </w:r>
      <w:r w:rsidRPr="00A038BA">
        <w:rPr>
          <w:rFonts w:ascii="Arial" w:eastAsia="Arial" w:hAnsi="Arial" w:cs="Arial"/>
          <w:color w:val="000000" w:themeColor="text1"/>
          <w:kern w:val="24"/>
          <w:cs/>
          <w:lang w:bidi="mr-IN"/>
        </w:rPr>
        <w:t>–</w:t>
      </w:r>
      <w:r w:rsidRPr="00A038BA">
        <w:rPr>
          <w:rFonts w:ascii="Arial" w:eastAsia="Arial" w:hAnsi="Arial" w:cs="Arial"/>
          <w:color w:val="000000" w:themeColor="text1"/>
          <w:kern w:val="24"/>
          <w:lang w:val="en-US"/>
        </w:rPr>
        <w:t xml:space="preserve"> moderate, 3 </w:t>
      </w:r>
      <w:r w:rsidRPr="00A038BA">
        <w:rPr>
          <w:rFonts w:ascii="Arial" w:eastAsia="Arial" w:hAnsi="Arial" w:cs="Arial"/>
          <w:color w:val="000000" w:themeColor="text1"/>
          <w:kern w:val="24"/>
          <w:cs/>
          <w:lang w:bidi="mr-IN"/>
        </w:rPr>
        <w:t>–</w:t>
      </w:r>
      <w:r w:rsidRPr="00A038BA">
        <w:rPr>
          <w:rFonts w:ascii="Arial" w:eastAsia="Arial" w:hAnsi="Arial" w:cs="Arial"/>
          <w:color w:val="000000" w:themeColor="text1"/>
          <w:kern w:val="24"/>
          <w:lang w:val="en-US"/>
        </w:rPr>
        <w:t xml:space="preserve"> severe) were assigned for each of these features and then added together to yield a final renal score.</w:t>
      </w:r>
    </w:p>
    <w:p w14:paraId="7DC9C603" w14:textId="77777777" w:rsidR="009227D5" w:rsidRDefault="009227D5"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p>
    <w:p w14:paraId="1A97E360" w14:textId="647609C0" w:rsidR="008C5837" w:rsidRPr="009227D5" w:rsidRDefault="008C5837" w:rsidP="009227D5">
      <w:pPr>
        <w:pStyle w:val="NormalWeb"/>
        <w:spacing w:before="0" w:beforeAutospacing="0" w:after="0" w:afterAutospacing="0" w:line="480" w:lineRule="auto"/>
        <w:jc w:val="both"/>
        <w:rPr>
          <w:rFonts w:ascii="Arial" w:eastAsia="Arial" w:hAnsi="Arial" w:cs="Arial"/>
          <w:b/>
          <w:color w:val="000000" w:themeColor="text1"/>
          <w:kern w:val="24"/>
          <w:sz w:val="22"/>
          <w:szCs w:val="22"/>
          <w:lang w:val="en-US"/>
        </w:rPr>
      </w:pPr>
      <w:r w:rsidRPr="009227D5">
        <w:rPr>
          <w:rFonts w:ascii="Arial" w:eastAsia="Arial" w:hAnsi="Arial" w:cs="Arial"/>
          <w:b/>
          <w:color w:val="000000" w:themeColor="text1"/>
          <w:kern w:val="24"/>
          <w:sz w:val="22"/>
          <w:szCs w:val="22"/>
          <w:lang w:val="en-US"/>
        </w:rPr>
        <w:t xml:space="preserve">Suppl. Table </w:t>
      </w:r>
      <w:r w:rsidR="00580F15">
        <w:rPr>
          <w:rFonts w:ascii="Arial" w:eastAsia="Arial" w:hAnsi="Arial" w:cs="Arial"/>
          <w:b/>
          <w:color w:val="000000" w:themeColor="text1"/>
          <w:kern w:val="24"/>
          <w:sz w:val="22"/>
          <w:szCs w:val="22"/>
          <w:lang w:val="en-US"/>
        </w:rPr>
        <w:t>9</w:t>
      </w:r>
      <w:r w:rsidR="009227D5" w:rsidRPr="009227D5">
        <w:rPr>
          <w:rFonts w:ascii="Arial" w:eastAsiaTheme="minorEastAsia" w:hAnsi="Arial" w:cs="Arial"/>
          <w:b/>
          <w:color w:val="000000" w:themeColor="text1"/>
          <w:kern w:val="24"/>
          <w:sz w:val="22"/>
          <w:szCs w:val="22"/>
          <w:lang w:val="en-US"/>
        </w:rPr>
        <w:t>. Electron microscopic analyses</w:t>
      </w:r>
      <w:r w:rsidR="009227D5" w:rsidRPr="009227D5">
        <w:rPr>
          <w:rFonts w:ascii="Arial" w:eastAsia="Arial" w:hAnsi="Arial" w:cs="Arial"/>
          <w:b/>
          <w:color w:val="000000" w:themeColor="text1"/>
          <w:kern w:val="24"/>
          <w:sz w:val="22"/>
          <w:szCs w:val="22"/>
          <w:lang w:val="en-US"/>
        </w:rPr>
        <w:t xml:space="preserve"> of pristane treated mice.</w:t>
      </w:r>
    </w:p>
    <w:tbl>
      <w:tblPr>
        <w:tblW w:w="9034" w:type="dxa"/>
        <w:tblCellMar>
          <w:left w:w="0" w:type="dxa"/>
          <w:right w:w="0" w:type="dxa"/>
        </w:tblCellMar>
        <w:tblLook w:val="0600" w:firstRow="0" w:lastRow="0" w:firstColumn="0" w:lastColumn="0" w:noHBand="1" w:noVBand="1"/>
      </w:tblPr>
      <w:tblGrid>
        <w:gridCol w:w="1154"/>
        <w:gridCol w:w="1004"/>
        <w:gridCol w:w="1006"/>
        <w:gridCol w:w="5870"/>
      </w:tblGrid>
      <w:tr w:rsidR="00A64F52" w:rsidRPr="00A64F52" w14:paraId="06EC3EF1"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4A7A55A7" w14:textId="000C5B57" w:rsidR="00A64F52" w:rsidRPr="00A64F52" w:rsidRDefault="00A64F52" w:rsidP="005576FD">
            <w:pPr>
              <w:spacing w:after="0" w:line="240" w:lineRule="auto"/>
              <w:textAlignment w:val="bottom"/>
              <w:rPr>
                <w:rFonts w:ascii="Arial" w:eastAsia="Times New Roman" w:hAnsi="Arial" w:cs="Arial"/>
                <w:sz w:val="20"/>
                <w:szCs w:val="20"/>
                <w:lang w:eastAsia="de-DE"/>
              </w:rPr>
            </w:pPr>
            <w:proofErr w:type="spellStart"/>
            <w:r w:rsidRPr="007E024F">
              <w:rPr>
                <w:rFonts w:ascii="Arial" w:eastAsia="Times New Roman" w:hAnsi="Arial" w:cs="Arial"/>
                <w:i/>
                <w:color w:val="000000" w:themeColor="dark1"/>
                <w:kern w:val="24"/>
                <w:sz w:val="20"/>
                <w:szCs w:val="20"/>
                <w:lang w:val="en-US" w:eastAsia="de-DE"/>
              </w:rPr>
              <w:t>Vav</w:t>
            </w:r>
            <w:r w:rsidRPr="007E024F">
              <w:rPr>
                <w:rFonts w:ascii="Arial" w:eastAsia="Times New Roman" w:hAnsi="Arial" w:cs="Arial"/>
                <w:color w:val="000000" w:themeColor="dark1"/>
                <w:kern w:val="24"/>
                <w:sz w:val="20"/>
                <w:szCs w:val="20"/>
                <w:vertAlign w:val="superscript"/>
                <w:lang w:val="en-US" w:eastAsia="de-DE"/>
              </w:rPr>
              <w:t>Cre</w:t>
            </w:r>
            <w:proofErr w:type="spellEnd"/>
            <w:r w:rsidRPr="00C41B41">
              <w:rPr>
                <w:rFonts w:ascii="Arial" w:eastAsia="Times New Roman" w:hAnsi="Arial" w:cs="Arial"/>
                <w:color w:val="000000" w:themeColor="dark1"/>
                <w:kern w:val="24"/>
                <w:sz w:val="20"/>
                <w:szCs w:val="20"/>
                <w:vertAlign w:val="superscript"/>
                <w:lang w:val="en-US" w:eastAsia="de-DE"/>
              </w:rPr>
              <w:t>+</w:t>
            </w:r>
            <w:r w:rsidRPr="007E024F">
              <w:rPr>
                <w:rFonts w:ascii="Arial" w:eastAsia="Times New Roman" w:hAnsi="Arial" w:cs="Arial"/>
                <w:color w:val="000000" w:themeColor="dark1"/>
                <w:kern w:val="24"/>
                <w:position w:val="6"/>
                <w:sz w:val="20"/>
                <w:szCs w:val="20"/>
                <w:vertAlign w:val="superscript"/>
                <w:lang w:val="en-US" w:eastAsia="de-DE"/>
              </w:rPr>
              <w:t xml:space="preserve"> </w:t>
            </w:r>
            <w:r w:rsidRPr="007E024F">
              <w:rPr>
                <w:rFonts w:ascii="Arial" w:eastAsia="Times New Roman" w:hAnsi="Arial" w:cs="Arial"/>
                <w:i/>
                <w:color w:val="000000" w:themeColor="dark1"/>
                <w:kern w:val="24"/>
                <w:sz w:val="20"/>
                <w:szCs w:val="20"/>
                <w:lang w:val="en-US" w:eastAsia="de-DE"/>
              </w:rPr>
              <w:t>Dnmt1</w:t>
            </w:r>
            <w:r w:rsidRPr="007E024F">
              <w:rPr>
                <w:rFonts w:ascii="Arial" w:eastAsia="Times New Roman" w:hAnsi="Arial" w:cs="Arial"/>
                <w:color w:val="000000" w:themeColor="dark1"/>
                <w:kern w:val="24"/>
                <w:position w:val="6"/>
                <w:sz w:val="20"/>
                <w:szCs w:val="20"/>
                <w:vertAlign w:val="superscript"/>
                <w:lang w:val="en-US" w:eastAsia="de-DE"/>
              </w:rPr>
              <w:t>+/+</w:t>
            </w:r>
          </w:p>
        </w:tc>
        <w:tc>
          <w:tcPr>
            <w:tcW w:w="100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5234D1B1"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Theme="minorEastAsia" w:hAnsi="Arial" w:cs="Arial"/>
                <w:color w:val="000000" w:themeColor="dark1"/>
                <w:kern w:val="24"/>
                <w:sz w:val="20"/>
                <w:szCs w:val="20"/>
                <w:lang w:val="en-US" w:eastAsia="de-DE"/>
              </w:rPr>
              <w:t>Animal #</w:t>
            </w:r>
          </w:p>
        </w:tc>
        <w:tc>
          <w:tcPr>
            <w:tcW w:w="1006"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4F5D4DF7"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Deposit</w:t>
            </w:r>
          </w:p>
        </w:tc>
        <w:tc>
          <w:tcPr>
            <w:tcW w:w="5870"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4984CE54"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proofErr w:type="spellStart"/>
            <w:r w:rsidRPr="00A64F52">
              <w:rPr>
                <w:rFonts w:ascii="Arial" w:eastAsia="Arial" w:hAnsi="Arial" w:cs="Arial"/>
                <w:color w:val="000000" w:themeColor="dark1"/>
                <w:kern w:val="24"/>
                <w:sz w:val="20"/>
                <w:szCs w:val="20"/>
                <w:lang w:val="en-US" w:eastAsia="de-DE"/>
              </w:rPr>
              <w:t>Localisation</w:t>
            </w:r>
            <w:proofErr w:type="spellEnd"/>
            <w:r w:rsidRPr="00A64F52">
              <w:rPr>
                <w:rFonts w:ascii="Arial" w:eastAsia="Arial" w:hAnsi="Arial" w:cs="Arial"/>
                <w:color w:val="000000" w:themeColor="dark1"/>
                <w:kern w:val="24"/>
                <w:sz w:val="20"/>
                <w:szCs w:val="20"/>
                <w:lang w:val="en-US" w:eastAsia="de-DE"/>
              </w:rPr>
              <w:t xml:space="preserve"> of deposit</w:t>
            </w:r>
          </w:p>
        </w:tc>
      </w:tr>
      <w:tr w:rsidR="00A64F52" w:rsidRPr="00A64F52" w14:paraId="37120B84"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0374F89"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Group 1</w:t>
            </w: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4F30625"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300</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A3FAF4F"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8351276"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subepithelial, subendothelial, </w:t>
            </w:r>
            <w:proofErr w:type="spellStart"/>
            <w:r w:rsidRPr="00A64F52">
              <w:rPr>
                <w:rFonts w:ascii="Arial" w:eastAsia="Arial" w:hAnsi="Arial" w:cs="Arial"/>
                <w:color w:val="000000" w:themeColor="dark1"/>
                <w:kern w:val="24"/>
                <w:sz w:val="20"/>
                <w:szCs w:val="20"/>
                <w:lang w:val="en-US" w:eastAsia="de-DE"/>
              </w:rPr>
              <w:t>paramesangial</w:t>
            </w:r>
            <w:proofErr w:type="spellEnd"/>
            <w:r w:rsidRPr="00A64F52">
              <w:rPr>
                <w:rFonts w:ascii="Arial" w:eastAsia="Arial" w:hAnsi="Arial" w:cs="Arial"/>
                <w:color w:val="000000" w:themeColor="dark1"/>
                <w:kern w:val="24"/>
                <w:sz w:val="20"/>
                <w:szCs w:val="20"/>
                <w:lang w:val="en-US" w:eastAsia="de-DE"/>
              </w:rPr>
              <w:t>, mesangial</w:t>
            </w:r>
          </w:p>
        </w:tc>
      </w:tr>
      <w:tr w:rsidR="00A64F52" w:rsidRPr="00A64F52" w14:paraId="24811B8E"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A5087D7"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E78287D"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297</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2B5EDAC"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86BA40C"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mesangial, </w:t>
            </w:r>
            <w:proofErr w:type="spellStart"/>
            <w:r w:rsidRPr="00A64F52">
              <w:rPr>
                <w:rFonts w:ascii="Arial" w:eastAsia="Arial" w:hAnsi="Arial" w:cs="Arial"/>
                <w:color w:val="000000" w:themeColor="dark1"/>
                <w:kern w:val="24"/>
                <w:sz w:val="20"/>
                <w:szCs w:val="20"/>
                <w:lang w:val="en-US" w:eastAsia="de-DE"/>
              </w:rPr>
              <w:t>paramesangial</w:t>
            </w:r>
            <w:proofErr w:type="spellEnd"/>
          </w:p>
        </w:tc>
      </w:tr>
      <w:tr w:rsidR="00A64F52" w:rsidRPr="00A64F52" w14:paraId="6605657C"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80ADD19"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Group 2</w:t>
            </w: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3D0B8A3"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384</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94813AB"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D274169"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subendothelial, mesangial, </w:t>
            </w:r>
            <w:proofErr w:type="spellStart"/>
            <w:r w:rsidRPr="00A64F52">
              <w:rPr>
                <w:rFonts w:ascii="Arial" w:eastAsia="Arial" w:hAnsi="Arial" w:cs="Arial"/>
                <w:color w:val="000000" w:themeColor="dark1"/>
                <w:kern w:val="24"/>
                <w:sz w:val="20"/>
                <w:szCs w:val="20"/>
                <w:lang w:val="en-US" w:eastAsia="de-DE"/>
              </w:rPr>
              <w:t>paramesangial</w:t>
            </w:r>
            <w:proofErr w:type="spellEnd"/>
            <w:r w:rsidRPr="00A64F52">
              <w:rPr>
                <w:rFonts w:ascii="Arial" w:eastAsia="Arial" w:hAnsi="Arial" w:cs="Arial"/>
                <w:color w:val="000000" w:themeColor="dark1"/>
                <w:kern w:val="24"/>
                <w:sz w:val="20"/>
                <w:szCs w:val="20"/>
                <w:lang w:val="en-US" w:eastAsia="de-DE"/>
              </w:rPr>
              <w:t xml:space="preserve"> </w:t>
            </w:r>
          </w:p>
        </w:tc>
      </w:tr>
      <w:tr w:rsidR="00A64F52" w:rsidRPr="00A64F52" w14:paraId="68C2369C"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8132820"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1F74AEA"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358</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701AD13"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659A956"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subendothelial, mesangial, </w:t>
            </w:r>
            <w:proofErr w:type="spellStart"/>
            <w:r w:rsidRPr="00A64F52">
              <w:rPr>
                <w:rFonts w:ascii="Arial" w:eastAsia="Arial" w:hAnsi="Arial" w:cs="Arial"/>
                <w:color w:val="000000" w:themeColor="dark1"/>
                <w:kern w:val="24"/>
                <w:sz w:val="20"/>
                <w:szCs w:val="20"/>
                <w:lang w:val="en-US" w:eastAsia="de-DE"/>
              </w:rPr>
              <w:t>paramesangial</w:t>
            </w:r>
            <w:proofErr w:type="spellEnd"/>
            <w:r w:rsidRPr="00A64F52">
              <w:rPr>
                <w:rFonts w:ascii="Arial" w:eastAsia="Arial" w:hAnsi="Arial" w:cs="Arial"/>
                <w:color w:val="000000" w:themeColor="dark1"/>
                <w:kern w:val="24"/>
                <w:sz w:val="20"/>
                <w:szCs w:val="20"/>
                <w:lang w:val="en-US" w:eastAsia="de-DE"/>
              </w:rPr>
              <w:t xml:space="preserve"> </w:t>
            </w:r>
          </w:p>
        </w:tc>
      </w:tr>
      <w:tr w:rsidR="00A64F52" w:rsidRPr="00A64F52" w14:paraId="6D77622D"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DB5EDF0"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7760646"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342</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5DB8F76"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no</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31B6827"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sk-SK" w:eastAsia="de-DE"/>
              </w:rPr>
              <w:t> </w:t>
            </w:r>
          </w:p>
        </w:tc>
      </w:tr>
      <w:tr w:rsidR="00A64F52" w:rsidRPr="00A64F52" w14:paraId="72E6449B"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7FE5987"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3BD4937"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334</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FAE8D28"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66A30FD"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subendothelial, </w:t>
            </w:r>
            <w:proofErr w:type="spellStart"/>
            <w:r w:rsidRPr="00A64F52">
              <w:rPr>
                <w:rFonts w:ascii="Arial" w:eastAsia="Arial" w:hAnsi="Arial" w:cs="Arial"/>
                <w:color w:val="000000" w:themeColor="dark1"/>
                <w:kern w:val="24"/>
                <w:sz w:val="20"/>
                <w:szCs w:val="20"/>
                <w:lang w:val="en-US" w:eastAsia="de-DE"/>
              </w:rPr>
              <w:t>paramensangial</w:t>
            </w:r>
            <w:proofErr w:type="spellEnd"/>
            <w:r w:rsidRPr="00A64F52">
              <w:rPr>
                <w:rFonts w:ascii="Arial" w:eastAsia="Arial" w:hAnsi="Arial" w:cs="Arial"/>
                <w:color w:val="000000" w:themeColor="dark1"/>
                <w:kern w:val="24"/>
                <w:sz w:val="20"/>
                <w:szCs w:val="20"/>
                <w:lang w:val="en-US" w:eastAsia="de-DE"/>
              </w:rPr>
              <w:t>, mesangial</w:t>
            </w:r>
          </w:p>
        </w:tc>
      </w:tr>
      <w:tr w:rsidR="00A64F52" w:rsidRPr="00A64F52" w14:paraId="5C27FBFB"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6E2E154"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Group 3</w:t>
            </w: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8EB0019"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493</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7A6F9BD7"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6BA825D"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subendothelial, mesangial, </w:t>
            </w:r>
            <w:proofErr w:type="spellStart"/>
            <w:r w:rsidRPr="00A64F52">
              <w:rPr>
                <w:rFonts w:ascii="Arial" w:eastAsia="Arial" w:hAnsi="Arial" w:cs="Arial"/>
                <w:color w:val="000000" w:themeColor="dark1"/>
                <w:kern w:val="24"/>
                <w:sz w:val="20"/>
                <w:szCs w:val="20"/>
                <w:lang w:val="en-US" w:eastAsia="de-DE"/>
              </w:rPr>
              <w:t>paramesangial</w:t>
            </w:r>
            <w:proofErr w:type="spellEnd"/>
            <w:r w:rsidRPr="00A64F52">
              <w:rPr>
                <w:rFonts w:ascii="Arial" w:eastAsia="Arial" w:hAnsi="Arial" w:cs="Arial"/>
                <w:color w:val="000000" w:themeColor="dark1"/>
                <w:kern w:val="24"/>
                <w:sz w:val="20"/>
                <w:szCs w:val="20"/>
                <w:lang w:val="en-US" w:eastAsia="de-DE"/>
              </w:rPr>
              <w:t xml:space="preserve"> </w:t>
            </w:r>
          </w:p>
        </w:tc>
      </w:tr>
      <w:tr w:rsidR="00A64F52" w:rsidRPr="00A64F52" w14:paraId="4F1227AC"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4FAAFFE"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03E54A7"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491</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242590C"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65ED4B0"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subendothelial, mesangial, </w:t>
            </w:r>
            <w:proofErr w:type="spellStart"/>
            <w:r w:rsidRPr="00A64F52">
              <w:rPr>
                <w:rFonts w:ascii="Arial" w:eastAsia="Arial" w:hAnsi="Arial" w:cs="Arial"/>
                <w:color w:val="000000" w:themeColor="dark1"/>
                <w:kern w:val="24"/>
                <w:sz w:val="20"/>
                <w:szCs w:val="20"/>
                <w:lang w:val="en-US" w:eastAsia="de-DE"/>
              </w:rPr>
              <w:t>paramesangial</w:t>
            </w:r>
            <w:proofErr w:type="spellEnd"/>
            <w:r w:rsidRPr="00A64F52">
              <w:rPr>
                <w:rFonts w:ascii="Arial" w:eastAsia="Arial" w:hAnsi="Arial" w:cs="Arial"/>
                <w:color w:val="000000" w:themeColor="dark1"/>
                <w:kern w:val="24"/>
                <w:sz w:val="20"/>
                <w:szCs w:val="20"/>
                <w:lang w:val="en-US" w:eastAsia="de-DE"/>
              </w:rPr>
              <w:t xml:space="preserve"> </w:t>
            </w:r>
          </w:p>
        </w:tc>
      </w:tr>
      <w:tr w:rsidR="00A64F52" w:rsidRPr="00A64F52" w14:paraId="0E46531E"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4A17F360" w14:textId="1D59B154" w:rsidR="00A64F52" w:rsidRPr="00A64F52" w:rsidRDefault="00A64F52" w:rsidP="005576FD">
            <w:pPr>
              <w:spacing w:after="0" w:line="240" w:lineRule="auto"/>
              <w:textAlignment w:val="bottom"/>
              <w:rPr>
                <w:rFonts w:ascii="Arial" w:eastAsia="Times New Roman" w:hAnsi="Arial" w:cs="Arial"/>
                <w:sz w:val="20"/>
                <w:szCs w:val="20"/>
                <w:lang w:eastAsia="de-DE"/>
              </w:rPr>
            </w:pPr>
            <w:proofErr w:type="spellStart"/>
            <w:r w:rsidRPr="007E024F">
              <w:rPr>
                <w:rFonts w:ascii="Arial" w:eastAsia="Times New Roman" w:hAnsi="Arial" w:cs="Arial"/>
                <w:i/>
                <w:color w:val="000000" w:themeColor="dark1"/>
                <w:kern w:val="24"/>
                <w:sz w:val="20"/>
                <w:szCs w:val="20"/>
                <w:lang w:val="en-US" w:eastAsia="de-DE"/>
              </w:rPr>
              <w:t>Vav</w:t>
            </w:r>
            <w:r w:rsidRPr="007E024F">
              <w:rPr>
                <w:rFonts w:ascii="Arial" w:eastAsia="Times New Roman" w:hAnsi="Arial" w:cs="Arial"/>
                <w:color w:val="000000" w:themeColor="dark1"/>
                <w:kern w:val="24"/>
                <w:sz w:val="20"/>
                <w:szCs w:val="20"/>
                <w:vertAlign w:val="superscript"/>
                <w:lang w:val="en-US" w:eastAsia="de-DE"/>
              </w:rPr>
              <w:t>Cre</w:t>
            </w:r>
            <w:proofErr w:type="spellEnd"/>
            <w:r w:rsidRPr="00C41B41">
              <w:rPr>
                <w:rFonts w:ascii="Arial" w:eastAsia="Times New Roman" w:hAnsi="Arial" w:cs="Arial"/>
                <w:color w:val="000000" w:themeColor="dark1"/>
                <w:kern w:val="24"/>
                <w:sz w:val="20"/>
                <w:szCs w:val="20"/>
                <w:vertAlign w:val="superscript"/>
                <w:lang w:val="en-US" w:eastAsia="de-DE"/>
              </w:rPr>
              <w:t>+</w:t>
            </w:r>
            <w:r w:rsidRPr="007E024F">
              <w:rPr>
                <w:rFonts w:ascii="Arial" w:eastAsia="Times New Roman" w:hAnsi="Arial" w:cs="Arial"/>
                <w:color w:val="000000" w:themeColor="dark1"/>
                <w:kern w:val="24"/>
                <w:sz w:val="20"/>
                <w:szCs w:val="20"/>
                <w:lang w:val="en-US" w:eastAsia="de-DE"/>
              </w:rPr>
              <w:t xml:space="preserve"> </w:t>
            </w:r>
            <w:r w:rsidRPr="007E024F">
              <w:rPr>
                <w:rFonts w:ascii="Arial" w:eastAsia="Times New Roman" w:hAnsi="Arial" w:cs="Arial"/>
                <w:i/>
                <w:color w:val="000000" w:themeColor="dark1"/>
                <w:kern w:val="24"/>
                <w:sz w:val="20"/>
                <w:szCs w:val="20"/>
                <w:lang w:val="en-US" w:eastAsia="de-DE"/>
              </w:rPr>
              <w:t>Dnmt1</w:t>
            </w:r>
            <w:r w:rsidRPr="007E024F">
              <w:rPr>
                <w:rFonts w:ascii="Arial" w:eastAsia="Times New Roman" w:hAnsi="Arial" w:cs="Arial"/>
                <w:color w:val="000000" w:themeColor="dark1"/>
                <w:kern w:val="24"/>
                <w:position w:val="6"/>
                <w:sz w:val="20"/>
                <w:szCs w:val="20"/>
                <w:vertAlign w:val="superscript"/>
                <w:lang w:val="en-US" w:eastAsia="de-DE"/>
              </w:rPr>
              <w:t>lox/chip</w:t>
            </w:r>
          </w:p>
        </w:tc>
        <w:tc>
          <w:tcPr>
            <w:tcW w:w="1004"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13E07CAC"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Theme="minorEastAsia" w:hAnsi="Arial" w:cs="Arial"/>
                <w:color w:val="000000" w:themeColor="dark1"/>
                <w:kern w:val="24"/>
                <w:sz w:val="20"/>
                <w:szCs w:val="20"/>
                <w:lang w:val="en-US" w:eastAsia="de-DE"/>
              </w:rPr>
              <w:t>Animal #</w:t>
            </w:r>
          </w:p>
        </w:tc>
        <w:tc>
          <w:tcPr>
            <w:tcW w:w="1006"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261BA150"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Deposit</w:t>
            </w:r>
          </w:p>
        </w:tc>
        <w:tc>
          <w:tcPr>
            <w:tcW w:w="5870" w:type="dxa"/>
            <w:tcBorders>
              <w:top w:val="single" w:sz="8" w:space="0" w:color="FFFFFF"/>
              <w:left w:val="single" w:sz="8" w:space="0" w:color="FFFFFF"/>
              <w:bottom w:val="single" w:sz="8" w:space="0" w:color="FFFFFF"/>
              <w:right w:val="single" w:sz="8" w:space="0" w:color="FFFFFF"/>
            </w:tcBorders>
            <w:shd w:val="clear" w:color="auto" w:fill="D0CECE"/>
            <w:tcMar>
              <w:top w:w="6" w:type="dxa"/>
              <w:left w:w="6" w:type="dxa"/>
              <w:bottom w:w="0" w:type="dxa"/>
              <w:right w:w="6" w:type="dxa"/>
            </w:tcMar>
            <w:hideMark/>
          </w:tcPr>
          <w:p w14:paraId="0D0830D7"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proofErr w:type="spellStart"/>
            <w:r w:rsidRPr="00A64F52">
              <w:rPr>
                <w:rFonts w:ascii="Arial" w:eastAsia="Arial" w:hAnsi="Arial" w:cs="Arial"/>
                <w:color w:val="000000" w:themeColor="dark1"/>
                <w:kern w:val="24"/>
                <w:sz w:val="20"/>
                <w:szCs w:val="20"/>
                <w:lang w:val="en-US" w:eastAsia="de-DE"/>
              </w:rPr>
              <w:t>Localisation</w:t>
            </w:r>
            <w:proofErr w:type="spellEnd"/>
            <w:r w:rsidRPr="00A64F52">
              <w:rPr>
                <w:rFonts w:ascii="Arial" w:eastAsia="Arial" w:hAnsi="Arial" w:cs="Arial"/>
                <w:color w:val="000000" w:themeColor="dark1"/>
                <w:kern w:val="24"/>
                <w:sz w:val="20"/>
                <w:szCs w:val="20"/>
                <w:lang w:val="en-US" w:eastAsia="de-DE"/>
              </w:rPr>
              <w:t xml:space="preserve"> of deposit</w:t>
            </w:r>
          </w:p>
        </w:tc>
      </w:tr>
      <w:tr w:rsidR="00A64F52" w:rsidRPr="00A64F52" w14:paraId="5EE2A184"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AEF636A"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Group 1</w:t>
            </w: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CC5B838"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328</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839069A"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EBEF5A5" w14:textId="4349D144" w:rsidR="00A64F52" w:rsidRPr="00A64F52" w:rsidRDefault="00A64F52" w:rsidP="008C5837">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few mesangial</w:t>
            </w:r>
          </w:p>
        </w:tc>
      </w:tr>
      <w:tr w:rsidR="00A64F52" w:rsidRPr="00A64F52" w14:paraId="163B0042"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75B3858"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18D5751"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298</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65BA5FA"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4FB42B5" w14:textId="3A9D6F2E" w:rsidR="00A64F52" w:rsidRPr="00A64F52" w:rsidRDefault="00A64F52" w:rsidP="008C5837">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few mesangial and </w:t>
            </w:r>
            <w:proofErr w:type="spellStart"/>
            <w:r w:rsidRPr="00A64F52">
              <w:rPr>
                <w:rFonts w:ascii="Arial" w:eastAsia="Arial" w:hAnsi="Arial" w:cs="Arial"/>
                <w:color w:val="000000" w:themeColor="dark1"/>
                <w:kern w:val="24"/>
                <w:sz w:val="20"/>
                <w:szCs w:val="20"/>
                <w:lang w:val="en-US" w:eastAsia="de-DE"/>
              </w:rPr>
              <w:t>paramesangiale</w:t>
            </w:r>
            <w:proofErr w:type="spellEnd"/>
            <w:r w:rsidRPr="00A64F52">
              <w:rPr>
                <w:rFonts w:ascii="Arial" w:eastAsia="Arial" w:hAnsi="Arial" w:cs="Arial"/>
                <w:color w:val="000000" w:themeColor="dark1"/>
                <w:kern w:val="24"/>
                <w:sz w:val="20"/>
                <w:szCs w:val="20"/>
                <w:lang w:val="en-US" w:eastAsia="de-DE"/>
              </w:rPr>
              <w:t xml:space="preserve"> </w:t>
            </w:r>
          </w:p>
        </w:tc>
      </w:tr>
      <w:tr w:rsidR="00A64F52" w:rsidRPr="00A64F52" w14:paraId="0E3217B2"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7085AA08"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2D8EEBD"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326</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674BAFFC"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no</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10" w:type="dxa"/>
              <w:left w:w="10" w:type="dxa"/>
              <w:bottom w:w="0" w:type="dxa"/>
              <w:right w:w="10" w:type="dxa"/>
            </w:tcMar>
            <w:hideMark/>
          </w:tcPr>
          <w:p w14:paraId="5DAB42E4" w14:textId="77777777" w:rsidR="00A64F52" w:rsidRPr="00A64F52" w:rsidRDefault="00A64F52" w:rsidP="005576FD">
            <w:pPr>
              <w:spacing w:after="0" w:line="240" w:lineRule="auto"/>
              <w:rPr>
                <w:rFonts w:ascii="Arial" w:eastAsia="Times New Roman" w:hAnsi="Arial" w:cs="Arial"/>
                <w:sz w:val="20"/>
                <w:szCs w:val="20"/>
                <w:lang w:eastAsia="de-DE"/>
              </w:rPr>
            </w:pPr>
          </w:p>
        </w:tc>
      </w:tr>
      <w:tr w:rsidR="00A64F52" w:rsidRPr="00A64F52" w14:paraId="314F9811"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32C3CC99"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Group 2</w:t>
            </w: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C8CE79F"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389</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649E70A9"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yes</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2D55028D"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 xml:space="preserve">mesangial, </w:t>
            </w:r>
            <w:proofErr w:type="spellStart"/>
            <w:r w:rsidRPr="00A64F52">
              <w:rPr>
                <w:rFonts w:ascii="Arial" w:eastAsia="Arial" w:hAnsi="Arial" w:cs="Arial"/>
                <w:color w:val="000000" w:themeColor="dark1"/>
                <w:kern w:val="24"/>
                <w:sz w:val="20"/>
                <w:szCs w:val="20"/>
                <w:lang w:val="en-US" w:eastAsia="de-DE"/>
              </w:rPr>
              <w:t>paramesangial</w:t>
            </w:r>
            <w:proofErr w:type="spellEnd"/>
          </w:p>
        </w:tc>
      </w:tr>
      <w:tr w:rsidR="00A64F52" w:rsidRPr="00A64F52" w14:paraId="3B673006"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55898A88"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89472C1"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376</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2030672"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no</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91AFCF6"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sk-SK" w:eastAsia="de-DE"/>
              </w:rPr>
              <w:t> </w:t>
            </w:r>
          </w:p>
        </w:tc>
      </w:tr>
      <w:tr w:rsidR="00A64F52" w:rsidRPr="00A64F52" w14:paraId="6FCC6D35" w14:textId="77777777" w:rsidTr="005576FD">
        <w:trPr>
          <w:trHeight w:val="323"/>
        </w:trPr>
        <w:tc>
          <w:tcPr>
            <w:tcW w:w="115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0AA3B0A" w14:textId="77777777" w:rsidR="00A64F52" w:rsidRPr="00A64F52" w:rsidRDefault="00A64F52" w:rsidP="005576FD">
            <w:pPr>
              <w:spacing w:after="0" w:line="240" w:lineRule="auto"/>
              <w:rPr>
                <w:rFonts w:ascii="Arial" w:eastAsia="Times New Roman" w:hAnsi="Arial" w:cs="Arial"/>
                <w:sz w:val="20"/>
                <w:szCs w:val="20"/>
                <w:lang w:eastAsia="de-DE"/>
              </w:rPr>
            </w:pPr>
          </w:p>
        </w:tc>
        <w:tc>
          <w:tcPr>
            <w:tcW w:w="1004"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1DA78E7B"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kern w:val="24"/>
                <w:sz w:val="20"/>
                <w:szCs w:val="20"/>
                <w:lang w:val="en-US" w:eastAsia="de-DE"/>
              </w:rPr>
              <w:t>375</w:t>
            </w:r>
          </w:p>
        </w:tc>
        <w:tc>
          <w:tcPr>
            <w:tcW w:w="1006"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4011BFBB"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en-US" w:eastAsia="de-DE"/>
              </w:rPr>
              <w:t>no</w:t>
            </w:r>
          </w:p>
        </w:tc>
        <w:tc>
          <w:tcPr>
            <w:tcW w:w="5870" w:type="dxa"/>
            <w:tcBorders>
              <w:top w:val="single" w:sz="8" w:space="0" w:color="FFFFFF"/>
              <w:left w:val="single" w:sz="8" w:space="0" w:color="FFFFFF"/>
              <w:bottom w:val="single" w:sz="8" w:space="0" w:color="FFFFFF"/>
              <w:right w:val="single" w:sz="8" w:space="0" w:color="FFFFFF"/>
            </w:tcBorders>
            <w:shd w:val="clear" w:color="auto" w:fill="F2F2F2"/>
            <w:tcMar>
              <w:top w:w="6" w:type="dxa"/>
              <w:left w:w="6" w:type="dxa"/>
              <w:bottom w:w="0" w:type="dxa"/>
              <w:right w:w="6" w:type="dxa"/>
            </w:tcMar>
            <w:hideMark/>
          </w:tcPr>
          <w:p w14:paraId="03F52D03" w14:textId="77777777" w:rsidR="00A64F52" w:rsidRPr="00A64F52" w:rsidRDefault="00A64F52" w:rsidP="005576FD">
            <w:pPr>
              <w:spacing w:after="0" w:line="240" w:lineRule="auto"/>
              <w:textAlignment w:val="bottom"/>
              <w:rPr>
                <w:rFonts w:ascii="Arial" w:eastAsia="Times New Roman" w:hAnsi="Arial" w:cs="Arial"/>
                <w:sz w:val="20"/>
                <w:szCs w:val="20"/>
                <w:lang w:eastAsia="de-DE"/>
              </w:rPr>
            </w:pPr>
            <w:r w:rsidRPr="00A64F52">
              <w:rPr>
                <w:rFonts w:ascii="Arial" w:eastAsia="Arial" w:hAnsi="Arial" w:cs="Arial"/>
                <w:color w:val="000000" w:themeColor="dark1"/>
                <w:kern w:val="24"/>
                <w:sz w:val="20"/>
                <w:szCs w:val="20"/>
                <w:lang w:val="sk-SK" w:eastAsia="de-DE"/>
              </w:rPr>
              <w:t> </w:t>
            </w:r>
          </w:p>
        </w:tc>
      </w:tr>
    </w:tbl>
    <w:p w14:paraId="0448DE8F" w14:textId="47BDAEC0" w:rsidR="00C41B41" w:rsidRDefault="00C41B41" w:rsidP="00A07281">
      <w:pPr>
        <w:pStyle w:val="NormalWeb"/>
        <w:spacing w:before="0" w:beforeAutospacing="0" w:after="0" w:afterAutospacing="0" w:line="480" w:lineRule="auto"/>
        <w:jc w:val="both"/>
        <w:rPr>
          <w:rFonts w:ascii="Arial" w:eastAsia="Arial" w:hAnsi="Arial" w:cs="Arial"/>
          <w:color w:val="000000" w:themeColor="text1"/>
          <w:kern w:val="24"/>
          <w:sz w:val="22"/>
          <w:szCs w:val="22"/>
          <w:lang w:val="en-US"/>
        </w:rPr>
      </w:pPr>
      <w:r w:rsidRPr="00C41B41">
        <w:rPr>
          <w:rFonts w:ascii="Arial" w:eastAsiaTheme="minorEastAsia" w:hAnsi="Arial" w:cs="Arial"/>
          <w:color w:val="000000" w:themeColor="text1"/>
          <w:kern w:val="24"/>
          <w:sz w:val="22"/>
          <w:szCs w:val="22"/>
          <w:lang w:val="en-US"/>
        </w:rPr>
        <w:lastRenderedPageBreak/>
        <w:t xml:space="preserve">Summary of electron microscopic analyses to investigate the presence or absence of immune deposits and the </w:t>
      </w:r>
      <w:r w:rsidR="00141145" w:rsidRPr="00C41B41">
        <w:rPr>
          <w:rFonts w:ascii="Arial" w:eastAsiaTheme="minorEastAsia" w:hAnsi="Arial" w:cs="Arial"/>
          <w:color w:val="000000" w:themeColor="text1"/>
          <w:kern w:val="24"/>
          <w:sz w:val="22"/>
          <w:szCs w:val="22"/>
          <w:lang w:val="en-US"/>
        </w:rPr>
        <w:t>localization</w:t>
      </w:r>
      <w:r w:rsidRPr="00C41B41">
        <w:rPr>
          <w:rFonts w:ascii="Arial" w:eastAsiaTheme="minorEastAsia" w:hAnsi="Arial" w:cs="Arial"/>
          <w:color w:val="000000" w:themeColor="text1"/>
          <w:kern w:val="24"/>
          <w:sz w:val="22"/>
          <w:szCs w:val="22"/>
          <w:lang w:val="en-US"/>
        </w:rPr>
        <w:t xml:space="preserve"> of deposits in </w:t>
      </w:r>
      <w:r w:rsidRPr="00C41B41">
        <w:rPr>
          <w:rFonts w:ascii="Arial" w:eastAsia="Arial" w:hAnsi="Arial" w:cs="Arial"/>
          <w:color w:val="000000" w:themeColor="text1"/>
          <w:kern w:val="24"/>
          <w:sz w:val="22"/>
          <w:szCs w:val="22"/>
          <w:lang w:val="en-US"/>
        </w:rPr>
        <w:t>the kidney</w:t>
      </w:r>
      <w:r w:rsidR="00141145">
        <w:rPr>
          <w:rFonts w:ascii="Arial" w:eastAsia="Arial" w:hAnsi="Arial" w:cs="Arial"/>
          <w:color w:val="000000" w:themeColor="text1"/>
          <w:kern w:val="24"/>
          <w:sz w:val="22"/>
          <w:szCs w:val="22"/>
          <w:lang w:val="en-US"/>
        </w:rPr>
        <w:t>s</w:t>
      </w:r>
      <w:r w:rsidRPr="00C41B41">
        <w:rPr>
          <w:rFonts w:ascii="Arial" w:eastAsia="Arial" w:hAnsi="Arial" w:cs="Arial"/>
          <w:color w:val="000000" w:themeColor="text1"/>
          <w:kern w:val="24"/>
          <w:sz w:val="22"/>
          <w:szCs w:val="22"/>
          <w:lang w:val="en-US"/>
        </w:rPr>
        <w:t xml:space="preserve"> of </w:t>
      </w:r>
      <w:r w:rsidRPr="007E024F">
        <w:rPr>
          <w:rFonts w:ascii="Arial" w:hAnsi="Arial" w:cs="Arial"/>
          <w:i/>
          <w:color w:val="000000" w:themeColor="dark1"/>
          <w:kern w:val="24"/>
          <w:sz w:val="22"/>
          <w:szCs w:val="22"/>
          <w:lang w:val="en-US"/>
        </w:rPr>
        <w:t>Vav</w:t>
      </w:r>
      <w:r w:rsidRPr="007E024F">
        <w:rPr>
          <w:rFonts w:ascii="Arial" w:hAnsi="Arial" w:cs="Arial"/>
          <w:color w:val="000000" w:themeColor="dark1"/>
          <w:kern w:val="24"/>
          <w:sz w:val="22"/>
          <w:szCs w:val="22"/>
          <w:vertAlign w:val="superscript"/>
          <w:lang w:val="en-US"/>
        </w:rPr>
        <w:t>Cre</w:t>
      </w:r>
      <w:r w:rsidRPr="00C41B41">
        <w:rPr>
          <w:rFonts w:ascii="Arial" w:hAnsi="Arial" w:cs="Arial"/>
          <w:color w:val="000000" w:themeColor="dark1"/>
          <w:kern w:val="24"/>
          <w:sz w:val="22"/>
          <w:szCs w:val="22"/>
          <w:vertAlign w:val="superscript"/>
          <w:lang w:val="en-US"/>
        </w:rPr>
        <w:t>+</w:t>
      </w:r>
      <w:r w:rsidRPr="007E024F">
        <w:rPr>
          <w:rFonts w:ascii="Arial" w:hAnsi="Arial" w:cs="Arial"/>
          <w:i/>
          <w:color w:val="000000" w:themeColor="dark1"/>
          <w:kern w:val="24"/>
          <w:sz w:val="22"/>
          <w:szCs w:val="22"/>
          <w:lang w:val="en-US"/>
        </w:rPr>
        <w:t>Dnmt1</w:t>
      </w:r>
      <w:r w:rsidRPr="00C41B41">
        <w:rPr>
          <w:rFonts w:ascii="Arial" w:hAnsi="Arial" w:cs="Arial"/>
          <w:color w:val="000000" w:themeColor="dark1"/>
          <w:kern w:val="24"/>
          <w:position w:val="6"/>
          <w:sz w:val="22"/>
          <w:szCs w:val="22"/>
          <w:vertAlign w:val="superscript"/>
          <w:lang w:val="en-US"/>
        </w:rPr>
        <w:t xml:space="preserve">+/+ </w:t>
      </w:r>
      <w:r w:rsidRPr="00C41B41">
        <w:rPr>
          <w:rFonts w:ascii="Arial" w:eastAsia="Arial" w:hAnsi="Arial" w:cs="Arial"/>
          <w:color w:val="000000" w:themeColor="text1"/>
          <w:kern w:val="24"/>
          <w:sz w:val="22"/>
          <w:szCs w:val="22"/>
          <w:lang w:val="en-US"/>
        </w:rPr>
        <w:t xml:space="preserve">and </w:t>
      </w:r>
      <w:r w:rsidRPr="007E024F">
        <w:rPr>
          <w:rFonts w:ascii="Arial" w:hAnsi="Arial" w:cs="Arial"/>
          <w:i/>
          <w:color w:val="000000" w:themeColor="dark1"/>
          <w:kern w:val="24"/>
          <w:sz w:val="22"/>
          <w:szCs w:val="22"/>
          <w:lang w:val="en-US"/>
        </w:rPr>
        <w:t>Vav</w:t>
      </w:r>
      <w:r w:rsidRPr="007E024F">
        <w:rPr>
          <w:rFonts w:ascii="Arial" w:hAnsi="Arial" w:cs="Arial"/>
          <w:color w:val="000000" w:themeColor="dark1"/>
          <w:kern w:val="24"/>
          <w:sz w:val="22"/>
          <w:szCs w:val="22"/>
          <w:vertAlign w:val="superscript"/>
          <w:lang w:val="en-US"/>
        </w:rPr>
        <w:t>Cre</w:t>
      </w:r>
      <w:r w:rsidRPr="00C41B41">
        <w:rPr>
          <w:rFonts w:ascii="Arial" w:hAnsi="Arial" w:cs="Arial"/>
          <w:color w:val="000000" w:themeColor="dark1"/>
          <w:kern w:val="24"/>
          <w:sz w:val="22"/>
          <w:szCs w:val="22"/>
          <w:vertAlign w:val="superscript"/>
          <w:lang w:val="en-US"/>
        </w:rPr>
        <w:t>+</w:t>
      </w:r>
      <w:r w:rsidRPr="007E024F">
        <w:rPr>
          <w:rFonts w:ascii="Arial" w:hAnsi="Arial" w:cs="Arial"/>
          <w:i/>
          <w:color w:val="000000" w:themeColor="dark1"/>
          <w:kern w:val="24"/>
          <w:sz w:val="22"/>
          <w:szCs w:val="22"/>
          <w:lang w:val="en-US"/>
        </w:rPr>
        <w:t>Dnmt1</w:t>
      </w:r>
      <w:r w:rsidRPr="007E024F">
        <w:rPr>
          <w:rFonts w:ascii="Arial" w:hAnsi="Arial" w:cs="Arial"/>
          <w:color w:val="000000" w:themeColor="dark1"/>
          <w:kern w:val="24"/>
          <w:position w:val="6"/>
          <w:sz w:val="22"/>
          <w:szCs w:val="22"/>
          <w:vertAlign w:val="superscript"/>
          <w:lang w:val="en-US"/>
        </w:rPr>
        <w:t>lox/chip</w:t>
      </w:r>
      <w:r w:rsidRPr="00C41B41">
        <w:rPr>
          <w:rFonts w:ascii="Arial" w:eastAsia="Arial" w:hAnsi="Arial" w:cs="Arial"/>
          <w:color w:val="000000" w:themeColor="text1"/>
          <w:kern w:val="24"/>
          <w:sz w:val="22"/>
          <w:szCs w:val="22"/>
          <w:lang w:val="en-US"/>
        </w:rPr>
        <w:t xml:space="preserve"> mice 4 months after </w:t>
      </w:r>
      <w:r w:rsidR="005E6B28">
        <w:rPr>
          <w:rFonts w:ascii="Arial" w:eastAsia="Arial" w:hAnsi="Arial" w:cs="Arial"/>
          <w:color w:val="000000" w:themeColor="text1"/>
          <w:kern w:val="24"/>
          <w:sz w:val="22"/>
          <w:szCs w:val="22"/>
          <w:lang w:val="en-US"/>
        </w:rPr>
        <w:t>pristane</w:t>
      </w:r>
      <w:r w:rsidRPr="00C41B41">
        <w:rPr>
          <w:rFonts w:ascii="Arial" w:eastAsia="Arial" w:hAnsi="Arial" w:cs="Arial"/>
          <w:color w:val="000000" w:themeColor="text1"/>
          <w:kern w:val="24"/>
          <w:sz w:val="22"/>
          <w:szCs w:val="22"/>
          <w:lang w:val="en-US"/>
        </w:rPr>
        <w:t xml:space="preserve"> treatment. </w:t>
      </w:r>
    </w:p>
    <w:p w14:paraId="6EEC8CE8" w14:textId="77777777" w:rsidR="003A4654" w:rsidRPr="00BB1499" w:rsidRDefault="003A4654" w:rsidP="003A4654">
      <w:pPr>
        <w:spacing w:after="0" w:line="360" w:lineRule="auto"/>
        <w:rPr>
          <w:rFonts w:ascii="Arial" w:hAnsi="Arial" w:cs="Arial"/>
          <w:b/>
          <w:lang w:val="en"/>
        </w:rPr>
      </w:pPr>
    </w:p>
    <w:p w14:paraId="03E68583" w14:textId="5F98A03B" w:rsidR="003A4654" w:rsidRPr="00FB1B3C" w:rsidRDefault="003A4654" w:rsidP="003A4654">
      <w:pPr>
        <w:spacing w:after="0" w:line="360" w:lineRule="auto"/>
        <w:rPr>
          <w:rFonts w:ascii="Arial" w:hAnsi="Arial" w:cs="Arial"/>
          <w:b/>
          <w:lang w:val="en-US"/>
        </w:rPr>
      </w:pPr>
      <w:r>
        <w:rPr>
          <w:rFonts w:ascii="Arial" w:hAnsi="Arial" w:cs="Arial"/>
          <w:b/>
          <w:lang w:val="en-US"/>
        </w:rPr>
        <w:t>References</w:t>
      </w:r>
    </w:p>
    <w:sdt>
      <w:sdtPr>
        <w:tag w:val="CitaviBibliography"/>
        <w:id w:val="-836924784"/>
        <w:placeholder>
          <w:docPart w:val="D069305E9C3947C68F1EADA12BE9F881"/>
        </w:placeholder>
      </w:sdtPr>
      <w:sdtContent>
        <w:p w14:paraId="6DF97543" w14:textId="18529436" w:rsidR="009927FC" w:rsidRDefault="003A4654" w:rsidP="00580F15">
          <w:pPr>
            <w:pStyle w:val="CitaviBibliographyHeading"/>
          </w:pPr>
          <w:r>
            <w:fldChar w:fldCharType="begin"/>
          </w:r>
          <w:r w:rsidRPr="00DE233E">
            <w:instrText>ADDIN CitaviBibliography</w:instrText>
          </w:r>
          <w:r>
            <w:fldChar w:fldCharType="separate"/>
          </w:r>
          <w:bookmarkStart w:id="340" w:name="_CTVL001528bc4004e604a7488575189014999a3"/>
          <w:r w:rsidR="009927FC">
            <w:t>Adolfsson, Jörgen; Månsson, Robert; Buza-Vidas, Natalija; Hultquist, Anne; Liuba, Karina; Jensen, Christina T. et al. (2005): Identification of Flt3+ lympho-myeloid stem cells lacking erythro-megakaryocytic potential a revised road map for adult blood lineage commitment. In:</w:t>
          </w:r>
          <w:bookmarkEnd w:id="340"/>
          <w:r w:rsidR="009927FC">
            <w:t xml:space="preserve"> </w:t>
          </w:r>
          <w:r w:rsidR="009927FC" w:rsidRPr="009927FC">
            <w:rPr>
              <w:i/>
            </w:rPr>
            <w:t xml:space="preserve">Cell </w:t>
          </w:r>
          <w:r w:rsidR="009927FC" w:rsidRPr="009927FC">
            <w:t>121 (2), S. 295–306. DOI: 10.1016/j.cell.2005.02.013.</w:t>
          </w:r>
        </w:p>
        <w:p w14:paraId="6D0F1DA8" w14:textId="77777777" w:rsidR="009927FC" w:rsidRDefault="009927FC" w:rsidP="009927FC">
          <w:pPr>
            <w:pStyle w:val="CitaviBibliographyEntry"/>
          </w:pPr>
          <w:bookmarkStart w:id="341" w:name="_CTVL0014d7967a7900a441b87908cdb506b0d61"/>
          <w:r>
            <w:t>Amon, Lukas; Lehmann, Christian H. K.; Heger, Lukas; Heidkamp, Gordon F.; Dudziak, Diana (2020): The ontogenetic path of human dendritic cells. In:</w:t>
          </w:r>
          <w:bookmarkEnd w:id="341"/>
          <w:r>
            <w:t xml:space="preserve"> </w:t>
          </w:r>
          <w:r w:rsidRPr="009927FC">
            <w:rPr>
              <w:i/>
            </w:rPr>
            <w:t xml:space="preserve">Molecular immunology </w:t>
          </w:r>
          <w:r w:rsidRPr="009927FC">
            <w:t>120, S. 122–129. DOI: 10.1016/j.molimm.2020.02.010.</w:t>
          </w:r>
        </w:p>
        <w:p w14:paraId="0237557E" w14:textId="77777777" w:rsidR="009927FC" w:rsidRDefault="009927FC" w:rsidP="009927FC">
          <w:pPr>
            <w:pStyle w:val="CitaviBibliographyEntry"/>
          </w:pPr>
          <w:bookmarkStart w:id="342" w:name="_CTVL00160a5b5c86b674ee891894fd3ca306fbd"/>
          <w:r>
            <w:t>Atlasi, Yaser; Stunnenberg, Hendrik G. (2017): The interplay of epigenetic marks during stem cell differentiation and development. In:</w:t>
          </w:r>
          <w:bookmarkEnd w:id="342"/>
          <w:r>
            <w:t xml:space="preserve"> </w:t>
          </w:r>
          <w:r w:rsidRPr="009927FC">
            <w:rPr>
              <w:i/>
            </w:rPr>
            <w:t xml:space="preserve">Nature reviews. Genetics </w:t>
          </w:r>
          <w:r w:rsidRPr="009927FC">
            <w:t>18 (11), S. 643–658. DOI: 10.1038/nrg.2017.57.</w:t>
          </w:r>
        </w:p>
        <w:p w14:paraId="7BFFD5F2" w14:textId="77777777" w:rsidR="009927FC" w:rsidRDefault="009927FC" w:rsidP="009927FC">
          <w:pPr>
            <w:pStyle w:val="CitaviBibliographyEntry"/>
          </w:pPr>
          <w:bookmarkStart w:id="343" w:name="_CTVL001e2a37ef795a743348cba8b4f5c699061"/>
          <w:r>
            <w:t>Bagavant, Harini; Fu, Shu Man (2009): Pathogenesis of kidney disease in systemic lupus erythematosus. In:</w:t>
          </w:r>
          <w:bookmarkEnd w:id="343"/>
          <w:r>
            <w:t xml:space="preserve"> </w:t>
          </w:r>
          <w:r w:rsidRPr="009927FC">
            <w:rPr>
              <w:i/>
            </w:rPr>
            <w:t xml:space="preserve">Current opinion in rheumatology </w:t>
          </w:r>
          <w:r w:rsidRPr="009927FC">
            <w:t>21 (5), S. 489–494. DOI: 10.1097/BOR.0b013e32832efff1.</w:t>
          </w:r>
        </w:p>
        <w:p w14:paraId="1BF6F6DF" w14:textId="77777777" w:rsidR="009927FC" w:rsidRDefault="009927FC" w:rsidP="009927FC">
          <w:pPr>
            <w:pStyle w:val="CitaviBibliographyEntry"/>
          </w:pPr>
          <w:bookmarkStart w:id="344" w:name="_CTVL0011a1a348afb764000b948212c3083aee0"/>
          <w:r>
            <w:t>Bird, Adrian (2002): DNA methylation patterns and epigenetic memory. In:</w:t>
          </w:r>
          <w:bookmarkEnd w:id="344"/>
          <w:r>
            <w:t xml:space="preserve"> </w:t>
          </w:r>
          <w:r w:rsidRPr="009927FC">
            <w:rPr>
              <w:i/>
            </w:rPr>
            <w:t xml:space="preserve">Genes &amp; development </w:t>
          </w:r>
          <w:r w:rsidRPr="009927FC">
            <w:t>16 (1), S. 6–21. DOI: 10.1101/gad.947102.</w:t>
          </w:r>
        </w:p>
        <w:p w14:paraId="37372007" w14:textId="77777777" w:rsidR="009927FC" w:rsidRDefault="009927FC" w:rsidP="009927FC">
          <w:pPr>
            <w:pStyle w:val="CitaviBibliographyEntry"/>
          </w:pPr>
          <w:bookmarkStart w:id="345" w:name="_CTVL0018396e3444eec418e985c9894b8403531"/>
          <w:r>
            <w:t>Boer, Jasper de; Williams, Adam; Skavdis, George; Harker, Nicola; Coles, Mark; Tolaini, Mauro et al. (2003): Transgenic mice with hematopoietic and lymphoid specific expression of Cre. In:</w:t>
          </w:r>
          <w:bookmarkEnd w:id="345"/>
          <w:r>
            <w:t xml:space="preserve"> </w:t>
          </w:r>
          <w:r w:rsidRPr="009927FC">
            <w:rPr>
              <w:i/>
            </w:rPr>
            <w:t xml:space="preserve">European journal of immunology </w:t>
          </w:r>
          <w:r w:rsidRPr="009927FC">
            <w:t>33 (2), S. 314–325. DOI: 10.1002/immu.200310005.</w:t>
          </w:r>
        </w:p>
        <w:p w14:paraId="5154411C" w14:textId="77777777" w:rsidR="009927FC" w:rsidRDefault="009927FC" w:rsidP="009927FC">
          <w:pPr>
            <w:pStyle w:val="CitaviBibliographyEntry"/>
          </w:pPr>
          <w:bookmarkStart w:id="346" w:name="_CTVL0019c8731413de64af0b07b8d444715127c"/>
          <w:r>
            <w:t>Bolger, Anthony M.; Lohse, Marc; Usadel, Bjoern (2014): Trimmomatic: a flexible trimmer for Illumina sequence data. In:</w:t>
          </w:r>
          <w:bookmarkEnd w:id="346"/>
          <w:r>
            <w:t xml:space="preserve"> </w:t>
          </w:r>
          <w:r w:rsidRPr="009927FC">
            <w:rPr>
              <w:i/>
            </w:rPr>
            <w:t xml:space="preserve">Bioinformatics (Oxford, England) </w:t>
          </w:r>
          <w:r w:rsidRPr="009927FC">
            <w:t>30 (15), S. 2114–2120. DOI: 10.1093/bioinformatics/btu170.</w:t>
          </w:r>
        </w:p>
        <w:p w14:paraId="49830144" w14:textId="77777777" w:rsidR="009927FC" w:rsidRDefault="009927FC" w:rsidP="009927FC">
          <w:pPr>
            <w:pStyle w:val="CitaviBibliographyEntry"/>
          </w:pPr>
          <w:bookmarkStart w:id="347" w:name="_CTVL001dffb8852358c4b70b2007c873a44ed7c"/>
          <w:r>
            <w:t>Bröske, Ann-Marie; Vockentanz, Lena; Kharazi, Shabnam; Huska, Matthew R.; Mancini, Elena; Scheller, Marina et al. (2009): DNA methylation protects hematopoietic stem cell multipotency from myeloerythroid restriction. In:</w:t>
          </w:r>
          <w:bookmarkEnd w:id="347"/>
          <w:r>
            <w:t xml:space="preserve"> </w:t>
          </w:r>
          <w:r w:rsidRPr="009927FC">
            <w:rPr>
              <w:i/>
            </w:rPr>
            <w:t xml:space="preserve">Nature genetics </w:t>
          </w:r>
          <w:r w:rsidRPr="009927FC">
            <w:t>41 (11), S. 1207–1215. DOI: 10.1038/ng.463.</w:t>
          </w:r>
        </w:p>
        <w:p w14:paraId="02905F1D" w14:textId="77777777" w:rsidR="009927FC" w:rsidRDefault="009927FC" w:rsidP="009927FC">
          <w:pPr>
            <w:pStyle w:val="CitaviBibliographyEntry"/>
          </w:pPr>
          <w:bookmarkStart w:id="348" w:name="_CTVL00195226f588a654f3ab3da3eb0f15ffa95"/>
          <w:r>
            <w:lastRenderedPageBreak/>
            <w:t>Cabezas-Wallscheid, Nina; Klimmeck, Daniel; Hansson, Jenny; Lipka, Daniel B.; Reyes, Alejandro; Wang, Qi et al. (2014): Identification of regulatory networks in HSCs and their immediate progeny via integrated proteome, transcriptome, and DNA methylome analysis. In:</w:t>
          </w:r>
          <w:bookmarkEnd w:id="348"/>
          <w:r>
            <w:t xml:space="preserve"> </w:t>
          </w:r>
          <w:r w:rsidRPr="009927FC">
            <w:rPr>
              <w:i/>
            </w:rPr>
            <w:t xml:space="preserve">Cell stem cell </w:t>
          </w:r>
          <w:r w:rsidRPr="009927FC">
            <w:t>15 (4), S. 507–522. DOI: 10.1016/j.stem.2014.07.005.</w:t>
          </w:r>
        </w:p>
        <w:p w14:paraId="373FAF7E" w14:textId="77777777" w:rsidR="009927FC" w:rsidRDefault="009927FC" w:rsidP="009927FC">
          <w:pPr>
            <w:pStyle w:val="CitaviBibliographyEntry"/>
          </w:pPr>
          <w:bookmarkStart w:id="349" w:name="_CTVL00122453e96b3b2439cb4069d81cc01cd88"/>
          <w:r>
            <w:t>Carrelha, Joana; Meng, Yiran; Kettyle, Laura M.; Luis, Tiago C.; Norfo, Ruggiero; Alcolea, Verónica et al. (2018): Hierarchically related lineage-restricted fates of multipotent haematopoietic stem cells. In:</w:t>
          </w:r>
          <w:bookmarkEnd w:id="349"/>
          <w:r>
            <w:t xml:space="preserve"> </w:t>
          </w:r>
          <w:r w:rsidRPr="009927FC">
            <w:rPr>
              <w:i/>
            </w:rPr>
            <w:t xml:space="preserve">Nature </w:t>
          </w:r>
          <w:r w:rsidRPr="009927FC">
            <w:t>554 (7690), S. 106–111. DOI: 10.1038/nature25455.</w:t>
          </w:r>
        </w:p>
        <w:p w14:paraId="1AF56610" w14:textId="77777777" w:rsidR="009927FC" w:rsidRDefault="009927FC" w:rsidP="009927FC">
          <w:pPr>
            <w:pStyle w:val="CitaviBibliographyEntry"/>
          </w:pPr>
          <w:bookmarkStart w:id="350" w:name="_CTVL00104d7768f31604438ad414e23bcfc68a0"/>
          <w:r>
            <w:t>Chopin, Michaël; Lun, Aaron T.; Zhan, Yifan; Schreuder, Jaring; Coughlan, Hannah; D'Amico, Angela et al. (2019): Transcription Factor PU.1 Promotes Conventional Dendritic Cell Identity and Function via Induction of Transcriptional Regulator DC-SCRIPT. In:</w:t>
          </w:r>
          <w:bookmarkEnd w:id="350"/>
          <w:r>
            <w:t xml:space="preserve"> </w:t>
          </w:r>
          <w:r w:rsidRPr="009927FC">
            <w:rPr>
              <w:i/>
            </w:rPr>
            <w:t xml:space="preserve">Immunity </w:t>
          </w:r>
          <w:r w:rsidRPr="009927FC">
            <w:t>50 (1), 77-90.e5. DOI: 10.1016/j.immuni.2018.11.010.</w:t>
          </w:r>
        </w:p>
        <w:p w14:paraId="1EADE6F5" w14:textId="77777777" w:rsidR="009927FC" w:rsidRDefault="009927FC" w:rsidP="009927FC">
          <w:pPr>
            <w:pStyle w:val="CitaviBibliographyEntry"/>
          </w:pPr>
          <w:bookmarkStart w:id="351" w:name="_CTVL0019be904e99d3f4a539c8434dac93f6531"/>
          <w:r>
            <w:t>Cruchaud, A.; Chenais, F.; Fournié, G. J.; Humair, L.; Lambert, P. H.; Mulli, J. C.; Chatelanat, F. (1975): Immune complex deposits in systemic lupus erythematosus kidney without histological or functional alterations. In:</w:t>
          </w:r>
          <w:bookmarkEnd w:id="351"/>
          <w:r>
            <w:t xml:space="preserve"> </w:t>
          </w:r>
          <w:r w:rsidRPr="009927FC">
            <w:rPr>
              <w:i/>
            </w:rPr>
            <w:t xml:space="preserve">European journal of clinical investigation </w:t>
          </w:r>
          <w:r w:rsidRPr="009927FC">
            <w:t>5 (3), S. 297–309. DOI: 10.1111/j.1365-2362.1975.tb00458.x.</w:t>
          </w:r>
        </w:p>
        <w:p w14:paraId="24EBDE71" w14:textId="77777777" w:rsidR="009927FC" w:rsidRDefault="009927FC" w:rsidP="009927FC">
          <w:pPr>
            <w:pStyle w:val="CitaviBibliographyEntry"/>
          </w:pPr>
          <w:bookmarkStart w:id="352" w:name="_CTVL001fdfed3919cbb43fdb89aac162b39e3c2"/>
          <w:r>
            <w:t>D'Amico, Angela; Wu, Li (2003): The early progenitors of mouse dendritic cells and plasmacytoid predendritic cells are within the bone marrow hemopoietic precursors expressing Flt3. In:</w:t>
          </w:r>
          <w:bookmarkEnd w:id="352"/>
          <w:r>
            <w:t xml:space="preserve"> </w:t>
          </w:r>
          <w:r w:rsidRPr="009927FC">
            <w:rPr>
              <w:i/>
            </w:rPr>
            <w:t xml:space="preserve">The Journal of experimental medicine </w:t>
          </w:r>
          <w:r w:rsidRPr="009927FC">
            <w:t>198 (2), S. 293–303. DOI: 10.1084/jem.20030107.</w:t>
          </w:r>
        </w:p>
        <w:p w14:paraId="7B7D9AD0" w14:textId="77777777" w:rsidR="009927FC" w:rsidRDefault="009927FC" w:rsidP="009927FC">
          <w:pPr>
            <w:pStyle w:val="CitaviBibliographyEntry"/>
          </w:pPr>
          <w:bookmarkStart w:id="353" w:name="_CTVL0014b31c0ba5f2c4fc5900ea5db26b240f7"/>
          <w:r>
            <w:t>Dress, Regine J.; Dutertre, Charles-Antoine; Giladi, Amir; Schlitzer, Andreas; Low, Ivy; Shadan, Nurhidaya Binte et al. (2019): Plasmacytoid dendritic cells develop from Ly6D+ lymphoid progenitors distinct from the myeloid lineage. In:</w:t>
          </w:r>
          <w:bookmarkEnd w:id="353"/>
          <w:r>
            <w:t xml:space="preserve"> </w:t>
          </w:r>
          <w:r w:rsidRPr="009927FC">
            <w:rPr>
              <w:i/>
            </w:rPr>
            <w:t xml:space="preserve">Nature immunology </w:t>
          </w:r>
          <w:r w:rsidRPr="009927FC">
            <w:t>20 (7), S. 852–864. DOI: 10.1038/s41590-019-0420-3.</w:t>
          </w:r>
        </w:p>
        <w:p w14:paraId="31948004" w14:textId="77777777" w:rsidR="009927FC" w:rsidRDefault="009927FC" w:rsidP="009927FC">
          <w:pPr>
            <w:pStyle w:val="CitaviBibliographyEntry"/>
          </w:pPr>
          <w:bookmarkStart w:id="354" w:name="_CTVL001a2571dc66331417bb1ff80e4dc0afadc"/>
          <w:r>
            <w:t>Durai, Vivek; Murphy, Kenneth M. (2016): Functions of Murine Dendritic Cells. In:</w:t>
          </w:r>
          <w:bookmarkEnd w:id="354"/>
          <w:r>
            <w:t xml:space="preserve"> </w:t>
          </w:r>
          <w:r w:rsidRPr="009927FC">
            <w:rPr>
              <w:i/>
            </w:rPr>
            <w:t xml:space="preserve">Immunity </w:t>
          </w:r>
          <w:r w:rsidRPr="009927FC">
            <w:t>45 (4), S. 719–736. DOI: 10.1016/j.immuni.2016.10.010.</w:t>
          </w:r>
        </w:p>
        <w:p w14:paraId="1DAD37EB" w14:textId="77777777" w:rsidR="009927FC" w:rsidRDefault="009927FC" w:rsidP="009927FC">
          <w:pPr>
            <w:pStyle w:val="CitaviBibliographyEntry"/>
          </w:pPr>
          <w:bookmarkStart w:id="355" w:name="_CTVL001fd05c07baf144579ae8d45c4c9677db9"/>
          <w:r>
            <w:t>Farlik, Matthias; Halbritter, Florian; Müller, Fabian; Choudry, Fizzah A.; Ebert, Peter; Klughammer, Johanna et al. (2016): DNA Methylation Dynamics of Human Hematopoietic Stem Cell Differentiation. In:</w:t>
          </w:r>
          <w:bookmarkEnd w:id="355"/>
          <w:r>
            <w:t xml:space="preserve"> </w:t>
          </w:r>
          <w:r w:rsidRPr="009927FC">
            <w:rPr>
              <w:i/>
            </w:rPr>
            <w:t xml:space="preserve">Cell stem cell </w:t>
          </w:r>
          <w:r w:rsidRPr="009927FC">
            <w:t>19 (6), S. 808–822. DOI: 10.1016/j.stem.2016.10.019.</w:t>
          </w:r>
        </w:p>
        <w:p w14:paraId="240C071D" w14:textId="77777777" w:rsidR="009927FC" w:rsidRDefault="009927FC" w:rsidP="009927FC">
          <w:pPr>
            <w:pStyle w:val="CitaviBibliographyEntry"/>
          </w:pPr>
          <w:bookmarkStart w:id="356" w:name="_CTVL001a790e27c097c42449594d6feb8047072"/>
          <w:r>
            <w:t xml:space="preserve">Fogg, Darin K.; Sibon, Claire; Miled, Chaouki; Jung, Steffen; Aucouturier, Pierre; Littman, Dan R. et al. (2006): A clonogenic bone marrow progenitor specific for macrophages and </w:t>
          </w:r>
          <w:r>
            <w:lastRenderedPageBreak/>
            <w:t>dendritic cells. In:</w:t>
          </w:r>
          <w:bookmarkEnd w:id="356"/>
          <w:r>
            <w:t xml:space="preserve"> </w:t>
          </w:r>
          <w:r w:rsidRPr="009927FC">
            <w:rPr>
              <w:i/>
            </w:rPr>
            <w:t xml:space="preserve">Science (New York, N.Y.) </w:t>
          </w:r>
          <w:r w:rsidRPr="009927FC">
            <w:t>311 (5757), S. 83–87. DOI: 10.1126/science.1117729.</w:t>
          </w:r>
        </w:p>
        <w:p w14:paraId="084A701F" w14:textId="77777777" w:rsidR="009927FC" w:rsidRDefault="009927FC" w:rsidP="009927FC">
          <w:pPr>
            <w:pStyle w:val="CitaviBibliographyEntry"/>
          </w:pPr>
          <w:bookmarkStart w:id="357" w:name="_CTVL001fe26648bb35d42678dd7a991b2a94ec6"/>
          <w:r>
            <w:t>Gaudet, François; Hodgson, J. Graeme; Eden, Amir; Jackson-Grusby, Laurie; Dausman, Jessica; Gray, Joe W. et al. (2003): Induction of tumors in mice by genomic hypomethylation. In:</w:t>
          </w:r>
          <w:bookmarkEnd w:id="357"/>
          <w:r>
            <w:t xml:space="preserve"> </w:t>
          </w:r>
          <w:r w:rsidRPr="009927FC">
            <w:rPr>
              <w:i/>
            </w:rPr>
            <w:t xml:space="preserve">Science (New York, N.Y.) </w:t>
          </w:r>
          <w:r w:rsidRPr="009927FC">
            <w:t>300 (5618), S. 489–492. DOI: 10.1126/science.1083558.</w:t>
          </w:r>
        </w:p>
        <w:p w14:paraId="404A80BA" w14:textId="77777777" w:rsidR="009927FC" w:rsidRDefault="009927FC" w:rsidP="009927FC">
          <w:pPr>
            <w:pStyle w:val="CitaviBibliographyEntry"/>
          </w:pPr>
          <w:bookmarkStart w:id="358" w:name="_CTVL0018d876b90f8174f7b8d4b1705b2d81d00"/>
          <w:r>
            <w:t>Geissmann, Frederic; Manz, Markus G.; Jung, Steffen; Sieweke, Michael H.; Merad, Miriam; Ley, Klaus (2010): Development of monocytes, macrophages, and dendritic cells. In:</w:t>
          </w:r>
          <w:bookmarkEnd w:id="358"/>
          <w:r>
            <w:t xml:space="preserve"> </w:t>
          </w:r>
          <w:r w:rsidRPr="009927FC">
            <w:rPr>
              <w:i/>
            </w:rPr>
            <w:t xml:space="preserve">Science (New York, N.Y.) </w:t>
          </w:r>
          <w:r w:rsidRPr="009927FC">
            <w:t>327 (5966), S. 656–661. DOI: 10.1126/science.1178331.</w:t>
          </w:r>
        </w:p>
        <w:p w14:paraId="03F3A540" w14:textId="77777777" w:rsidR="009927FC" w:rsidRDefault="009927FC" w:rsidP="009927FC">
          <w:pPr>
            <w:pStyle w:val="CitaviBibliographyEntry"/>
          </w:pPr>
          <w:bookmarkStart w:id="359" w:name="_CTVL0018cf576b2b7c94c00afed7a615356c523"/>
          <w:r>
            <w:t>Ginhoux, Florent; Guilliams, Martin; Naik, Shalin H. (2016): Editorial: Dendritic Cell and Macrophage Nomenclature and Classification. In:</w:t>
          </w:r>
          <w:bookmarkEnd w:id="359"/>
          <w:r>
            <w:t xml:space="preserve"> </w:t>
          </w:r>
          <w:r w:rsidRPr="009927FC">
            <w:rPr>
              <w:i/>
            </w:rPr>
            <w:t xml:space="preserve">Frontiers in immunology </w:t>
          </w:r>
          <w:r w:rsidRPr="009927FC">
            <w:t>7, S. 168. DOI: 10.3389/fimmu.2016.00168.</w:t>
          </w:r>
        </w:p>
        <w:p w14:paraId="0DA0AE0E" w14:textId="77777777" w:rsidR="009927FC" w:rsidRDefault="009927FC" w:rsidP="009927FC">
          <w:pPr>
            <w:pStyle w:val="CitaviBibliographyEntry"/>
          </w:pPr>
          <w:bookmarkStart w:id="360" w:name="_CTVL0012c64196f6fea4b9c92be558c4574c3fb"/>
          <w:r>
            <w:t>Hedrich, Christian M.; Mäbert, Katrin; Rauen, Thomas; Tsokos, George C. (2017): DNA methylation in systemic lupus erythematosus. In:</w:t>
          </w:r>
          <w:bookmarkEnd w:id="360"/>
          <w:r>
            <w:t xml:space="preserve"> </w:t>
          </w:r>
          <w:r w:rsidRPr="009927FC">
            <w:rPr>
              <w:i/>
            </w:rPr>
            <w:t xml:space="preserve">Epigenomics </w:t>
          </w:r>
          <w:r w:rsidRPr="009927FC">
            <w:t>9 (4), S. 505–525. DOI: 10.2217/epi-2016-0096.</w:t>
          </w:r>
        </w:p>
        <w:p w14:paraId="71906A34" w14:textId="77777777" w:rsidR="009927FC" w:rsidRDefault="009927FC" w:rsidP="009927FC">
          <w:pPr>
            <w:pStyle w:val="CitaviBibliographyEntry"/>
          </w:pPr>
          <w:bookmarkStart w:id="361" w:name="_CTVL001621831533a3c430889f72699b0f138e4"/>
          <w:r>
            <w:t>Hettinger, Jan; Richards, David M.; Hansson, Jenny; Barra, Melanie M.; Joschko, Ann-Cathrin; Krijgsveld, Jeroen; Feuerer, Markus (2013): Origin of monocytes and macrophages in a committed progenitor. In:</w:t>
          </w:r>
          <w:bookmarkEnd w:id="361"/>
          <w:r>
            <w:t xml:space="preserve"> </w:t>
          </w:r>
          <w:r w:rsidRPr="009927FC">
            <w:rPr>
              <w:i/>
            </w:rPr>
            <w:t xml:space="preserve">Nature immunology </w:t>
          </w:r>
          <w:r w:rsidRPr="009927FC">
            <w:t>14 (8), S. 821–830. DOI: 10.1038/ni.2638.</w:t>
          </w:r>
        </w:p>
        <w:p w14:paraId="14CA8408" w14:textId="77777777" w:rsidR="009927FC" w:rsidRDefault="009927FC" w:rsidP="009927FC">
          <w:pPr>
            <w:pStyle w:val="CitaviBibliographyEntry"/>
          </w:pPr>
          <w:bookmarkStart w:id="362" w:name="_CTVL0011cd946422b6c426c96f52abbfbce3116"/>
          <w:r>
            <w:t>Holmes, Melissa L.; Carotta, Sebastian; Corcoran, Lynn M.; Nutt, Stephen L. (2006): Repression of Flt3 by Pax5 is crucial for B-cell lineage commitment. In:</w:t>
          </w:r>
          <w:bookmarkEnd w:id="362"/>
          <w:r>
            <w:t xml:space="preserve"> </w:t>
          </w:r>
          <w:r w:rsidRPr="009927FC">
            <w:rPr>
              <w:i/>
            </w:rPr>
            <w:t xml:space="preserve">Genes &amp; development </w:t>
          </w:r>
          <w:r w:rsidRPr="009927FC">
            <w:t>20 (8), S. 933–938. DOI: 10.1101/gad.1396206.</w:t>
          </w:r>
        </w:p>
        <w:p w14:paraId="3D6CBD6C" w14:textId="77777777" w:rsidR="009927FC" w:rsidRDefault="009927FC" w:rsidP="009927FC">
          <w:pPr>
            <w:pStyle w:val="CitaviBibliographyEntry"/>
          </w:pPr>
          <w:bookmarkStart w:id="363" w:name="_CTVL001d508116c174b4fa2b0feff461417e091"/>
          <w:r>
            <w:t>Jackson-Grusby, L.; Beard, C.; Possemato, R.; Tudor, M.; Fambrough, D.; Csankovszki, G. et al. (2001a): Loss of genomic methylation causes p53-dependent apoptosis and epigenetic deregulation. In:</w:t>
          </w:r>
          <w:bookmarkEnd w:id="363"/>
          <w:r>
            <w:t xml:space="preserve"> </w:t>
          </w:r>
          <w:r w:rsidRPr="009927FC">
            <w:rPr>
              <w:i/>
            </w:rPr>
            <w:t xml:space="preserve">Nature genetics </w:t>
          </w:r>
          <w:r w:rsidRPr="009927FC">
            <w:t>27 (1), S. 31–39. DOI: 10.1038/83730.</w:t>
          </w:r>
        </w:p>
        <w:p w14:paraId="3DDB656A" w14:textId="77777777" w:rsidR="009927FC" w:rsidRDefault="009927FC" w:rsidP="009927FC">
          <w:pPr>
            <w:pStyle w:val="CitaviBibliographyEntry"/>
          </w:pPr>
          <w:bookmarkStart w:id="364" w:name="_CTVL00144f3227b78f34b98bc0b95f6bfb96581"/>
          <w:r>
            <w:t>Jackson-Grusby, L.; Beard, C.; Possemato, R.; Tudor, M.; Fambrough, D.; Csankovszki, G. et al. (2001b): Loss of genomic methylation causes p53-dependent apoptosis and epigenetic deregulation. In:</w:t>
          </w:r>
          <w:bookmarkEnd w:id="364"/>
          <w:r>
            <w:t xml:space="preserve"> </w:t>
          </w:r>
          <w:r w:rsidRPr="009927FC">
            <w:rPr>
              <w:i/>
            </w:rPr>
            <w:t xml:space="preserve">Nature genetics </w:t>
          </w:r>
          <w:r w:rsidRPr="009927FC">
            <w:t>27 (1), S. 31–39. DOI: 10.1038/83730.</w:t>
          </w:r>
        </w:p>
        <w:p w14:paraId="16C3D88D" w14:textId="77777777" w:rsidR="009927FC" w:rsidRDefault="009927FC" w:rsidP="009927FC">
          <w:pPr>
            <w:pStyle w:val="CitaviBibliographyEntry"/>
          </w:pPr>
          <w:bookmarkStart w:id="365" w:name="_CTVL00185b2588760dc415ebe7649800ad851f8"/>
          <w:r>
            <w:t>Javierre, Biola M.; Fernandez, Agustin F.; Richter, Julia; Al-Shahrour, Fatima; Martin-Subero, J. Ignacio; Rodriguez-Ubreva, Javier et al. (2010): Changes in the pattern of DNA methylation associate with twin discordance in systemic lupus erythematosus. In:</w:t>
          </w:r>
          <w:bookmarkEnd w:id="365"/>
          <w:r>
            <w:t xml:space="preserve"> </w:t>
          </w:r>
          <w:r w:rsidRPr="009927FC">
            <w:rPr>
              <w:i/>
            </w:rPr>
            <w:t xml:space="preserve">Genome research </w:t>
          </w:r>
          <w:r w:rsidRPr="009927FC">
            <w:t>20 (2), S. 170–179. DOI: 10.1101/gr.100289.109.</w:t>
          </w:r>
        </w:p>
        <w:p w14:paraId="612B2D11" w14:textId="77777777" w:rsidR="009927FC" w:rsidRDefault="009927FC" w:rsidP="009927FC">
          <w:pPr>
            <w:pStyle w:val="CitaviBibliographyEntry"/>
          </w:pPr>
          <w:bookmarkStart w:id="366" w:name="_CTVL001944182f2b3d94504a3b275f4d89e44ce"/>
          <w:r>
            <w:lastRenderedPageBreak/>
            <w:t>Joseph, Stancy; George, Nysia I.; Green-Knox, Bridgett; Treadwell, Edward L.; Word, Beverly; Yim, Sarah; Lyn-Cook, Beverly (2019): Epigenome-wide association study of peripheral blood mononuclear cells in systemic lupus erythematosus: Identifying DNA methylation signatures associated with interferon-related genes based on ethnicity and SLEDAI. In:</w:t>
          </w:r>
          <w:bookmarkEnd w:id="366"/>
          <w:r>
            <w:t xml:space="preserve"> </w:t>
          </w:r>
          <w:r w:rsidRPr="009927FC">
            <w:rPr>
              <w:i/>
            </w:rPr>
            <w:t xml:space="preserve">Journal of autoimmunity </w:t>
          </w:r>
          <w:r w:rsidRPr="009927FC">
            <w:t>96, S. 147–157. DOI: 10.1016/j.jaut.2018.09.007.</w:t>
          </w:r>
        </w:p>
        <w:p w14:paraId="0D46E309" w14:textId="77777777" w:rsidR="009927FC" w:rsidRDefault="009927FC" w:rsidP="009927FC">
          <w:pPr>
            <w:pStyle w:val="CitaviBibliographyEntry"/>
          </w:pPr>
          <w:bookmarkStart w:id="367" w:name="_CTVL00189799a4842d6431286df3be77efcd019"/>
          <w:r>
            <w:t>Kamath, Arun T.; Henri, Sandrine; Battye, Frank; Tough, David F.; Shortman, Ken (2002): Developmental kinetics and lifespan of dendritic cells in mouse lymphoid organs. In:</w:t>
          </w:r>
          <w:bookmarkEnd w:id="367"/>
          <w:r>
            <w:t xml:space="preserve"> </w:t>
          </w:r>
          <w:r w:rsidRPr="009927FC">
            <w:rPr>
              <w:i/>
            </w:rPr>
            <w:t xml:space="preserve">Blood </w:t>
          </w:r>
          <w:r w:rsidRPr="009927FC">
            <w:t>100 (5), S. 1734–1741.</w:t>
          </w:r>
        </w:p>
        <w:p w14:paraId="0A8FB2D9" w14:textId="77777777" w:rsidR="009927FC" w:rsidRDefault="009927FC" w:rsidP="009927FC">
          <w:pPr>
            <w:pStyle w:val="CitaviBibliographyEntry"/>
          </w:pPr>
          <w:bookmarkStart w:id="368" w:name="_CTVL0012fba643f578549f888f956ba7789debd"/>
          <w:r>
            <w:t>Karsunky, Holger; Merad, Miriam; Cozzio, Antonio; Weissman, Irving L.; Manz, Markus G. (2003): Flt3 ligand regulates dendritic cell development from Flt3+ lymphoid and myeloid-committed progenitors to Flt3+ dendritic cells in vivo. In:</w:t>
          </w:r>
          <w:bookmarkEnd w:id="368"/>
          <w:r>
            <w:t xml:space="preserve"> </w:t>
          </w:r>
          <w:r w:rsidRPr="009927FC">
            <w:rPr>
              <w:i/>
            </w:rPr>
            <w:t xml:space="preserve">The Journal of experimental medicine </w:t>
          </w:r>
          <w:r w:rsidRPr="009927FC">
            <w:t>198 (2), S. 305–313. DOI: 10.1084/jem.20030323.</w:t>
          </w:r>
        </w:p>
        <w:p w14:paraId="6F56EE23" w14:textId="77777777" w:rsidR="009927FC" w:rsidRDefault="009927FC" w:rsidP="009927FC">
          <w:pPr>
            <w:pStyle w:val="CitaviBibliographyEntry"/>
          </w:pPr>
          <w:bookmarkStart w:id="369" w:name="_CTVL00117d9d1357d414c7fa8fc058e0eb84b21"/>
          <w:r>
            <w:t>Klarquist, Jared; Zhou, Zhenyuan; Shen, Nan; Janssen, Edith M. (2016): Dendritic Cells in Systemic Lupus Erythematosus: From Pathogenic Players to Therapeutic Tools. In:</w:t>
          </w:r>
          <w:bookmarkEnd w:id="369"/>
          <w:r>
            <w:t xml:space="preserve"> </w:t>
          </w:r>
          <w:r w:rsidRPr="009927FC">
            <w:rPr>
              <w:i/>
            </w:rPr>
            <w:t xml:space="preserve">Mediators of Inflammation </w:t>
          </w:r>
          <w:r w:rsidRPr="009927FC">
            <w:t>2016. DOI: 10.1155/2016/5045248.</w:t>
          </w:r>
        </w:p>
        <w:p w14:paraId="182E962F" w14:textId="77777777" w:rsidR="009927FC" w:rsidRDefault="009927FC" w:rsidP="009927FC">
          <w:pPr>
            <w:pStyle w:val="CitaviBibliographyEntry"/>
          </w:pPr>
          <w:bookmarkStart w:id="370" w:name="_CTVL001bf9f3181189d4de39242ece20164a400"/>
          <w:r>
            <w:t>Lee, Jaeyop; Zhou, Yu Jerry; Ma, Wenji; Zhang, Wanwei; Aljoufi, Arafat; Luh, Thomas et al. (2017): Lineage specification of human dendritic cells is marked by IRF8 expression in hematopoietic stem cells and multipotent progenitors. In:</w:t>
          </w:r>
          <w:bookmarkEnd w:id="370"/>
          <w:r>
            <w:t xml:space="preserve"> </w:t>
          </w:r>
          <w:r w:rsidRPr="009927FC">
            <w:rPr>
              <w:i/>
            </w:rPr>
            <w:t xml:space="preserve">Nature immunology </w:t>
          </w:r>
          <w:r w:rsidRPr="009927FC">
            <w:t>18 (8), S. 877–888. DOI: 10.1038/ni.3789.</w:t>
          </w:r>
        </w:p>
        <w:p w14:paraId="3D0C645F" w14:textId="77777777" w:rsidR="009927FC" w:rsidRPr="009927FC" w:rsidRDefault="009927FC" w:rsidP="009927FC">
          <w:pPr>
            <w:pStyle w:val="CitaviBibliographyEntry"/>
            <w:rPr>
              <w:lang w:val="de-DE"/>
            </w:rPr>
          </w:pPr>
          <w:bookmarkStart w:id="371" w:name="_CTVL001aec021309d1943e9a794918dc8c3ae56"/>
          <w:r>
            <w:t>Li, Heng; Handsaker, Bob; Wysoker, Alec; Fennell, Tim; Ruan, Jue; Homer, Nils et al. (2009): The Sequence Alignment/Map format and SAMtools. In:</w:t>
          </w:r>
          <w:bookmarkEnd w:id="371"/>
          <w:r>
            <w:t xml:space="preserve"> </w:t>
          </w:r>
          <w:r w:rsidRPr="009927FC">
            <w:rPr>
              <w:i/>
            </w:rPr>
            <w:t xml:space="preserve">Bioinformatics (Oxford, England) </w:t>
          </w:r>
          <w:r w:rsidRPr="009927FC">
            <w:t xml:space="preserve">25 (16), S. 2078–2079. </w:t>
          </w:r>
          <w:r w:rsidRPr="009927FC">
            <w:rPr>
              <w:lang w:val="de-DE"/>
            </w:rPr>
            <w:t>DOI: 10.1093/bioinformatics/btp352.</w:t>
          </w:r>
        </w:p>
        <w:p w14:paraId="3B9A307B" w14:textId="77777777" w:rsidR="009927FC" w:rsidRDefault="009927FC" w:rsidP="009927FC">
          <w:pPr>
            <w:pStyle w:val="CitaviBibliographyEntry"/>
          </w:pPr>
          <w:bookmarkStart w:id="372" w:name="_CTVL001e12a0c85b6654fe9bf6a69469591d89c"/>
          <w:r w:rsidRPr="009927FC">
            <w:rPr>
              <w:lang w:val="de-DE"/>
            </w:rPr>
            <w:t xml:space="preserve">Lipka, Daniel B.; Wang, Qi; Cabezas-Wallscheid, Nina; Klimmeck, Daniel; Weichenhan, Dieter; Herrmann, Carl et al. </w:t>
          </w:r>
          <w:r>
            <w:t>(2014): Identification of DNA methylation changes at cis-regulatory elements during early steps of HSC differentiation using tagmentation-based whole genome bisulfite sequencing. In:</w:t>
          </w:r>
          <w:bookmarkEnd w:id="372"/>
          <w:r>
            <w:t xml:space="preserve"> </w:t>
          </w:r>
          <w:r w:rsidRPr="009927FC">
            <w:rPr>
              <w:i/>
            </w:rPr>
            <w:t xml:space="preserve">Cell cycle (Georgetown, Tex.) </w:t>
          </w:r>
          <w:r w:rsidRPr="009927FC">
            <w:t>13 (22), S. 3476–3487. DOI: 10.4161/15384101.2014.973334.</w:t>
          </w:r>
        </w:p>
        <w:p w14:paraId="034E7B67" w14:textId="77777777" w:rsidR="009927FC" w:rsidRDefault="009927FC" w:rsidP="009927FC">
          <w:pPr>
            <w:pStyle w:val="CitaviBibliographyEntry"/>
          </w:pPr>
          <w:bookmarkStart w:id="373" w:name="_CTVL001e23244e938744519b94f79aaae16892a"/>
          <w:r>
            <w:t>Liu, Kang; Nussenzweig, Michel C. (2010): Origin and development of dendritic cells. In:</w:t>
          </w:r>
          <w:bookmarkEnd w:id="373"/>
          <w:r>
            <w:t xml:space="preserve"> </w:t>
          </w:r>
          <w:r w:rsidRPr="009927FC">
            <w:rPr>
              <w:i/>
            </w:rPr>
            <w:t xml:space="preserve">Immunological reviews </w:t>
          </w:r>
          <w:r w:rsidRPr="009927FC">
            <w:t>234 (1), S. 45–54. DOI: 10.1111/j.0105-2896.2009.00879.x.</w:t>
          </w:r>
        </w:p>
        <w:p w14:paraId="5E643BC9" w14:textId="77777777" w:rsidR="009927FC" w:rsidRDefault="009927FC" w:rsidP="009927FC">
          <w:pPr>
            <w:pStyle w:val="CitaviBibliographyEntry"/>
          </w:pPr>
          <w:bookmarkStart w:id="374" w:name="_CTVL00110c2b4defe3f41d8b8161452697dbfa4"/>
          <w:r>
            <w:t xml:space="preserve">Meissner, Alexander; Mikkelsen, Tarjei S.; Gu, Hongcang; Wernig, Marius; Hanna, Jacob; Sivachenko, Andrey et al. (2008): Genome-scale DNA methylation maps of pluripotent and </w:t>
          </w:r>
          <w:r>
            <w:lastRenderedPageBreak/>
            <w:t>differentiated cells. In:</w:t>
          </w:r>
          <w:bookmarkEnd w:id="374"/>
          <w:r>
            <w:t xml:space="preserve"> </w:t>
          </w:r>
          <w:r w:rsidRPr="009927FC">
            <w:rPr>
              <w:i/>
            </w:rPr>
            <w:t xml:space="preserve">Nature </w:t>
          </w:r>
          <w:r w:rsidRPr="009927FC">
            <w:t>454 (7205), S. 766–770. DOI: 10.1038/nature07107.</w:t>
          </w:r>
        </w:p>
        <w:p w14:paraId="52CD0406" w14:textId="77777777" w:rsidR="009927FC" w:rsidRDefault="009927FC" w:rsidP="009927FC">
          <w:pPr>
            <w:pStyle w:val="CitaviBibliographyEntry"/>
          </w:pPr>
          <w:bookmarkStart w:id="375" w:name="_CTVL0015674417200cd4735b028fc75f2bb049e"/>
          <w:r>
            <w:t>Merad, Miriam; Sathe, Priyanka; Helft, Julie; Miller, Jennifer; Mortha, Arthur (2013): The dendritic cell lineage: ontogeny and function of dendritic cells and their subsets in the steady state and the inflamed setting. In:</w:t>
          </w:r>
          <w:bookmarkEnd w:id="375"/>
          <w:r>
            <w:t xml:space="preserve"> </w:t>
          </w:r>
          <w:r w:rsidRPr="009927FC">
            <w:rPr>
              <w:i/>
            </w:rPr>
            <w:t xml:space="preserve">Annual review of immunology </w:t>
          </w:r>
          <w:r w:rsidRPr="009927FC">
            <w:t>31, S. 563–604. DOI: 10.1146/annurev-immunol-020711-074950.</w:t>
          </w:r>
        </w:p>
        <w:p w14:paraId="0B5BC689" w14:textId="77777777" w:rsidR="009927FC" w:rsidRDefault="009927FC" w:rsidP="009927FC">
          <w:pPr>
            <w:pStyle w:val="CitaviBibliographyEntry"/>
          </w:pPr>
          <w:bookmarkStart w:id="376" w:name="_CTVL0016ce32175d9674291b842cdca7a168a16"/>
          <w:r>
            <w:t>Naik, Shalin H.; Perié, Leïla; Swart, Erwin; Gerlach, Carmen; van Rooij, Nienke; Boer, Rob J. de; Schumacher, Ton N. (2013): Diverse and heritable lineage imprinting of early haematopoietic progenitors. In:</w:t>
          </w:r>
          <w:bookmarkEnd w:id="376"/>
          <w:r>
            <w:t xml:space="preserve"> </w:t>
          </w:r>
          <w:r w:rsidRPr="009927FC">
            <w:rPr>
              <w:i/>
            </w:rPr>
            <w:t xml:space="preserve">Nature </w:t>
          </w:r>
          <w:r w:rsidRPr="009927FC">
            <w:t>496 (7444), S. 229–232. DOI: 10.1038/nature12013.</w:t>
          </w:r>
        </w:p>
        <w:p w14:paraId="0247D602" w14:textId="77777777" w:rsidR="009927FC" w:rsidRDefault="009927FC" w:rsidP="009927FC">
          <w:pPr>
            <w:pStyle w:val="CitaviBibliographyEntry"/>
          </w:pPr>
          <w:bookmarkStart w:id="377" w:name="_CTVL0015a824a4df0fb4d6c8ef5bea65367791f"/>
          <w:r>
            <w:t>Naik, Shalin H.; Sathe, Priyanka; Park, Hae-Young; Metcalf, Donald; Proietto, Anna I.; Dakic, Aleksander et al. (2007): Development of plasmacytoid and conventional dendritic cell subtypes from single precursor cells derived in vitro and in vivo. In:</w:t>
          </w:r>
          <w:bookmarkEnd w:id="377"/>
          <w:r>
            <w:t xml:space="preserve"> </w:t>
          </w:r>
          <w:r w:rsidRPr="009927FC">
            <w:rPr>
              <w:i/>
            </w:rPr>
            <w:t xml:space="preserve">Nature immunology </w:t>
          </w:r>
          <w:r w:rsidRPr="009927FC">
            <w:t>8 (11), S. 1217–1226. DOI: 10.1038/ni1522.</w:t>
          </w:r>
        </w:p>
        <w:p w14:paraId="004E1D75" w14:textId="77777777" w:rsidR="009927FC" w:rsidRDefault="009927FC" w:rsidP="009927FC">
          <w:pPr>
            <w:pStyle w:val="CitaviBibliographyEntry"/>
          </w:pPr>
          <w:bookmarkStart w:id="378" w:name="_CTVL001f0b422dbabcc4207b208c38c3ed6e416"/>
          <w:r>
            <w:t>Navada, Shyamala C.; Steinmann, Juliane; Lübbert, Michael; Silverman, Lewis R. (2014): Clinical development of demethylating agents in hematology. In:</w:t>
          </w:r>
          <w:bookmarkEnd w:id="378"/>
          <w:r>
            <w:t xml:space="preserve"> </w:t>
          </w:r>
          <w:r w:rsidRPr="009927FC">
            <w:rPr>
              <w:i/>
            </w:rPr>
            <w:t xml:space="preserve">The Journal of Clinical Investigation </w:t>
          </w:r>
          <w:r w:rsidRPr="009927FC">
            <w:t>124 (1), S. 40–46. DOI: 10.1172/JCI69739.</w:t>
          </w:r>
        </w:p>
        <w:p w14:paraId="2A0DE665" w14:textId="77777777" w:rsidR="009927FC" w:rsidRDefault="009927FC" w:rsidP="009927FC">
          <w:pPr>
            <w:pStyle w:val="CitaviBibliographyEntry"/>
          </w:pPr>
          <w:bookmarkStart w:id="379" w:name="_CTVL00139b6951ec4d94b5d9bb87bd60f7d1afc"/>
          <w:r>
            <w:t>Nutt, Stephen L.; Chopin, Michaël (2020): Transcriptional Networks Driving Dendritic Cell Differentiation and Function. In:</w:t>
          </w:r>
          <w:bookmarkEnd w:id="379"/>
          <w:r>
            <w:t xml:space="preserve"> </w:t>
          </w:r>
          <w:r w:rsidRPr="009927FC">
            <w:rPr>
              <w:i/>
            </w:rPr>
            <w:t xml:space="preserve">Immunity </w:t>
          </w:r>
          <w:r w:rsidRPr="009927FC">
            <w:t>52 (6), S. 942–956. DOI: 10.1016/j.immuni.2020.05.005.</w:t>
          </w:r>
        </w:p>
        <w:p w14:paraId="52163BC2" w14:textId="77777777" w:rsidR="009927FC" w:rsidRDefault="009927FC" w:rsidP="009927FC">
          <w:pPr>
            <w:pStyle w:val="CitaviBibliographyEntry"/>
          </w:pPr>
          <w:bookmarkStart w:id="380" w:name="_CTVL0010c654130b68048b68d3e91a3bab84062"/>
          <w:r>
            <w:t>Onai, Nobuyuki; Obata-Onai, Aya; Schmid, Michael A.; Ohteki, Toshiaki; Jarrossay, David; Manz, Markus G. (2007): Identification of clonogenic common Flt3+M-CSFR+ plasmacytoid and conventional dendritic cell progenitors in mouse bone marrow. In:</w:t>
          </w:r>
          <w:bookmarkEnd w:id="380"/>
          <w:r>
            <w:t xml:space="preserve"> </w:t>
          </w:r>
          <w:r w:rsidRPr="009927FC">
            <w:rPr>
              <w:i/>
            </w:rPr>
            <w:t xml:space="preserve">Nature immunology </w:t>
          </w:r>
          <w:r w:rsidRPr="009927FC">
            <w:t>8 (11), S. 1207–1216. DOI: 10.1038/ni1518.</w:t>
          </w:r>
        </w:p>
        <w:p w14:paraId="3C766A9A" w14:textId="77777777" w:rsidR="009927FC" w:rsidRDefault="009927FC" w:rsidP="009927FC">
          <w:pPr>
            <w:pStyle w:val="CitaviBibliographyEntry"/>
          </w:pPr>
          <w:bookmarkStart w:id="381" w:name="_CTVL001230a7613b3c141db9f61508b43d5c64c"/>
          <w:r>
            <w:t>Park, Yongseok; Wu, Hao (2016): Differential methylation analysis for BS-seq data under general experimental design. In:</w:t>
          </w:r>
          <w:bookmarkEnd w:id="381"/>
          <w:r>
            <w:t xml:space="preserve"> </w:t>
          </w:r>
          <w:r w:rsidRPr="009927FC">
            <w:rPr>
              <w:i/>
            </w:rPr>
            <w:t xml:space="preserve">Bioinformatics (Oxford, England) </w:t>
          </w:r>
          <w:r w:rsidRPr="009927FC">
            <w:t>32 (10), S. 1446–1453. DOI: 10.1093/bioinformatics/btw026.</w:t>
          </w:r>
        </w:p>
        <w:p w14:paraId="0FCA0B58" w14:textId="77777777" w:rsidR="009927FC" w:rsidRDefault="009927FC" w:rsidP="009927FC">
          <w:pPr>
            <w:pStyle w:val="CitaviBibliographyEntry"/>
          </w:pPr>
          <w:bookmarkStart w:id="382" w:name="_CTVL001202c5e83d0cb414bb615286adab91bb3"/>
          <w:r>
            <w:t>Paul, Franziska; Amit, Ido (2014): Plasticity in the transcriptional and epigenetic circuits regulating dendritic cell lineage specification and function. In:</w:t>
          </w:r>
          <w:bookmarkEnd w:id="382"/>
          <w:r>
            <w:t xml:space="preserve"> </w:t>
          </w:r>
          <w:r w:rsidRPr="009927FC">
            <w:rPr>
              <w:i/>
            </w:rPr>
            <w:t xml:space="preserve">Current opinion in immunology </w:t>
          </w:r>
          <w:r w:rsidRPr="009927FC">
            <w:t>30, S. 1–8. DOI: 10.1016/j.coi.2014.04.004.</w:t>
          </w:r>
        </w:p>
        <w:p w14:paraId="799C69FC" w14:textId="77777777" w:rsidR="009927FC" w:rsidRDefault="009927FC" w:rsidP="009927FC">
          <w:pPr>
            <w:pStyle w:val="CitaviBibliographyEntry"/>
          </w:pPr>
          <w:bookmarkStart w:id="383" w:name="_CTVL0015d1289ccdc614c13be595ff9215713d2"/>
          <w:r>
            <w:t>Reeves, Westley H.; Lee, Pui Y.; Weinstein, Jason S.; Satoh, Minoru; Lu, Li (2009): Induction of autoimmunity by pristane and other naturally occurring hydrocarbons. In:</w:t>
          </w:r>
          <w:bookmarkEnd w:id="383"/>
          <w:r>
            <w:t xml:space="preserve"> </w:t>
          </w:r>
          <w:r w:rsidRPr="009927FC">
            <w:rPr>
              <w:i/>
            </w:rPr>
            <w:t xml:space="preserve">Trends in immunology </w:t>
          </w:r>
          <w:r w:rsidRPr="009927FC">
            <w:t>30 (9), S. 455–464. DOI: 10.1016/j.it.2009.06.003.</w:t>
          </w:r>
        </w:p>
        <w:p w14:paraId="57BFF829" w14:textId="77777777" w:rsidR="009927FC" w:rsidRDefault="009927FC" w:rsidP="009927FC">
          <w:pPr>
            <w:pStyle w:val="CitaviBibliographyEntry"/>
          </w:pPr>
          <w:bookmarkStart w:id="384" w:name="_CTVL001f747fd78c6044c38817759131677fe97"/>
          <w:r>
            <w:lastRenderedPageBreak/>
            <w:t>Reisinger, Eva; Genthner, Lena; Kerssemakers, Jules; Kensche, Philip; Borufka, Stefan; Jugold, Alke et al. (2017): OTP: An automatized system for managing and processing NGS data. In:</w:t>
          </w:r>
          <w:bookmarkEnd w:id="384"/>
          <w:r>
            <w:t xml:space="preserve"> </w:t>
          </w:r>
          <w:r w:rsidRPr="009927FC">
            <w:rPr>
              <w:i/>
            </w:rPr>
            <w:t xml:space="preserve">Journal of biotechnology </w:t>
          </w:r>
          <w:r w:rsidRPr="009927FC">
            <w:t>261, S. 53–62. DOI: 10.1016/j.jbiotec.2017.08.006.</w:t>
          </w:r>
        </w:p>
        <w:p w14:paraId="18CC7B02" w14:textId="77777777" w:rsidR="009927FC" w:rsidRDefault="009927FC" w:rsidP="009927FC">
          <w:pPr>
            <w:pStyle w:val="CitaviBibliographyEntry"/>
          </w:pPr>
          <w:bookmarkStart w:id="385" w:name="_CTVL001d77d467aa4794a4eb81e9908e4c79d5b"/>
          <w:r>
            <w:t>Reizis, Boris (2019): Plasmacytoid Dendritic Cells: Development, Regulation, and Function. In:</w:t>
          </w:r>
          <w:bookmarkEnd w:id="385"/>
          <w:r>
            <w:t xml:space="preserve"> </w:t>
          </w:r>
          <w:r w:rsidRPr="009927FC">
            <w:rPr>
              <w:i/>
            </w:rPr>
            <w:t xml:space="preserve">Immunity </w:t>
          </w:r>
          <w:r w:rsidRPr="009927FC">
            <w:t>50 (1), S. 37–50. DOI: 10.1016/j.immuni.2018.12.027.</w:t>
          </w:r>
        </w:p>
        <w:p w14:paraId="167D1340" w14:textId="77777777" w:rsidR="009927FC" w:rsidRDefault="009927FC" w:rsidP="009927FC">
          <w:pPr>
            <w:pStyle w:val="CitaviBibliographyEntry"/>
          </w:pPr>
          <w:bookmarkStart w:id="386" w:name="_CTVL001dbb577600a0c43c9965717b458fa088a"/>
          <w:r>
            <w:t>Rosenbauer, Frank; Wagner, Katharina; Kutok, Jeffery L.; Iwasaki, Hiromi; Le Beau, Michelle M.; Okuno, Yutaka et al. (2004): Acute myeloid leukemia induced by graded reduction of a lineage-specific transcription factor, PU.1. In:</w:t>
          </w:r>
          <w:bookmarkEnd w:id="386"/>
          <w:r>
            <w:t xml:space="preserve"> </w:t>
          </w:r>
          <w:r w:rsidRPr="009927FC">
            <w:rPr>
              <w:i/>
            </w:rPr>
            <w:t xml:space="preserve">Nature genetics </w:t>
          </w:r>
          <w:r w:rsidRPr="009927FC">
            <w:t>36 (6), S. 624–630. DOI: 10.1038/ng1361.</w:t>
          </w:r>
        </w:p>
        <w:p w14:paraId="5A38F3E0" w14:textId="77777777" w:rsidR="009927FC" w:rsidRDefault="009927FC" w:rsidP="009927FC">
          <w:pPr>
            <w:pStyle w:val="CitaviBibliographyEntry"/>
          </w:pPr>
          <w:bookmarkStart w:id="387" w:name="_CTVL0010b91a7b90ce24211a9cc6bdf13724a49"/>
          <w:r>
            <w:t>Rowland, Sarah L.; Riggs, Jeffrey M.; Gilfillan, Susan; Bugatti, Mattia; Vermi, William; Kolbeck, Roland et al. (2014): Early, transient depletion of plasmacytoid dendritic cells ameliorates autoimmunity in a lupus model. In:</w:t>
          </w:r>
          <w:bookmarkEnd w:id="387"/>
          <w:r>
            <w:t xml:space="preserve"> </w:t>
          </w:r>
          <w:r w:rsidRPr="009927FC">
            <w:rPr>
              <w:i/>
            </w:rPr>
            <w:t xml:space="preserve">The Journal of experimental medicine </w:t>
          </w:r>
          <w:r w:rsidRPr="009927FC">
            <w:t>211 (10), S. 1977–1991. DOI: 10.1084/jem.20132620.</w:t>
          </w:r>
        </w:p>
        <w:p w14:paraId="3009F694" w14:textId="77777777" w:rsidR="009927FC" w:rsidRDefault="009927FC" w:rsidP="009927FC">
          <w:pPr>
            <w:pStyle w:val="CitaviBibliographyEntry"/>
          </w:pPr>
          <w:bookmarkStart w:id="388" w:name="_CTVL001ab253173e57f4300ad7d00f043c8a91c"/>
          <w:r>
            <w:t>Sawai, Catherine M.; Babovic, Sonja; Upadhaya, Samik; Knapp, David J. H. F.; Lavin, Yonit; Lau, Colleen M. et al. (2016): Hematopoietic Stem Cells Are the Major Source of Multilineage Hematopoiesis in Adult Animals. In:</w:t>
          </w:r>
          <w:bookmarkEnd w:id="388"/>
          <w:r>
            <w:t xml:space="preserve"> </w:t>
          </w:r>
          <w:r w:rsidRPr="009927FC">
            <w:rPr>
              <w:i/>
            </w:rPr>
            <w:t xml:space="preserve">Immunity </w:t>
          </w:r>
          <w:r w:rsidRPr="009927FC">
            <w:t>45 (3), S. 597–609. DOI: 10.1016/j.immuni.2016.08.007.</w:t>
          </w:r>
        </w:p>
        <w:p w14:paraId="4C72A78A" w14:textId="77777777" w:rsidR="009927FC" w:rsidRDefault="009927FC" w:rsidP="009927FC">
          <w:pPr>
            <w:pStyle w:val="CitaviBibliographyEntry"/>
          </w:pPr>
          <w:bookmarkStart w:id="389" w:name="_CTVL001f865c26556dc47f59f94f6826f734c0e"/>
          <w:r w:rsidRPr="00F75C00">
            <w:t xml:space="preserve">Schönheit, Jörg; Kuhl, Christiane; Gebhardt, Marie Luise; Klett, Francisco Fernández; Riemke, Pia; Scheller, Marina et al. </w:t>
          </w:r>
          <w:r>
            <w:t>(2013): PU.1 level-directed chromatin structure remodeling at the Irf8 gene drives dendritic cell commitment. In:</w:t>
          </w:r>
          <w:bookmarkEnd w:id="389"/>
          <w:r>
            <w:t xml:space="preserve"> </w:t>
          </w:r>
          <w:r w:rsidRPr="009927FC">
            <w:rPr>
              <w:i/>
            </w:rPr>
            <w:t xml:space="preserve">Cell reports </w:t>
          </w:r>
          <w:r w:rsidRPr="009927FC">
            <w:t>3 (5), S. 1617–1628. DOI: 10.1016/j.celrep.2013.04.007.</w:t>
          </w:r>
        </w:p>
        <w:p w14:paraId="471B343A" w14:textId="77777777" w:rsidR="009927FC" w:rsidRDefault="009927FC" w:rsidP="009927FC">
          <w:pPr>
            <w:pStyle w:val="CitaviBibliographyEntry"/>
          </w:pPr>
          <w:bookmarkStart w:id="390" w:name="_CTVL001dcce9ce686f64e1385c0eeb5816f0c58"/>
          <w:r>
            <w:t>Sekine, Hideharu; Graham, Kareem L.; Zhao, Shenru; Elliott, Margaret K.; Ruiz, Philip; Utz, Paul J.; Gilkeson, Gary S. (2006): Role of MHC-linked genes in autoantigen selection and renal disease in a murine model of systemic lupus erythematosus. In:</w:t>
          </w:r>
          <w:bookmarkEnd w:id="390"/>
          <w:r>
            <w:t xml:space="preserve"> </w:t>
          </w:r>
          <w:r w:rsidRPr="009927FC">
            <w:rPr>
              <w:i/>
            </w:rPr>
            <w:t xml:space="preserve">Journal of immunology (Baltimore, Md. : 1950) </w:t>
          </w:r>
          <w:r w:rsidRPr="009927FC">
            <w:t>177 (10), S. 7423–7434. DOI: 10.4049/jimmunol.177.10.7423.</w:t>
          </w:r>
        </w:p>
        <w:p w14:paraId="4F78489D" w14:textId="77777777" w:rsidR="009927FC" w:rsidRDefault="009927FC" w:rsidP="009927FC">
          <w:pPr>
            <w:pStyle w:val="CitaviBibliographyEntry"/>
          </w:pPr>
          <w:bookmarkStart w:id="391" w:name="_CTVL0010f4e611fe2b548b3a26f1b5fe0612ad2"/>
          <w:r>
            <w:t>Surace, Anna Elisa Andrea; Hedrich, Christian M. (2019): The Role of Epigenetics in Autoimmune/Inflammatory Disease. In:</w:t>
          </w:r>
          <w:bookmarkEnd w:id="391"/>
          <w:r>
            <w:t xml:space="preserve"> </w:t>
          </w:r>
          <w:r w:rsidRPr="009927FC">
            <w:rPr>
              <w:i/>
            </w:rPr>
            <w:t xml:space="preserve">Frontiers in immunology </w:t>
          </w:r>
          <w:r w:rsidRPr="009927FC">
            <w:t>10, S. 1525. DOI: 10.3389/fimmu.2019.01525.</w:t>
          </w:r>
        </w:p>
        <w:p w14:paraId="6E5629C3" w14:textId="77777777" w:rsidR="009927FC" w:rsidRDefault="009927FC" w:rsidP="009927FC">
          <w:pPr>
            <w:pStyle w:val="CitaviBibliographyEntry"/>
          </w:pPr>
          <w:bookmarkStart w:id="392" w:name="_CTVL0017f01dcef4ee441439dc15e631a92693a"/>
          <w:r>
            <w:t>Takagi, Hideaki; Arimura, Keiichi; Uto, Tomofumi; Fukaya, Tomohiro; Nakamura, Takeshi; Choijookhuu, Narantsog et al. (2016): Plasmacytoid dendritic cells orchestrate TLR7-mediated innate and adaptive immunity for the initiation of autoimmune inflammation. In:</w:t>
          </w:r>
          <w:bookmarkEnd w:id="392"/>
          <w:r>
            <w:t xml:space="preserve"> </w:t>
          </w:r>
          <w:r w:rsidRPr="009927FC">
            <w:rPr>
              <w:i/>
            </w:rPr>
            <w:lastRenderedPageBreak/>
            <w:t xml:space="preserve">Scientific reports </w:t>
          </w:r>
          <w:r w:rsidRPr="009927FC">
            <w:t>6, S. 24477. DOI: 10.1038/srep24477.</w:t>
          </w:r>
        </w:p>
        <w:p w14:paraId="4488A3FD" w14:textId="77777777" w:rsidR="009927FC" w:rsidRPr="009927FC" w:rsidRDefault="009927FC" w:rsidP="009927FC">
          <w:pPr>
            <w:pStyle w:val="CitaviBibliographyEntry"/>
            <w:rPr>
              <w:lang w:val="de-DE"/>
            </w:rPr>
          </w:pPr>
          <w:bookmarkStart w:id="393" w:name="_CTVL001753a2eabc8ea465d8409f2a20479dc74"/>
          <w:r>
            <w:t xml:space="preserve">Ulff-Møller, Constance J.; Asmar, Fazila; Liu, Yi; Svendsen, Anders J.; Busato, Florence; Grønbaek, Kirsten et al. (2018): Twin DNA Methylation Profiling Reveals Flare-Dependent Interferon Signature and B Cell Promoter Hypermethylation in Systemic Lupus Erythematosus. </w:t>
          </w:r>
          <w:r w:rsidRPr="009927FC">
            <w:rPr>
              <w:lang w:val="de-DE"/>
            </w:rPr>
            <w:t>In:</w:t>
          </w:r>
          <w:bookmarkEnd w:id="393"/>
          <w:r w:rsidRPr="009927FC">
            <w:rPr>
              <w:lang w:val="de-DE"/>
            </w:rPr>
            <w:t xml:space="preserve"> </w:t>
          </w:r>
          <w:r w:rsidRPr="009927FC">
            <w:rPr>
              <w:i/>
              <w:lang w:val="de-DE"/>
            </w:rPr>
            <w:t xml:space="preserve">Arthritis &amp; rheumatology (Hoboken, N.J.) </w:t>
          </w:r>
          <w:r w:rsidRPr="009927FC">
            <w:rPr>
              <w:lang w:val="de-DE"/>
            </w:rPr>
            <w:t>70 (6), S. 878–890. DOI: 10.1002/art.40422.</w:t>
          </w:r>
        </w:p>
        <w:p w14:paraId="23B807E3" w14:textId="77777777" w:rsidR="009927FC" w:rsidRDefault="009927FC" w:rsidP="009927FC">
          <w:pPr>
            <w:pStyle w:val="CitaviBibliographyEntry"/>
          </w:pPr>
          <w:bookmarkStart w:id="394" w:name="_CTVL0014a5eb13176b840db8098f5bfdcd06d7c"/>
          <w:r w:rsidRPr="009927FC">
            <w:rPr>
              <w:lang w:val="de-DE"/>
            </w:rPr>
            <w:t xml:space="preserve">Wang, Qi; Gu, Lei; Adey, Andrew; Radlwimmer, Bernhard; Wang, Wei; Hovestadt, Volker et al. </w:t>
          </w:r>
          <w:r>
            <w:t>(2013): Tagmentation-based whole-genome bisulfite sequencing. In:</w:t>
          </w:r>
          <w:bookmarkEnd w:id="394"/>
          <w:r>
            <w:t xml:space="preserve"> </w:t>
          </w:r>
          <w:r w:rsidRPr="009927FC">
            <w:rPr>
              <w:i/>
            </w:rPr>
            <w:t xml:space="preserve">Nature protocols </w:t>
          </w:r>
          <w:r w:rsidRPr="009927FC">
            <w:t>8 (10), S. 2022–2032. DOI: 10.1038/nprot.2013.118.</w:t>
          </w:r>
        </w:p>
        <w:p w14:paraId="50352A43" w14:textId="77777777" w:rsidR="009927FC" w:rsidRDefault="009927FC" w:rsidP="009927FC">
          <w:pPr>
            <w:pStyle w:val="CitaviBibliographyEntry"/>
          </w:pPr>
          <w:bookmarkStart w:id="395" w:name="_CTVL001f56d960bc3504d26a51e81f2d140a257"/>
          <w:r>
            <w:t>Waskow, Claudia; Liu, Kang; Darrasse-Jèze, Guillaume; Guermonprez, Pierre; Ginhoux, Florent; Merad, Miriam et al. (2008): The receptor tyrosine kinase Flt3 is required for dendritic cell development in peripheral lymphoid tissues. In:</w:t>
          </w:r>
          <w:bookmarkEnd w:id="395"/>
          <w:r>
            <w:t xml:space="preserve"> </w:t>
          </w:r>
          <w:r w:rsidRPr="009927FC">
            <w:rPr>
              <w:i/>
            </w:rPr>
            <w:t xml:space="preserve">Nature immunology </w:t>
          </w:r>
          <w:r w:rsidRPr="009927FC">
            <w:t>9 (6), S. 676–683. DOI: 10.1038/ni.1615.</w:t>
          </w:r>
        </w:p>
        <w:p w14:paraId="6068089D" w14:textId="77777777" w:rsidR="009927FC" w:rsidRDefault="009927FC" w:rsidP="009927FC">
          <w:pPr>
            <w:pStyle w:val="CitaviBibliographyEntry"/>
          </w:pPr>
          <w:bookmarkStart w:id="396" w:name="_CTVL0010a5ddbd742c34a4d927e1ebeb8e4a6bb"/>
          <w:r>
            <w:t>Won, Haejung; Nandakumar, Vijayalakshmi; Yates, Peter; Sanchez, Suzi; Jones, Lindsey; Huang, Xue F.; Chen, Si-Yi (2014): Epigenetic control of dendritic cell development and fate determination of common myeloid progenitor by Mysm1. In:</w:t>
          </w:r>
          <w:bookmarkEnd w:id="396"/>
          <w:r>
            <w:t xml:space="preserve"> </w:t>
          </w:r>
          <w:r w:rsidRPr="009927FC">
            <w:rPr>
              <w:i/>
            </w:rPr>
            <w:t xml:space="preserve">Blood </w:t>
          </w:r>
          <w:r w:rsidRPr="009927FC">
            <w:t>124 (17), S. 2647–2656. DOI: 10.1182/blood-2013-10-534313.</w:t>
          </w:r>
        </w:p>
        <w:p w14:paraId="62E099CD" w14:textId="77777777" w:rsidR="009927FC" w:rsidRDefault="009927FC" w:rsidP="009927FC">
          <w:pPr>
            <w:pStyle w:val="CitaviBibliographyEntry"/>
          </w:pPr>
          <w:bookmarkStart w:id="397" w:name="_CTVL001e02df4bac1684b2ca45506c4e6b1fc3c"/>
          <w:r>
            <w:t>Yona, Simon; Kim, Ki-Wook; Wolf, Yochai; Mildner, Alexander; Varol, Diana; Breker, Michal et al. (2012): Fate mapping reveals origins and dynamics of monocytes and tissue macrophages under homeostasis. In:</w:t>
          </w:r>
          <w:bookmarkEnd w:id="397"/>
          <w:r>
            <w:t xml:space="preserve"> </w:t>
          </w:r>
          <w:r w:rsidRPr="009927FC">
            <w:rPr>
              <w:i/>
            </w:rPr>
            <w:t xml:space="preserve">Immunity </w:t>
          </w:r>
          <w:r w:rsidRPr="009927FC">
            <w:t>38 (1), S. 79–91. DOI: 10.1016/j.immuni.2012.12.001.</w:t>
          </w:r>
        </w:p>
        <w:p w14:paraId="27DD9BBE" w14:textId="77777777" w:rsidR="009927FC" w:rsidRDefault="009927FC" w:rsidP="009927FC">
          <w:pPr>
            <w:pStyle w:val="CitaviBibliographyEntry"/>
          </w:pPr>
          <w:bookmarkStart w:id="398" w:name="_CTVL0010a90a1429de34cc492971b100c1d5665"/>
          <w:r>
            <w:t>Zhan, Yifan; Chow, Kevin V.; Soo, Priscilla; Xu, Zhen; Brady, Jamie L.; Lawlor, Kate E. et al. (2016): Plasmacytoid dendritic cells are short-lived: reappraising the influence of migration, genetic factors and activation on estimation of lifespan. In:</w:t>
          </w:r>
          <w:bookmarkEnd w:id="398"/>
          <w:r>
            <w:t xml:space="preserve"> </w:t>
          </w:r>
          <w:r w:rsidRPr="009927FC">
            <w:rPr>
              <w:i/>
            </w:rPr>
            <w:t xml:space="preserve">Scientific reports </w:t>
          </w:r>
          <w:r w:rsidRPr="009927FC">
            <w:t>6, S. 25060. DOI: 10.1038/srep25060.</w:t>
          </w:r>
        </w:p>
        <w:p w14:paraId="7C4A3972" w14:textId="77777777" w:rsidR="009927FC" w:rsidRDefault="009927FC" w:rsidP="009927FC">
          <w:pPr>
            <w:pStyle w:val="CitaviBibliographyEntry"/>
          </w:pPr>
          <w:bookmarkStart w:id="399" w:name="_CTVL00144cb1afc9b1c4df7a6f61561dbe32a23"/>
          <w:r>
            <w:t>Zhang, Xue; Ulm, Ashley; Somineni, Hari K.; Oh, Sunghee; Weirauch, Matthew T.; Zhang, Hong-Xuan et al. (2014): DNA methylation dynamics during ex vivo differentiation and maturation of human dendritic cells. In:</w:t>
          </w:r>
          <w:bookmarkEnd w:id="399"/>
          <w:r>
            <w:t xml:space="preserve"> </w:t>
          </w:r>
          <w:r w:rsidRPr="009927FC">
            <w:rPr>
              <w:i/>
            </w:rPr>
            <w:t xml:space="preserve">Epigenetics &amp; chromatin </w:t>
          </w:r>
          <w:r w:rsidRPr="009927FC">
            <w:t>7, S. 21. DOI: 10.1186/1756-8935-7-21.</w:t>
          </w:r>
        </w:p>
        <w:p w14:paraId="3C9055EC" w14:textId="3D3B8394" w:rsidR="003A4654" w:rsidRPr="00211CB8" w:rsidRDefault="009927FC" w:rsidP="009927FC">
          <w:pPr>
            <w:pStyle w:val="CitaviBibliographyEntry"/>
          </w:pPr>
          <w:bookmarkStart w:id="400" w:name="_CTVL001416a34732b544816971deeb5a80a4aed"/>
          <w:r>
            <w:t>Zucchi, Dina; Elefante, Elena; Calabresi, Emanuele; Signorini, Viola; Bortoluzzi, Alessandra; Tani, Chiara (2019): One year in review 2019: systemic lupus erythematosus. In:</w:t>
          </w:r>
          <w:bookmarkEnd w:id="400"/>
          <w:r>
            <w:t xml:space="preserve"> </w:t>
          </w:r>
          <w:r w:rsidRPr="009927FC">
            <w:rPr>
              <w:i/>
            </w:rPr>
            <w:t xml:space="preserve">Clinical and </w:t>
          </w:r>
          <w:r w:rsidRPr="009927FC">
            <w:rPr>
              <w:i/>
            </w:rPr>
            <w:lastRenderedPageBreak/>
            <w:t xml:space="preserve">experimental rheumatology </w:t>
          </w:r>
          <w:r w:rsidRPr="009927FC">
            <w:t>37 (5), S. 715–722.</w:t>
          </w:r>
          <w:r w:rsidR="003A4654">
            <w:fldChar w:fldCharType="end"/>
          </w:r>
        </w:p>
      </w:sdtContent>
    </w:sdt>
    <w:p w14:paraId="79D29AC8" w14:textId="2FC9E8E4" w:rsidR="00A64F52" w:rsidRDefault="00A64F52" w:rsidP="00A038BA">
      <w:pPr>
        <w:spacing w:after="0" w:line="360" w:lineRule="auto"/>
        <w:jc w:val="both"/>
        <w:rPr>
          <w:rFonts w:ascii="Arial" w:hAnsi="Arial" w:cs="Arial"/>
          <w:b/>
          <w:lang w:val="en-US"/>
        </w:rPr>
      </w:pPr>
    </w:p>
    <w:p w14:paraId="6FF82F71" w14:textId="7EF12622" w:rsidR="00C858DA" w:rsidRDefault="00C858DA" w:rsidP="00444B62">
      <w:pPr>
        <w:pStyle w:val="CitaviBibliographyEntry"/>
      </w:pPr>
    </w:p>
    <w:p w14:paraId="79371C2D" w14:textId="77777777" w:rsidR="00C858DA" w:rsidRPr="00A038BA" w:rsidRDefault="00C858DA" w:rsidP="00C858DA">
      <w:pPr>
        <w:rPr>
          <w:lang w:val="en-US"/>
        </w:rPr>
      </w:pPr>
    </w:p>
    <w:sectPr w:rsidR="00C858DA" w:rsidRPr="00A038BA" w:rsidSect="002F745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0" w:author="Stephen Kraemer" w:date="2020-12-23T09:03:00Z" w:initials="SK">
    <w:p w14:paraId="398068CD" w14:textId="4679F900" w:rsidR="00843A7D" w:rsidRPr="0022539E" w:rsidRDefault="00843A7D">
      <w:pPr>
        <w:pStyle w:val="CommentText"/>
        <w:rPr>
          <w:lang w:val="en-US"/>
        </w:rPr>
      </w:pPr>
      <w:r w:rsidRPr="0022539E">
        <w:rPr>
          <w:lang w:val="en-US"/>
        </w:rPr>
        <w:t>is this really about a phylogenetic relationship in the strict sense of the word? Is maybe something like this meant:</w:t>
      </w:r>
      <w:r>
        <w:rPr>
          <w:rStyle w:val="CommentReference"/>
        </w:rPr>
        <w:annotationRef/>
      </w:r>
    </w:p>
    <w:p w14:paraId="3D1108C3" w14:textId="69BD2800" w:rsidR="00843A7D" w:rsidRPr="0022539E" w:rsidRDefault="00843A7D">
      <w:pPr>
        <w:pStyle w:val="CommentText"/>
        <w:rPr>
          <w:lang w:val="en-US"/>
        </w:rPr>
      </w:pPr>
    </w:p>
    <w:p w14:paraId="1BE7F6B3" w14:textId="21A30B1A" w:rsidR="00843A7D" w:rsidRPr="0022539E" w:rsidRDefault="00843A7D">
      <w:pPr>
        <w:pStyle w:val="CommentText"/>
        <w:rPr>
          <w:lang w:val="en-US"/>
        </w:rPr>
      </w:pPr>
      <w:r w:rsidRPr="0022539E">
        <w:rPr>
          <w:lang w:val="en-US"/>
        </w:rPr>
        <w:t xml:space="preserve">Consequently, a more definitive picture of the DC ontogeny, in particular of the relationship of the </w:t>
      </w:r>
      <w:proofErr w:type="spellStart"/>
      <w:r w:rsidRPr="0022539E">
        <w:rPr>
          <w:lang w:val="en-US"/>
        </w:rPr>
        <w:t>pDC</w:t>
      </w:r>
      <w:proofErr w:type="spellEnd"/>
      <w:r w:rsidRPr="0022539E">
        <w:rPr>
          <w:lang w:val="en-US"/>
        </w:rPr>
        <w:t xml:space="preserve"> and </w:t>
      </w:r>
      <w:proofErr w:type="spellStart"/>
      <w:r w:rsidRPr="0022539E">
        <w:rPr>
          <w:lang w:val="en-US"/>
        </w:rPr>
        <w:t>cDC</w:t>
      </w:r>
      <w:proofErr w:type="spellEnd"/>
      <w:r w:rsidRPr="0022539E">
        <w:rPr>
          <w:lang w:val="en-US"/>
        </w:rPr>
        <w:t xml:space="preserve"> development trajectories, is important for getting deeper insights into the molecular cues determining DC fate. </w:t>
      </w:r>
    </w:p>
    <w:p w14:paraId="3BD52131" w14:textId="37CC0A72" w:rsidR="00843A7D" w:rsidRPr="0022539E" w:rsidRDefault="00843A7D">
      <w:pPr>
        <w:pStyle w:val="CommentText"/>
        <w:rPr>
          <w:lang w:val="en-US"/>
        </w:rPr>
      </w:pPr>
    </w:p>
    <w:p w14:paraId="35ED651B" w14:textId="2AB1CA33" w:rsidR="00843A7D" w:rsidRPr="0022539E" w:rsidRDefault="00843A7D">
      <w:pPr>
        <w:pStyle w:val="CommentText"/>
        <w:rPr>
          <w:lang w:val="en-US"/>
        </w:rPr>
      </w:pPr>
      <w:r w:rsidRPr="0022539E">
        <w:rPr>
          <w:lang w:val="en-US"/>
        </w:rPr>
        <w:t>In principle, 'a more definitive picture of the DC ontogeny' already covers the main statement to my mind, without an additional reference to phylogeny or development trajectories (as suggested above)</w:t>
      </w:r>
    </w:p>
    <w:p w14:paraId="67221901" w14:textId="0B082BEE" w:rsidR="00843A7D" w:rsidRPr="0022539E" w:rsidRDefault="00843A7D">
      <w:pPr>
        <w:pStyle w:val="CommentText"/>
        <w:rPr>
          <w:lang w:val="en-US"/>
        </w:rPr>
      </w:pPr>
    </w:p>
  </w:comment>
  <w:comment w:id="51" w:author="Daniel Lipka" w:date="2020-12-30T21:31:00Z" w:initials="d">
    <w:p w14:paraId="5F333F09" w14:textId="05AACF2A" w:rsidR="00237B8A" w:rsidRPr="00237B8A" w:rsidRDefault="00237B8A">
      <w:pPr>
        <w:pStyle w:val="CommentText"/>
        <w:rPr>
          <w:lang w:val="en-US"/>
        </w:rPr>
      </w:pPr>
      <w:r>
        <w:rPr>
          <w:rStyle w:val="CommentReference"/>
        </w:rPr>
        <w:annotationRef/>
      </w:r>
      <w:r w:rsidRPr="00237B8A">
        <w:rPr>
          <w:lang w:val="en-US"/>
        </w:rPr>
        <w:t>Good point! I’d suggest to delete the word „</w:t>
      </w:r>
      <w:proofErr w:type="gramStart"/>
      <w:r w:rsidRPr="00237B8A">
        <w:rPr>
          <w:lang w:val="en-US"/>
        </w:rPr>
        <w:t>phylogeny“ and</w:t>
      </w:r>
      <w:proofErr w:type="gramEnd"/>
      <w:r w:rsidRPr="00237B8A">
        <w:rPr>
          <w:lang w:val="en-US"/>
        </w:rPr>
        <w:t xml:space="preserve"> otherwise leave the sentenc</w:t>
      </w:r>
      <w:r>
        <w:rPr>
          <w:lang w:val="en-US"/>
        </w:rPr>
        <w:t>e as it is…</w:t>
      </w:r>
      <w:r w:rsidRPr="00237B8A">
        <w:rPr>
          <w:lang w:val="en-US"/>
        </w:rPr>
        <w:t xml:space="preserve"> </w:t>
      </w:r>
    </w:p>
  </w:comment>
  <w:comment w:id="59" w:author="Daniel Lipka" w:date="2020-12-30T21:38:00Z" w:initials="d">
    <w:p w14:paraId="794C80DA" w14:textId="77777777" w:rsidR="00237B8A" w:rsidRDefault="00237B8A">
      <w:pPr>
        <w:pStyle w:val="CommentText"/>
        <w:rPr>
          <w:lang w:val="en-US"/>
        </w:rPr>
      </w:pPr>
      <w:r>
        <w:rPr>
          <w:rStyle w:val="CommentReference"/>
        </w:rPr>
        <w:annotationRef/>
      </w:r>
      <w:r w:rsidRPr="00237B8A">
        <w:rPr>
          <w:lang w:val="en-US"/>
        </w:rPr>
        <w:t>M</w:t>
      </w:r>
      <w:r>
        <w:rPr>
          <w:lang w:val="en-US"/>
        </w:rPr>
        <w:t>atthias suggested the following:</w:t>
      </w:r>
    </w:p>
    <w:p w14:paraId="667F69DB" w14:textId="77777777" w:rsidR="00237B8A" w:rsidRDefault="00237B8A">
      <w:pPr>
        <w:pStyle w:val="CommentText"/>
        <w:rPr>
          <w:lang w:val="en-US"/>
        </w:rPr>
      </w:pPr>
    </w:p>
    <w:p w14:paraId="3A28485C" w14:textId="50B96A48" w:rsidR="00237B8A" w:rsidRPr="00C33FB0" w:rsidRDefault="00237B8A" w:rsidP="00237B8A">
      <w:pPr>
        <w:pStyle w:val="CommentText"/>
        <w:rPr>
          <w:lang w:val="en-US"/>
        </w:rPr>
      </w:pPr>
      <w:r>
        <w:rPr>
          <w:rStyle w:val="CommentReference"/>
        </w:rPr>
        <w:annotationRef/>
      </w:r>
      <w:r w:rsidR="00F96615">
        <w:rPr>
          <w:lang w:val="en-US"/>
        </w:rPr>
        <w:t>“</w:t>
      </w:r>
      <w:proofErr w:type="spellStart"/>
      <w:r w:rsidRPr="00C33FB0">
        <w:rPr>
          <w:lang w:val="en-US"/>
        </w:rPr>
        <w:t>COuld</w:t>
      </w:r>
      <w:proofErr w:type="spellEnd"/>
      <w:r w:rsidRPr="00C33FB0">
        <w:rPr>
          <w:lang w:val="en-US"/>
        </w:rPr>
        <w:t xml:space="preserve"> you add 1-2 intro</w:t>
      </w:r>
      <w:r>
        <w:rPr>
          <w:lang w:val="en-US"/>
        </w:rPr>
        <w:t xml:space="preserve">ductory sentences to state the motivation of this analysis? It is not easy to follow the story here which turns now to </w:t>
      </w:r>
      <w:proofErr w:type="spellStart"/>
      <w:r>
        <w:rPr>
          <w:lang w:val="en-US"/>
        </w:rPr>
        <w:t>wt</w:t>
      </w:r>
      <w:proofErr w:type="spellEnd"/>
      <w:r>
        <w:rPr>
          <w:lang w:val="en-US"/>
        </w:rPr>
        <w:t xml:space="preserve"> methylomes.</w:t>
      </w:r>
      <w:r w:rsidR="00F96615">
        <w:rPr>
          <w:lang w:val="en-US"/>
        </w:rPr>
        <w:t>”</w:t>
      </w:r>
    </w:p>
    <w:p w14:paraId="24A574DE" w14:textId="77777777" w:rsidR="00237B8A" w:rsidRDefault="00237B8A">
      <w:pPr>
        <w:pStyle w:val="CommentText"/>
        <w:rPr>
          <w:lang w:val="en-US"/>
        </w:rPr>
      </w:pPr>
    </w:p>
    <w:p w14:paraId="1A4E60B0" w14:textId="7004AC0D" w:rsidR="00237B8A" w:rsidRPr="00237B8A" w:rsidRDefault="00F96615">
      <w:pPr>
        <w:pStyle w:val="CommentText"/>
        <w:rPr>
          <w:lang w:val="en-US"/>
        </w:rPr>
      </w:pPr>
      <w:r>
        <w:rPr>
          <w:lang w:val="en-US"/>
        </w:rPr>
        <w:t>I think he’s right and therefore I included a sentence to tie the methylome analysis a bit more into the context….</w:t>
      </w:r>
    </w:p>
  </w:comment>
  <w:comment w:id="61" w:author=" " w:date="2020-12-27T14:16:00Z" w:initials="MOU">
    <w:p w14:paraId="4E51C164" w14:textId="35C9C8E5" w:rsidR="00843A7D" w:rsidRPr="00E71E1B" w:rsidRDefault="00843A7D">
      <w:pPr>
        <w:pStyle w:val="CommentText"/>
        <w:rPr>
          <w:lang w:val="en-US"/>
        </w:rPr>
      </w:pPr>
      <w:r>
        <w:rPr>
          <w:rStyle w:val="CommentReference"/>
        </w:rPr>
        <w:annotationRef/>
      </w:r>
      <w:r w:rsidRPr="00E71E1B">
        <w:rPr>
          <w:lang w:val="en-US"/>
        </w:rPr>
        <w:t xml:space="preserve">This </w:t>
      </w:r>
      <w:r>
        <w:rPr>
          <w:lang w:val="en-US"/>
        </w:rPr>
        <w:t xml:space="preserve">appears quite high for the monocytes. Where does this number come from? Where can I find the Suppl </w:t>
      </w:r>
      <w:proofErr w:type="spellStart"/>
      <w:r>
        <w:rPr>
          <w:lang w:val="en-US"/>
        </w:rPr>
        <w:t>Tabels</w:t>
      </w:r>
      <w:proofErr w:type="spellEnd"/>
      <w:r>
        <w:rPr>
          <w:lang w:val="en-US"/>
        </w:rPr>
        <w:t>?</w:t>
      </w:r>
    </w:p>
  </w:comment>
  <w:comment w:id="62" w:author="Daniel Lipka" w:date="2020-12-30T21:37:00Z" w:initials="d">
    <w:p w14:paraId="1AEDAFAE" w14:textId="4638E595" w:rsidR="00237B8A" w:rsidRPr="00237B8A" w:rsidRDefault="00237B8A">
      <w:pPr>
        <w:pStyle w:val="CommentText"/>
      </w:pPr>
      <w:r w:rsidRPr="00237B8A">
        <w:t xml:space="preserve">Stimmt laut </w:t>
      </w:r>
      <w:proofErr w:type="spellStart"/>
      <w:r w:rsidRPr="00237B8A">
        <w:t>TAbelle</w:t>
      </w:r>
      <w:proofErr w:type="spellEnd"/>
      <w:r w:rsidRPr="00237B8A">
        <w:t xml:space="preserve">, aber </w:t>
      </w:r>
      <w:r>
        <w:rPr>
          <w:rStyle w:val="CommentReference"/>
        </w:rPr>
        <w:annotationRef/>
      </w:r>
      <w:r w:rsidRPr="00237B8A">
        <w:t>Sina prüft das nochmal!</w:t>
      </w:r>
    </w:p>
  </w:comment>
  <w:comment w:id="68" w:author="Stephen Kraemer" w:date="2020-12-23T10:39:00Z" w:initials="SK">
    <w:p w14:paraId="2FECF191" w14:textId="091A0243" w:rsidR="00843A7D" w:rsidRPr="0022539E" w:rsidRDefault="00843A7D">
      <w:pPr>
        <w:pStyle w:val="CommentText"/>
        <w:rPr>
          <w:lang w:val="en-US"/>
        </w:rPr>
      </w:pPr>
      <w:proofErr w:type="spellStart"/>
      <w:r w:rsidRPr="0022539E">
        <w:rPr>
          <w:lang w:val="en-US"/>
        </w:rPr>
        <w:t>i</w:t>
      </w:r>
      <w:proofErr w:type="spellEnd"/>
      <w:r w:rsidRPr="0022539E">
        <w:rPr>
          <w:lang w:val="en-US"/>
        </w:rPr>
        <w:t xml:space="preserve"> do like this paragraph in principle but </w:t>
      </w:r>
      <w:proofErr w:type="spellStart"/>
      <w:r w:rsidRPr="0022539E">
        <w:rPr>
          <w:lang w:val="en-US"/>
        </w:rPr>
        <w:t>i</w:t>
      </w:r>
      <w:proofErr w:type="spellEnd"/>
      <w:r w:rsidRPr="0022539E">
        <w:rPr>
          <w:lang w:val="en-US"/>
        </w:rPr>
        <w:t xml:space="preserve"> provide a slightly altered phrasing, because I would like to</w:t>
      </w:r>
      <w:r>
        <w:rPr>
          <w:rStyle w:val="CommentReference"/>
        </w:rPr>
        <w:annotationRef/>
      </w:r>
    </w:p>
    <w:p w14:paraId="544B39A5" w14:textId="6B6E3B2B" w:rsidR="00843A7D" w:rsidRPr="0022539E" w:rsidRDefault="00843A7D">
      <w:pPr>
        <w:pStyle w:val="CommentText"/>
        <w:rPr>
          <w:lang w:val="en-US"/>
        </w:rPr>
      </w:pPr>
      <w:r w:rsidRPr="0022539E">
        <w:rPr>
          <w:lang w:val="en-US"/>
        </w:rPr>
        <w:t>- make it clearer how we get to the DMRs</w:t>
      </w:r>
    </w:p>
    <w:p w14:paraId="724AC454" w14:textId="07653460" w:rsidR="00843A7D" w:rsidRPr="0022539E" w:rsidRDefault="00843A7D">
      <w:pPr>
        <w:pStyle w:val="CommentText"/>
        <w:rPr>
          <w:lang w:val="en-US"/>
        </w:rPr>
      </w:pPr>
      <w:r w:rsidRPr="0022539E">
        <w:rPr>
          <w:lang w:val="en-US"/>
        </w:rPr>
        <w:t>- make it clear that we do not claim to infer any type of ontogeny from the methylomes, but rather observer that populations which are on the same development trajectory have similar methylomes</w:t>
      </w:r>
    </w:p>
  </w:comment>
  <w:comment w:id="71" w:author="Stephen Kraemer" w:date="2020-12-23T10:19:00Z" w:initials="SK">
    <w:p w14:paraId="64CF3006" w14:textId="4DD79681" w:rsidR="00843A7D" w:rsidRPr="0022539E" w:rsidRDefault="00843A7D">
      <w:pPr>
        <w:pStyle w:val="CommentText"/>
        <w:rPr>
          <w:lang w:val="en-US"/>
        </w:rPr>
      </w:pPr>
      <w:r w:rsidRPr="0022539E">
        <w:rPr>
          <w:lang w:val="en-US"/>
        </w:rPr>
        <w:t>what is the plan for the missing supplementary tables?</w:t>
      </w:r>
      <w:r>
        <w:rPr>
          <w:rStyle w:val="CommentReference"/>
        </w:rPr>
        <w:annotationRef/>
      </w:r>
    </w:p>
    <w:p w14:paraId="26994D6C" w14:textId="4D87D36F" w:rsidR="00843A7D" w:rsidRPr="0022539E" w:rsidRDefault="00843A7D">
      <w:pPr>
        <w:pStyle w:val="CommentText"/>
        <w:rPr>
          <w:lang w:val="en-US"/>
        </w:rPr>
      </w:pPr>
    </w:p>
  </w:comment>
  <w:comment w:id="108" w:author=" " w:date="2020-12-27T14:50:00Z" w:initials="MOU">
    <w:p w14:paraId="5D77E8C1" w14:textId="34B0AD71" w:rsidR="00843A7D" w:rsidRPr="00E71E1B" w:rsidRDefault="00843A7D">
      <w:pPr>
        <w:pStyle w:val="CommentText"/>
        <w:rPr>
          <w:lang w:val="en-US"/>
        </w:rPr>
      </w:pPr>
      <w:r>
        <w:rPr>
          <w:rStyle w:val="CommentReference"/>
        </w:rPr>
        <w:annotationRef/>
      </w:r>
      <w:r w:rsidRPr="00E71E1B">
        <w:rPr>
          <w:lang w:val="en-US"/>
        </w:rPr>
        <w:t xml:space="preserve">I would </w:t>
      </w:r>
      <w:r>
        <w:rPr>
          <w:lang w:val="en-US"/>
        </w:rPr>
        <w:t>label the cluster also like this in the figure</w:t>
      </w:r>
    </w:p>
  </w:comment>
  <w:comment w:id="127" w:author="Daniel Lipka" w:date="2020-12-30T21:54:00Z" w:initials="d">
    <w:p w14:paraId="7486B4B7" w14:textId="77777777" w:rsidR="009036DA" w:rsidRDefault="009036DA">
      <w:pPr>
        <w:pStyle w:val="CommentText"/>
      </w:pPr>
      <w:r>
        <w:rPr>
          <w:rStyle w:val="CommentReference"/>
        </w:rPr>
        <w:annotationRef/>
      </w:r>
      <w:r>
        <w:t xml:space="preserve">Matthias </w:t>
      </w:r>
      <w:proofErr w:type="spellStart"/>
      <w:r>
        <w:t>commented</w:t>
      </w:r>
      <w:proofErr w:type="spellEnd"/>
      <w:r>
        <w:t>:</w:t>
      </w:r>
    </w:p>
    <w:p w14:paraId="3695E6CA" w14:textId="77777777" w:rsidR="009036DA" w:rsidRDefault="009036DA">
      <w:pPr>
        <w:pStyle w:val="CommentText"/>
      </w:pPr>
    </w:p>
    <w:p w14:paraId="598C3BEF" w14:textId="5F24C68B" w:rsidR="009036DA" w:rsidRPr="001D5489" w:rsidRDefault="009036DA" w:rsidP="009036DA">
      <w:pPr>
        <w:pStyle w:val="CommentText"/>
        <w:rPr>
          <w:lang w:val="en-US"/>
        </w:rPr>
      </w:pPr>
      <w:r w:rsidRPr="009036DA">
        <w:rPr>
          <w:lang w:val="en-US"/>
        </w:rPr>
        <w:t>„</w:t>
      </w:r>
      <w:r w:rsidRPr="001D5489">
        <w:rPr>
          <w:lang w:val="en-US"/>
        </w:rPr>
        <w:t xml:space="preserve">With the presented data it cannot be excluded that there </w:t>
      </w:r>
      <w:r>
        <w:rPr>
          <w:lang w:val="en-US"/>
        </w:rPr>
        <w:t xml:space="preserve">is simply more heterogeneity in the </w:t>
      </w:r>
      <w:proofErr w:type="spellStart"/>
      <w:r>
        <w:rPr>
          <w:lang w:val="en-US"/>
        </w:rPr>
        <w:t>cMoP</w:t>
      </w:r>
      <w:proofErr w:type="spellEnd"/>
      <w:r>
        <w:rPr>
          <w:lang w:val="en-US"/>
        </w:rPr>
        <w:t xml:space="preserve"> groups and hence less DE genes are identified. Something like a PCA might be better suited to make this point</w:t>
      </w:r>
      <w:r>
        <w:rPr>
          <w:lang w:val="en-US"/>
        </w:rPr>
        <w:t>.”</w:t>
      </w:r>
    </w:p>
    <w:p w14:paraId="69F90D15" w14:textId="73E42BDE" w:rsidR="009036DA" w:rsidRPr="009036DA" w:rsidRDefault="009036DA">
      <w:pPr>
        <w:pStyle w:val="CommentText"/>
        <w:rPr>
          <w:lang w:val="en-US"/>
        </w:rPr>
      </w:pPr>
    </w:p>
  </w:comment>
  <w:comment w:id="129" w:author="Stephen Kraemer" w:date="2020-12-23T11:28:00Z" w:initials="SK">
    <w:p w14:paraId="3B6B1096" w14:textId="3C94DBCE" w:rsidR="00843A7D" w:rsidRPr="0022539E" w:rsidRDefault="00843A7D" w:rsidP="5B886884">
      <w:pPr>
        <w:pStyle w:val="CommentText"/>
        <w:rPr>
          <w:lang w:val="en-US"/>
        </w:rPr>
      </w:pPr>
      <w:r w:rsidRPr="0022539E">
        <w:rPr>
          <w:lang w:val="en-US"/>
        </w:rPr>
        <w:t xml:space="preserve">1. "unbiased" is a fuzzy term, perhaps "unsupervised hierarchical clustering"? </w:t>
      </w:r>
      <w:r>
        <w:rPr>
          <w:rStyle w:val="CommentReference"/>
        </w:rPr>
        <w:annotationRef/>
      </w:r>
    </w:p>
    <w:p w14:paraId="40959B81" w14:textId="3F350CC7" w:rsidR="00843A7D" w:rsidRPr="0022539E" w:rsidRDefault="00843A7D" w:rsidP="5B886884">
      <w:pPr>
        <w:pStyle w:val="CommentText"/>
        <w:rPr>
          <w:lang w:val="en-US"/>
        </w:rPr>
      </w:pPr>
    </w:p>
  </w:comment>
  <w:comment w:id="128" w:author="Daniel Lipka" w:date="2020-12-30T21:55:00Z" w:initials="d">
    <w:p w14:paraId="3D2F89CF" w14:textId="77777777" w:rsidR="009036DA" w:rsidRDefault="009036DA">
      <w:pPr>
        <w:pStyle w:val="CommentText"/>
      </w:pPr>
      <w:r>
        <w:rPr>
          <w:rStyle w:val="CommentReference"/>
        </w:rPr>
        <w:annotationRef/>
      </w:r>
      <w:r>
        <w:t xml:space="preserve">Matthias </w:t>
      </w:r>
      <w:proofErr w:type="spellStart"/>
      <w:r>
        <w:t>commented</w:t>
      </w:r>
      <w:proofErr w:type="spellEnd"/>
      <w:r>
        <w:t xml:space="preserve">: </w:t>
      </w:r>
    </w:p>
    <w:p w14:paraId="17AA30BB" w14:textId="77777777" w:rsidR="009036DA" w:rsidRDefault="009036DA">
      <w:pPr>
        <w:pStyle w:val="CommentText"/>
      </w:pPr>
    </w:p>
    <w:p w14:paraId="16F288B0" w14:textId="5DC3B1C0" w:rsidR="009036DA" w:rsidRPr="009036DA" w:rsidRDefault="009036DA">
      <w:pPr>
        <w:pStyle w:val="CommentText"/>
        <w:rPr>
          <w:lang w:val="en-US"/>
        </w:rPr>
      </w:pPr>
      <w:r w:rsidRPr="009036DA">
        <w:rPr>
          <w:lang w:val="en-US"/>
        </w:rPr>
        <w:t>„</w:t>
      </w:r>
      <w:r w:rsidRPr="00382E87">
        <w:rPr>
          <w:lang w:val="en-US"/>
        </w:rPr>
        <w:t xml:space="preserve">Haven’t found any description </w:t>
      </w:r>
      <w:r>
        <w:rPr>
          <w:lang w:val="en-US"/>
        </w:rPr>
        <w:t xml:space="preserve">how this was done; what was the input, how was clustering performed? With the very long between replicate distances and the short between group distances I would be a bit concerned about the stability of the </w:t>
      </w:r>
      <w:proofErr w:type="gramStart"/>
      <w:r>
        <w:rPr>
          <w:lang w:val="en-US"/>
        </w:rPr>
        <w:t>clustering.</w:t>
      </w:r>
      <w:r w:rsidRPr="009036DA">
        <w:rPr>
          <w:lang w:val="en-US"/>
        </w:rPr>
        <w:t>“</w:t>
      </w:r>
      <w:proofErr w:type="gramEnd"/>
    </w:p>
  </w:comment>
  <w:comment w:id="130" w:author="Stephen Kraemer" w:date="2020-12-23T17:30:00Z" w:initials="SK">
    <w:p w14:paraId="128D1005" w14:textId="1A536B69" w:rsidR="00843A7D" w:rsidRPr="0022539E" w:rsidRDefault="00843A7D">
      <w:pPr>
        <w:pStyle w:val="CommentText"/>
        <w:rPr>
          <w:lang w:val="en-US"/>
        </w:rPr>
      </w:pPr>
      <w:r w:rsidRPr="0022539E">
        <w:rPr>
          <w:lang w:val="en-US"/>
        </w:rPr>
        <w:t>1. The distance metric of the dendrogram should be labeled</w:t>
      </w:r>
      <w:r>
        <w:rPr>
          <w:rStyle w:val="CommentReference"/>
        </w:rPr>
        <w:annotationRef/>
      </w:r>
    </w:p>
    <w:p w14:paraId="4EAB3F3A" w14:textId="0E7B42E9" w:rsidR="00843A7D" w:rsidRPr="0022539E" w:rsidRDefault="00843A7D">
      <w:pPr>
        <w:pStyle w:val="CommentText"/>
        <w:rPr>
          <w:lang w:val="en-US"/>
        </w:rPr>
      </w:pPr>
    </w:p>
    <w:p w14:paraId="6069D978" w14:textId="6C72B9F0" w:rsidR="00843A7D" w:rsidRPr="0022539E" w:rsidRDefault="00843A7D">
      <w:pPr>
        <w:pStyle w:val="CommentText"/>
        <w:rPr>
          <w:lang w:val="en-US"/>
        </w:rPr>
      </w:pPr>
      <w:r w:rsidRPr="0022539E">
        <w:rPr>
          <w:lang w:val="en-US"/>
        </w:rPr>
        <w:t xml:space="preserve">2. Optional: I think this is a really nice figure - and it could relatively easily be made more convincing to a bioinformatics-primed reader: consider showing the underlying distance matrix as a heatmap, this would make this figure even more convincing. Without investing in robustness analysis of such a clustering approach, one cannot assume that the clustering is stable, </w:t>
      </w:r>
      <w:proofErr w:type="spellStart"/>
      <w:proofErr w:type="gramStart"/>
      <w:r w:rsidRPr="0022539E">
        <w:rPr>
          <w:lang w:val="en-US"/>
        </w:rPr>
        <w:t>ie</w:t>
      </w:r>
      <w:proofErr w:type="spellEnd"/>
      <w:proofErr w:type="gramEnd"/>
      <w:r w:rsidRPr="0022539E">
        <w:rPr>
          <w:lang w:val="en-US"/>
        </w:rPr>
        <w:t xml:space="preserve"> would not change if another replicates was added. </w:t>
      </w:r>
      <w:proofErr w:type="gramStart"/>
      <w:r w:rsidRPr="0022539E">
        <w:rPr>
          <w:lang w:val="en-US"/>
        </w:rPr>
        <w:t>If</w:t>
      </w:r>
      <w:proofErr w:type="gramEnd"/>
      <w:r w:rsidRPr="0022539E">
        <w:rPr>
          <w:lang w:val="en-US"/>
        </w:rPr>
        <w:t xml:space="preserve"> however the underlying distance matrix has a very clearly pattern, robustness analysis is not considered necessary.</w:t>
      </w:r>
    </w:p>
  </w:comment>
  <w:comment w:id="138" w:author=" " w:date="2020-12-27T15:02:00Z" w:initials="MOU">
    <w:p w14:paraId="7A962E1C" w14:textId="7F10AA4E" w:rsidR="00843A7D" w:rsidRPr="00E71E1B" w:rsidRDefault="00843A7D">
      <w:pPr>
        <w:pStyle w:val="CommentText"/>
        <w:rPr>
          <w:lang w:val="en-US"/>
        </w:rPr>
      </w:pPr>
      <w:r>
        <w:rPr>
          <w:rStyle w:val="CommentReference"/>
        </w:rPr>
        <w:annotationRef/>
      </w:r>
      <w:proofErr w:type="gramStart"/>
      <w:r w:rsidRPr="00E71E1B">
        <w:rPr>
          <w:lang w:val="en-US"/>
        </w:rPr>
        <w:t>Also</w:t>
      </w:r>
      <w:proofErr w:type="gramEnd"/>
      <w:r w:rsidRPr="00E71E1B">
        <w:rPr>
          <w:lang w:val="en-US"/>
        </w:rPr>
        <w:t xml:space="preserve"> </w:t>
      </w:r>
      <w:r>
        <w:rPr>
          <w:lang w:val="en-US"/>
        </w:rPr>
        <w:t xml:space="preserve">here I would label the clusters with e.g. </w:t>
      </w:r>
      <w:proofErr w:type="spellStart"/>
      <w:r>
        <w:rPr>
          <w:lang w:val="en-US"/>
        </w:rPr>
        <w:t>cDC</w:t>
      </w:r>
      <w:proofErr w:type="spellEnd"/>
      <w:r>
        <w:rPr>
          <w:lang w:val="en-US"/>
        </w:rPr>
        <w:t xml:space="preserve"> cluster, etc. It is much easier to get the point…</w:t>
      </w:r>
    </w:p>
  </w:comment>
  <w:comment w:id="139" w:author="Daniel Lipka" w:date="2020-12-30T21:56:00Z" w:initials="d">
    <w:p w14:paraId="2A1D1FC6" w14:textId="77777777" w:rsidR="009036DA" w:rsidRDefault="009036DA">
      <w:pPr>
        <w:pStyle w:val="CommentText"/>
      </w:pPr>
      <w:r>
        <w:rPr>
          <w:rStyle w:val="CommentReference"/>
        </w:rPr>
        <w:annotationRef/>
      </w:r>
      <w:r>
        <w:t xml:space="preserve">Matthias </w:t>
      </w:r>
      <w:proofErr w:type="spellStart"/>
      <w:r>
        <w:t>commented</w:t>
      </w:r>
      <w:proofErr w:type="spellEnd"/>
      <w:r>
        <w:t>:</w:t>
      </w:r>
    </w:p>
    <w:p w14:paraId="0091068C" w14:textId="77777777" w:rsidR="009036DA" w:rsidRDefault="009036DA">
      <w:pPr>
        <w:pStyle w:val="CommentText"/>
      </w:pPr>
    </w:p>
    <w:p w14:paraId="06F16806" w14:textId="7098897C" w:rsidR="009036DA" w:rsidRPr="00933DFC" w:rsidRDefault="009036DA" w:rsidP="009036DA">
      <w:pPr>
        <w:pStyle w:val="CommentText"/>
        <w:rPr>
          <w:lang w:val="en-US"/>
        </w:rPr>
      </w:pPr>
      <w:r w:rsidRPr="009036DA">
        <w:rPr>
          <w:lang w:val="en-US"/>
        </w:rPr>
        <w:t>„</w:t>
      </w:r>
      <w:r w:rsidRPr="00933DFC">
        <w:rPr>
          <w:lang w:val="en-US"/>
        </w:rPr>
        <w:t>Again, I haven’t found the methods description for this analysis</w:t>
      </w:r>
      <w:r>
        <w:rPr>
          <w:lang w:val="en-US"/>
        </w:rPr>
        <w:t>”</w:t>
      </w:r>
    </w:p>
    <w:p w14:paraId="3ABD2B32" w14:textId="76305AFC" w:rsidR="009036DA" w:rsidRPr="009036DA" w:rsidRDefault="009036DA">
      <w:pPr>
        <w:pStyle w:val="CommentText"/>
        <w:rPr>
          <w:lang w:val="en-US"/>
        </w:rPr>
      </w:pPr>
    </w:p>
  </w:comment>
  <w:comment w:id="145" w:author=" " w:date="2020-12-28T10:13:00Z" w:initials="MOU">
    <w:p w14:paraId="28008CA7" w14:textId="636D2C54" w:rsidR="00843A7D" w:rsidRPr="00904F0E" w:rsidRDefault="00843A7D">
      <w:pPr>
        <w:pStyle w:val="CommentText"/>
        <w:rPr>
          <w:lang w:val="en-US"/>
        </w:rPr>
      </w:pPr>
      <w:r>
        <w:rPr>
          <w:rStyle w:val="CommentReference"/>
        </w:rPr>
        <w:annotationRef/>
      </w:r>
      <w:r>
        <w:rPr>
          <w:lang w:val="en-US"/>
        </w:rPr>
        <w:t xml:space="preserve">This is not 100% true for MPP2 (see also </w:t>
      </w:r>
      <w:proofErr w:type="spellStart"/>
      <w:r>
        <w:rPr>
          <w:lang w:val="en-US"/>
        </w:rPr>
        <w:t>Pietras</w:t>
      </w:r>
      <w:proofErr w:type="spellEnd"/>
      <w:r>
        <w:rPr>
          <w:lang w:val="en-US"/>
        </w:rPr>
        <w:t xml:space="preserve"> et al 2015; Rodriguez-Fraticelli et al 2018</w:t>
      </w:r>
      <w:proofErr w:type="gramStart"/>
      <w:r>
        <w:rPr>
          <w:lang w:val="en-US"/>
        </w:rPr>
        <w:t>)..</w:t>
      </w:r>
      <w:proofErr w:type="gramEnd"/>
    </w:p>
  </w:comment>
  <w:comment w:id="146" w:author=" " w:date="2020-12-28T10:35:00Z" w:initials="MOU">
    <w:p w14:paraId="6B8215C2" w14:textId="0A09A7A2" w:rsidR="00843A7D" w:rsidRPr="00D341BA" w:rsidRDefault="00843A7D">
      <w:pPr>
        <w:pStyle w:val="CommentText"/>
        <w:rPr>
          <w:lang w:val="en-US"/>
        </w:rPr>
      </w:pPr>
      <w:r>
        <w:rPr>
          <w:rStyle w:val="CommentReference"/>
        </w:rPr>
        <w:annotationRef/>
      </w:r>
      <w:r w:rsidRPr="00D341BA">
        <w:rPr>
          <w:lang w:val="en-US"/>
        </w:rPr>
        <w:t xml:space="preserve">I would mention the </w:t>
      </w:r>
      <w:r>
        <w:rPr>
          <w:lang w:val="en-US"/>
        </w:rPr>
        <w:t>differentiation bias. MPP3: myeloid primed. MPP4 lymphoid primed</w:t>
      </w:r>
    </w:p>
  </w:comment>
  <w:comment w:id="147" w:author=" " w:date="2020-12-28T10:17:00Z" w:initials="MOU">
    <w:p w14:paraId="000F3242" w14:textId="396E7B9A" w:rsidR="00843A7D" w:rsidRPr="00904F0E" w:rsidRDefault="00843A7D">
      <w:pPr>
        <w:pStyle w:val="CommentText"/>
        <w:rPr>
          <w:lang w:val="en-US"/>
        </w:rPr>
      </w:pPr>
      <w:r>
        <w:rPr>
          <w:rStyle w:val="CommentReference"/>
        </w:rPr>
        <w:annotationRef/>
      </w:r>
      <w:r w:rsidRPr="00904F0E">
        <w:rPr>
          <w:lang w:val="en-US"/>
        </w:rPr>
        <w:t>W</w:t>
      </w:r>
      <w:r>
        <w:rPr>
          <w:lang w:val="en-US"/>
        </w:rPr>
        <w:t>as</w:t>
      </w:r>
      <w:r w:rsidRPr="00904F0E">
        <w:rPr>
          <w:lang w:val="en-US"/>
        </w:rPr>
        <w:t xml:space="preserve"> MPP3 in</w:t>
      </w:r>
      <w:r>
        <w:rPr>
          <w:lang w:val="en-US"/>
        </w:rPr>
        <w:t>creased in Dnmt1c/chip? I would also show the FACS plot of MPP3-MPP4 gating.</w:t>
      </w:r>
    </w:p>
  </w:comment>
  <w:comment w:id="148" w:author=" " w:date="2020-12-28T10:49:00Z" w:initials="MOU">
    <w:p w14:paraId="283FD848" w14:textId="697072F7" w:rsidR="00843A7D" w:rsidRPr="00AB4FFC" w:rsidRDefault="00843A7D">
      <w:pPr>
        <w:pStyle w:val="CommentText"/>
        <w:rPr>
          <w:lang w:val="en-US"/>
        </w:rPr>
      </w:pPr>
      <w:r>
        <w:rPr>
          <w:rStyle w:val="CommentReference"/>
        </w:rPr>
        <w:annotationRef/>
      </w:r>
      <w:r w:rsidRPr="00AB4FFC">
        <w:rPr>
          <w:lang w:val="en-US"/>
        </w:rPr>
        <w:t>And prefer to generate eryt</w:t>
      </w:r>
      <w:r>
        <w:rPr>
          <w:lang w:val="en-US"/>
        </w:rPr>
        <w:t>hroid cells, which have in our data the lowest methylation levels…???</w:t>
      </w:r>
    </w:p>
  </w:comment>
  <w:comment w:id="150" w:author=" " w:date="2020-12-28T10:50:00Z" w:initials="MOU">
    <w:p w14:paraId="58443306" w14:textId="42C52F09" w:rsidR="00843A7D" w:rsidRPr="00AB4FFC" w:rsidRDefault="00843A7D">
      <w:pPr>
        <w:pStyle w:val="CommentText"/>
        <w:rPr>
          <w:lang w:val="en-US"/>
        </w:rPr>
      </w:pPr>
      <w:r>
        <w:rPr>
          <w:rStyle w:val="CommentReference"/>
        </w:rPr>
        <w:annotationRef/>
      </w:r>
      <w:r w:rsidRPr="00AB4FFC">
        <w:rPr>
          <w:lang w:val="en-US"/>
        </w:rPr>
        <w:t>Where is this ratio from?</w:t>
      </w:r>
    </w:p>
  </w:comment>
  <w:comment w:id="151" w:author=" " w:date="2020-12-28T10:25:00Z" w:initials="MOU">
    <w:p w14:paraId="2BBAEA33" w14:textId="77777777" w:rsidR="00843A7D" w:rsidRDefault="00843A7D">
      <w:pPr>
        <w:pStyle w:val="CommentText"/>
        <w:rPr>
          <w:lang w:val="en-US"/>
        </w:rPr>
      </w:pPr>
      <w:r>
        <w:rPr>
          <w:rStyle w:val="CommentReference"/>
        </w:rPr>
        <w:annotationRef/>
      </w:r>
      <w:r w:rsidRPr="00911D76">
        <w:rPr>
          <w:lang w:val="en-US"/>
        </w:rPr>
        <w:t xml:space="preserve">Does this not mean that DCs </w:t>
      </w:r>
      <w:r>
        <w:rPr>
          <w:lang w:val="en-US"/>
        </w:rPr>
        <w:t>can originate from the two independent differentiation routes? Via a myeloid (MPP3) and a lymphoid (MPP4) differentiation route???</w:t>
      </w:r>
    </w:p>
    <w:p w14:paraId="2E781B5A" w14:textId="1F47E028" w:rsidR="00843A7D" w:rsidRPr="00911D76" w:rsidRDefault="00843A7D">
      <w:pPr>
        <w:pStyle w:val="CommentText"/>
        <w:rPr>
          <w:lang w:val="en-US"/>
        </w:rPr>
      </w:pPr>
      <w:r>
        <w:rPr>
          <w:lang w:val="en-US"/>
        </w:rPr>
        <w:t>As a reviewer I would definitely ask for a later time point</w:t>
      </w:r>
    </w:p>
  </w:comment>
  <w:comment w:id="152" w:author=" " w:date="2020-12-28T10:29:00Z" w:initials="MOU">
    <w:p w14:paraId="37D0AD35" w14:textId="19CD7093" w:rsidR="00843A7D" w:rsidRPr="00911D76" w:rsidRDefault="00843A7D">
      <w:pPr>
        <w:pStyle w:val="CommentText"/>
        <w:rPr>
          <w:lang w:val="en-US"/>
        </w:rPr>
      </w:pPr>
      <w:r>
        <w:rPr>
          <w:rStyle w:val="CommentReference"/>
        </w:rPr>
        <w:annotationRef/>
      </w:r>
      <w:r w:rsidRPr="00911D76">
        <w:rPr>
          <w:lang w:val="en-US"/>
        </w:rPr>
        <w:t>The ratio MPP3:MPP</w:t>
      </w:r>
      <w:r>
        <w:rPr>
          <w:lang w:val="en-US"/>
        </w:rPr>
        <w:t>4</w:t>
      </w:r>
      <w:r w:rsidRPr="00911D76">
        <w:rPr>
          <w:lang w:val="en-US"/>
        </w:rPr>
        <w:t xml:space="preserve"> </w:t>
      </w:r>
      <w:r>
        <w:rPr>
          <w:lang w:val="en-US"/>
        </w:rPr>
        <w:t xml:space="preserve">(5:30) might give this phenotype… How does it look if you transplant the same number of cells? </w:t>
      </w:r>
    </w:p>
  </w:comment>
  <w:comment w:id="153" w:author="Stephen Kraemer" w:date="2020-12-23T09:28:00Z" w:initials="SK">
    <w:p w14:paraId="27A780CD" w14:textId="61708953" w:rsidR="00843A7D" w:rsidRPr="0022539E" w:rsidRDefault="00843A7D" w:rsidP="20C7603B">
      <w:pPr>
        <w:pStyle w:val="CommentText"/>
        <w:rPr>
          <w:lang w:val="en-US"/>
        </w:rPr>
      </w:pPr>
      <w:r w:rsidRPr="0022539E">
        <w:rPr>
          <w:lang w:val="en-US"/>
        </w:rPr>
        <w:t xml:space="preserve">is it intentional that this is "MPPs" without specifying a specific MPP population? This could perhaps be made </w:t>
      </w:r>
      <w:proofErr w:type="gramStart"/>
      <w:r w:rsidRPr="0022539E">
        <w:rPr>
          <w:lang w:val="en-US"/>
        </w:rPr>
        <w:t>more clear</w:t>
      </w:r>
      <w:proofErr w:type="gramEnd"/>
      <w:r w:rsidRPr="0022539E">
        <w:rPr>
          <w:lang w:val="en-US"/>
        </w:rPr>
        <w:t xml:space="preserve"> by writing "from all MPPs"</w:t>
      </w:r>
      <w:r>
        <w:rPr>
          <w:rStyle w:val="CommentReference"/>
        </w:rPr>
        <w:annotationRef/>
      </w:r>
      <w:r>
        <w:rPr>
          <w:rStyle w:val="CommentReference"/>
        </w:rPr>
        <w:annotationRef/>
      </w:r>
    </w:p>
  </w:comment>
  <w:comment w:id="154" w:author=" " w:date="2020-12-28T10:57:00Z" w:initials="MOU">
    <w:p w14:paraId="2A9CD78F" w14:textId="782E8040" w:rsidR="00843A7D" w:rsidRPr="00A224B4" w:rsidRDefault="00843A7D">
      <w:pPr>
        <w:pStyle w:val="CommentText"/>
        <w:rPr>
          <w:lang w:val="en-US"/>
        </w:rPr>
      </w:pPr>
      <w:r>
        <w:rPr>
          <w:rStyle w:val="CommentReference"/>
        </w:rPr>
        <w:annotationRef/>
      </w:r>
      <w:r w:rsidRPr="00A224B4">
        <w:rPr>
          <w:lang w:val="en-US"/>
        </w:rPr>
        <w:t xml:space="preserve">nice </w:t>
      </w:r>
      <w:r>
        <w:sym w:font="Wingdings" w:char="F04A"/>
      </w:r>
    </w:p>
  </w:comment>
  <w:comment w:id="156" w:author=" " w:date="2020-12-28T11:43:00Z" w:initials="MOU">
    <w:p w14:paraId="42E6441F" w14:textId="519A524F" w:rsidR="00843A7D" w:rsidRPr="00A224B4" w:rsidRDefault="00843A7D">
      <w:pPr>
        <w:pStyle w:val="CommentText"/>
        <w:rPr>
          <w:lang w:val="en-US"/>
        </w:rPr>
      </w:pPr>
      <w:r>
        <w:rPr>
          <w:rStyle w:val="CommentReference"/>
        </w:rPr>
        <w:annotationRef/>
      </w:r>
      <w:r w:rsidRPr="00A224B4">
        <w:rPr>
          <w:lang w:val="en-US"/>
        </w:rPr>
        <w:t>cool</w:t>
      </w:r>
    </w:p>
  </w:comment>
  <w:comment w:id="159" w:author=" " w:date="2020-12-28T12:01:00Z" w:initials="MOU">
    <w:p w14:paraId="303FBAEB" w14:textId="77777777" w:rsidR="00843A7D" w:rsidRDefault="00843A7D" w:rsidP="00A224B4">
      <w:pPr>
        <w:rPr>
          <w:rFonts w:cstheme="minorHAnsi"/>
          <w:color w:val="000000" w:themeColor="text1"/>
          <w:lang w:val="en-US"/>
        </w:rPr>
      </w:pPr>
      <w:r>
        <w:rPr>
          <w:rStyle w:val="CommentReference"/>
        </w:rPr>
        <w:annotationRef/>
      </w:r>
      <w:r>
        <w:rPr>
          <w:rFonts w:cstheme="minorHAnsi"/>
          <w:color w:val="000000" w:themeColor="text1"/>
          <w:lang w:val="en-US"/>
        </w:rPr>
        <w:t xml:space="preserve">Nice </w:t>
      </w:r>
      <w:r w:rsidRPr="0081776D">
        <w:rPr>
          <w:rFonts w:cstheme="minorHAnsi"/>
          <w:color w:val="000000" w:themeColor="text1"/>
          <w:lang w:val="en-US"/>
        </w:rPr>
        <w:sym w:font="Wingdings" w:char="F04A"/>
      </w:r>
      <w:r>
        <w:rPr>
          <w:rFonts w:cstheme="minorHAnsi"/>
          <w:color w:val="000000" w:themeColor="text1"/>
          <w:lang w:val="en-US"/>
        </w:rPr>
        <w:t xml:space="preserve"> </w:t>
      </w:r>
    </w:p>
    <w:p w14:paraId="5F6F4EB7" w14:textId="2822DD4A" w:rsidR="00843A7D" w:rsidRPr="0081776D" w:rsidRDefault="00843A7D" w:rsidP="00A224B4">
      <w:pPr>
        <w:rPr>
          <w:rFonts w:eastAsia="Times New Roman" w:cstheme="minorHAnsi"/>
          <w:color w:val="000000" w:themeColor="text1"/>
          <w:sz w:val="21"/>
          <w:szCs w:val="21"/>
          <w:shd w:val="clear" w:color="auto" w:fill="FFFFFF"/>
          <w:lang w:val="en-US"/>
        </w:rPr>
      </w:pPr>
      <w:r w:rsidRPr="0081776D">
        <w:rPr>
          <w:rFonts w:cstheme="minorHAnsi"/>
          <w:color w:val="000000" w:themeColor="text1"/>
          <w:lang w:val="en-US"/>
        </w:rPr>
        <w:t xml:space="preserve">Did you try to </w:t>
      </w:r>
      <w:r>
        <w:rPr>
          <w:rFonts w:cstheme="minorHAnsi"/>
          <w:color w:val="000000" w:themeColor="text1"/>
          <w:lang w:val="en-US"/>
        </w:rPr>
        <w:t>cure</w:t>
      </w:r>
      <w:r w:rsidRPr="0081776D">
        <w:rPr>
          <w:rFonts w:cstheme="minorHAnsi"/>
          <w:color w:val="000000" w:themeColor="text1"/>
          <w:lang w:val="en-US"/>
        </w:rPr>
        <w:t xml:space="preserve"> prist</w:t>
      </w:r>
      <w:r>
        <w:rPr>
          <w:rFonts w:cstheme="minorHAnsi"/>
          <w:color w:val="000000" w:themeColor="text1"/>
          <w:lang w:val="en-US"/>
        </w:rPr>
        <w:t>a</w:t>
      </w:r>
      <w:r w:rsidRPr="0081776D">
        <w:rPr>
          <w:rFonts w:cstheme="minorHAnsi"/>
          <w:color w:val="000000" w:themeColor="text1"/>
          <w:lang w:val="en-US"/>
        </w:rPr>
        <w:t xml:space="preserve">ne-treated mice with </w:t>
      </w:r>
      <w:proofErr w:type="spellStart"/>
      <w:r w:rsidRPr="0081776D">
        <w:rPr>
          <w:rFonts w:eastAsia="Times New Roman" w:cstheme="minorHAnsi"/>
          <w:color w:val="000000" w:themeColor="text1"/>
          <w:sz w:val="21"/>
          <w:szCs w:val="21"/>
          <w:shd w:val="clear" w:color="auto" w:fill="FFFFFF"/>
          <w:lang w:val="en-US"/>
        </w:rPr>
        <w:t>azacitidine</w:t>
      </w:r>
      <w:proofErr w:type="spellEnd"/>
      <w:r w:rsidRPr="0081776D">
        <w:rPr>
          <w:rFonts w:eastAsia="Times New Roman" w:cstheme="minorHAnsi"/>
          <w:color w:val="000000" w:themeColor="text1"/>
          <w:sz w:val="21"/>
          <w:szCs w:val="21"/>
          <w:shd w:val="clear" w:color="auto" w:fill="FFFFFF"/>
          <w:lang w:val="en-US"/>
        </w:rPr>
        <w:t xml:space="preserve"> or </w:t>
      </w:r>
      <w:r w:rsidRPr="0081776D">
        <w:rPr>
          <w:rFonts w:eastAsia="Times New Roman" w:cstheme="minorHAnsi"/>
          <w:bCs/>
          <w:color w:val="000000" w:themeColor="text1"/>
          <w:sz w:val="21"/>
          <w:szCs w:val="21"/>
          <w:shd w:val="clear" w:color="auto" w:fill="FFFFFF"/>
          <w:lang w:val="en-US"/>
        </w:rPr>
        <w:t>decitabine</w:t>
      </w:r>
      <w:r w:rsidRPr="0081776D">
        <w:rPr>
          <w:rFonts w:eastAsia="Times New Roman" w:cstheme="minorHAnsi"/>
          <w:color w:val="000000" w:themeColor="text1"/>
          <w:sz w:val="21"/>
          <w:szCs w:val="21"/>
          <w:shd w:val="clear" w:color="auto" w:fill="FFFFFF"/>
          <w:lang w:val="en-US"/>
        </w:rPr>
        <w:t>?</w:t>
      </w:r>
    </w:p>
    <w:p w14:paraId="6BF0A17A" w14:textId="5D1F7A5C" w:rsidR="00843A7D" w:rsidRPr="0081776D" w:rsidRDefault="00843A7D">
      <w:pPr>
        <w:pStyle w:val="CommentText"/>
        <w:rPr>
          <w:color w:val="000000" w:themeColor="text1"/>
          <w:lang w:val="en-US"/>
        </w:rPr>
      </w:pPr>
    </w:p>
  </w:comment>
  <w:comment w:id="161" w:author=" " w:date="2020-12-28T12:16:00Z" w:initials="MOU">
    <w:p w14:paraId="61A2A32C" w14:textId="77777777" w:rsidR="00843A7D" w:rsidRDefault="00843A7D">
      <w:pPr>
        <w:pStyle w:val="CommentText"/>
        <w:rPr>
          <w:lang w:val="en-US"/>
        </w:rPr>
      </w:pPr>
      <w:r>
        <w:rPr>
          <w:rStyle w:val="CommentReference"/>
        </w:rPr>
        <w:annotationRef/>
      </w:r>
      <w:r w:rsidRPr="009A281C">
        <w:rPr>
          <w:lang w:val="en-US"/>
        </w:rPr>
        <w:t xml:space="preserve">What are the corresponding </w:t>
      </w:r>
      <w:r>
        <w:rPr>
          <w:lang w:val="en-US"/>
        </w:rPr>
        <w:t>genes? I don’t get this. Myeloid and lymphoid genes?</w:t>
      </w:r>
    </w:p>
    <w:p w14:paraId="04116E62" w14:textId="05DE5202" w:rsidR="00843A7D" w:rsidRPr="009A281C" w:rsidRDefault="00843A7D">
      <w:pPr>
        <w:pStyle w:val="CommentText"/>
        <w:rPr>
          <w:lang w:val="en-US"/>
        </w:rPr>
      </w:pPr>
      <w:r>
        <w:rPr>
          <w:lang w:val="en-US"/>
        </w:rPr>
        <w:t>This is confusing because we mainly speak about loss of methylation during differentiation… And we did not identify a DC-specific gain of methylation cluster. I am a bit confused now… I think it is rather a reduced dynamic a methylation loss.</w:t>
      </w:r>
    </w:p>
  </w:comment>
  <w:comment w:id="162" w:author="Daniel Lipka" w:date="2020-12-30T22:05:00Z" w:initials="d">
    <w:p w14:paraId="44E7E814" w14:textId="4EABD7DE" w:rsidR="004448A2" w:rsidRPr="004448A2" w:rsidRDefault="004448A2">
      <w:pPr>
        <w:pStyle w:val="CommentText"/>
        <w:rPr>
          <w:lang w:val="en-US"/>
        </w:rPr>
      </w:pPr>
      <w:r>
        <w:rPr>
          <w:rStyle w:val="CommentReference"/>
        </w:rPr>
        <w:annotationRef/>
      </w:r>
      <w:r w:rsidRPr="004448A2">
        <w:rPr>
          <w:rStyle w:val="CommentReference"/>
          <w:lang w:val="en-US"/>
        </w:rPr>
        <w:t>This is indeed somehow different from what we’ve seen so far under physiological condi</w:t>
      </w:r>
      <w:r>
        <w:rPr>
          <w:rStyle w:val="CommentReference"/>
          <w:lang w:val="en-US"/>
        </w:rPr>
        <w:t xml:space="preserve">tions. I assume that what we observe here is a lack of silencing alternative lineage </w:t>
      </w:r>
      <w:proofErr w:type="spellStart"/>
      <w:r>
        <w:rPr>
          <w:rStyle w:val="CommentReference"/>
          <w:lang w:val="en-US"/>
        </w:rPr>
        <w:t>primings</w:t>
      </w:r>
      <w:proofErr w:type="spellEnd"/>
      <w:r>
        <w:rPr>
          <w:rStyle w:val="CommentReference"/>
          <w:lang w:val="en-US"/>
        </w:rPr>
        <w:t xml:space="preserve"> and thereby pushing the cells towards the wrong direction…</w:t>
      </w:r>
      <w:r>
        <w:rPr>
          <w:lang w:val="en-US"/>
        </w:rPr>
        <w:t xml:space="preserve"> </w:t>
      </w:r>
    </w:p>
  </w:comment>
  <w:comment w:id="163" w:author="Stephen Kraemer" w:date="2020-12-23T16:46:00Z" w:initials="SK">
    <w:p w14:paraId="493ABF85" w14:textId="2DA325FE" w:rsidR="00843A7D" w:rsidRPr="0022539E" w:rsidRDefault="00843A7D">
      <w:pPr>
        <w:pStyle w:val="CommentText"/>
        <w:rPr>
          <w:lang w:val="en-US"/>
        </w:rPr>
      </w:pPr>
      <w:r w:rsidRPr="0022539E">
        <w:rPr>
          <w:lang w:val="en-US"/>
        </w:rPr>
        <w:t xml:space="preserve">the lettering in the figure legends is lower case, but in the figures, it is Cell style, </w:t>
      </w:r>
      <w:proofErr w:type="spellStart"/>
      <w:proofErr w:type="gramStart"/>
      <w:r w:rsidRPr="0022539E">
        <w:rPr>
          <w:lang w:val="en-US"/>
        </w:rPr>
        <w:t>ie</w:t>
      </w:r>
      <w:proofErr w:type="spellEnd"/>
      <w:proofErr w:type="gramEnd"/>
      <w:r w:rsidRPr="0022539E">
        <w:rPr>
          <w:lang w:val="en-US"/>
        </w:rPr>
        <w:t xml:space="preserve"> upper case. Not sure if that is relevant at this stage though</w:t>
      </w:r>
      <w:r>
        <w:rPr>
          <w:rStyle w:val="CommentReference"/>
        </w:rPr>
        <w:annotationRef/>
      </w:r>
    </w:p>
  </w:comment>
  <w:comment w:id="173" w:author="Daniel Lipka" w:date="2020-12-30T21:58:00Z" w:initials="d">
    <w:p w14:paraId="5409B6B0" w14:textId="77777777" w:rsidR="009036DA" w:rsidRDefault="009036DA">
      <w:pPr>
        <w:pStyle w:val="CommentText"/>
      </w:pPr>
      <w:r>
        <w:rPr>
          <w:rStyle w:val="CommentReference"/>
        </w:rPr>
        <w:annotationRef/>
      </w:r>
      <w:r>
        <w:t xml:space="preserve">Matthias </w:t>
      </w:r>
      <w:proofErr w:type="spellStart"/>
      <w:r>
        <w:t>commented</w:t>
      </w:r>
      <w:proofErr w:type="spellEnd"/>
      <w:r>
        <w:t>:</w:t>
      </w:r>
    </w:p>
    <w:p w14:paraId="3B17E7E4" w14:textId="77777777" w:rsidR="009036DA" w:rsidRDefault="009036DA">
      <w:pPr>
        <w:pStyle w:val="CommentText"/>
      </w:pPr>
    </w:p>
    <w:p w14:paraId="3E9F53B1" w14:textId="59289B5F" w:rsidR="009036DA" w:rsidRPr="00382E87" w:rsidRDefault="009036DA" w:rsidP="009036DA">
      <w:pPr>
        <w:pStyle w:val="CommentText"/>
        <w:rPr>
          <w:lang w:val="en-US"/>
        </w:rPr>
      </w:pPr>
      <w:r w:rsidRPr="009036DA">
        <w:rPr>
          <w:lang w:val="en-US"/>
        </w:rPr>
        <w:t>„</w:t>
      </w:r>
      <w:r>
        <w:rPr>
          <w:lang w:val="en-US"/>
        </w:rPr>
        <w:t xml:space="preserve">use of </w:t>
      </w:r>
      <w:r w:rsidRPr="00382E87">
        <w:rPr>
          <w:lang w:val="en-US"/>
        </w:rPr>
        <w:t xml:space="preserve">red/green color scale is </w:t>
      </w:r>
      <w:r>
        <w:rPr>
          <w:lang w:val="en-US"/>
        </w:rPr>
        <w:t>discouraged by many journals</w:t>
      </w:r>
      <w:r>
        <w:rPr>
          <w:lang w:val="en-US"/>
        </w:rPr>
        <w:t>”</w:t>
      </w:r>
    </w:p>
    <w:p w14:paraId="678CAA23" w14:textId="015A8007" w:rsidR="009036DA" w:rsidRPr="009036DA" w:rsidRDefault="009036DA">
      <w:pPr>
        <w:pStyle w:val="CommentText"/>
        <w:rPr>
          <w:lang w:val="en-US"/>
        </w:rPr>
      </w:pPr>
    </w:p>
  </w:comment>
  <w:comment w:id="174" w:author=" " w:date="2020-12-28T12:35:00Z" w:initials="MOU">
    <w:p w14:paraId="10D934CB" w14:textId="5E18CBE0" w:rsidR="00843A7D" w:rsidRPr="00843A7D" w:rsidRDefault="00843A7D">
      <w:pPr>
        <w:pStyle w:val="CommentText"/>
        <w:rPr>
          <w:lang w:val="en-US"/>
        </w:rPr>
      </w:pPr>
      <w:r>
        <w:rPr>
          <w:rStyle w:val="CommentReference"/>
        </w:rPr>
        <w:annotationRef/>
      </w:r>
      <w:r w:rsidRPr="00843A7D">
        <w:rPr>
          <w:lang w:val="en-US"/>
        </w:rPr>
        <w:t>RNA?</w:t>
      </w:r>
    </w:p>
  </w:comment>
  <w:comment w:id="178" w:author="Daniel Lipka" w:date="2020-12-30T21:58:00Z" w:initials="d">
    <w:p w14:paraId="196BF508" w14:textId="77777777" w:rsidR="009036DA" w:rsidRDefault="009036DA">
      <w:pPr>
        <w:pStyle w:val="CommentText"/>
      </w:pPr>
      <w:r>
        <w:rPr>
          <w:rStyle w:val="CommentReference"/>
        </w:rPr>
        <w:annotationRef/>
      </w:r>
      <w:r>
        <w:t xml:space="preserve">Matthias </w:t>
      </w:r>
      <w:proofErr w:type="spellStart"/>
      <w:r>
        <w:t>commented</w:t>
      </w:r>
      <w:proofErr w:type="spellEnd"/>
      <w:r>
        <w:t>:</w:t>
      </w:r>
    </w:p>
    <w:p w14:paraId="76015479" w14:textId="77777777" w:rsidR="009036DA" w:rsidRDefault="009036DA">
      <w:pPr>
        <w:pStyle w:val="CommentText"/>
      </w:pPr>
    </w:p>
    <w:p w14:paraId="5E54976C" w14:textId="77777777" w:rsidR="009036DA" w:rsidRDefault="009036DA">
      <w:pPr>
        <w:pStyle w:val="CommentText"/>
        <w:rPr>
          <w:lang w:val="en-US"/>
        </w:rPr>
      </w:pPr>
      <w:r w:rsidRPr="009036DA">
        <w:rPr>
          <w:lang w:val="en-US"/>
        </w:rPr>
        <w:t>„w</w:t>
      </w:r>
      <w:r>
        <w:rPr>
          <w:lang w:val="en-US"/>
        </w:rPr>
        <w:t>h</w:t>
      </w:r>
      <w:r w:rsidRPr="009036DA">
        <w:rPr>
          <w:lang w:val="en-US"/>
        </w:rPr>
        <w:t xml:space="preserve">at </w:t>
      </w:r>
      <w:r>
        <w:rPr>
          <w:lang w:val="en-US"/>
        </w:rPr>
        <w:t>i</w:t>
      </w:r>
      <w:r w:rsidRPr="009036DA">
        <w:rPr>
          <w:lang w:val="en-US"/>
        </w:rPr>
        <w:t>s t</w:t>
      </w:r>
      <w:r>
        <w:rPr>
          <w:lang w:val="en-US"/>
        </w:rPr>
        <w:t>h</w:t>
      </w:r>
      <w:r w:rsidRPr="009036DA">
        <w:rPr>
          <w:lang w:val="en-US"/>
        </w:rPr>
        <w:t>e co</w:t>
      </w:r>
      <w:r>
        <w:rPr>
          <w:lang w:val="en-US"/>
        </w:rPr>
        <w:t>lor scale?”</w:t>
      </w:r>
    </w:p>
    <w:p w14:paraId="05DD7829" w14:textId="30022BBC" w:rsidR="009036DA" w:rsidRPr="009036DA" w:rsidRDefault="009036DA">
      <w:pPr>
        <w:pStyle w:val="CommentText"/>
        <w:rPr>
          <w:lang w:val="en-US"/>
        </w:rPr>
      </w:pPr>
    </w:p>
  </w:comment>
  <w:comment w:id="184" w:author="Stephen Kraemer" w:date="2020-12-23T17:32:00Z" w:initials="SK">
    <w:p w14:paraId="1E0741C0" w14:textId="05FA9DDB" w:rsidR="00843A7D" w:rsidRPr="0022539E" w:rsidRDefault="00843A7D">
      <w:pPr>
        <w:pStyle w:val="CommentText"/>
        <w:rPr>
          <w:lang w:val="en-US"/>
        </w:rPr>
      </w:pPr>
      <w:r w:rsidRPr="0022539E">
        <w:rPr>
          <w:lang w:val="en-US"/>
        </w:rPr>
        <w:t>Perhaps 'Transcriptome analysis' is more common?</w:t>
      </w:r>
      <w:r>
        <w:rPr>
          <w:rStyle w:val="CommentReference"/>
        </w:rPr>
        <w:annotationRef/>
      </w:r>
    </w:p>
  </w:comment>
  <w:comment w:id="185" w:author=" " w:date="2020-12-28T12:46:00Z" w:initials="MOU">
    <w:p w14:paraId="63BEF499" w14:textId="2356C6DA" w:rsidR="00843A7D" w:rsidRPr="00402FAE" w:rsidRDefault="00843A7D">
      <w:pPr>
        <w:pStyle w:val="CommentText"/>
        <w:rPr>
          <w:lang w:val="en-US"/>
        </w:rPr>
      </w:pPr>
      <w:r>
        <w:rPr>
          <w:rStyle w:val="CommentReference"/>
        </w:rPr>
        <w:annotationRef/>
      </w:r>
      <w:r w:rsidRPr="00402FAE">
        <w:rPr>
          <w:lang w:val="en-US"/>
        </w:rPr>
        <w:t>I a</w:t>
      </w:r>
      <w:r>
        <w:rPr>
          <w:lang w:val="en-US"/>
        </w:rPr>
        <w:t>gree ;-)</w:t>
      </w:r>
    </w:p>
  </w:comment>
  <w:comment w:id="186" w:author="Daniel Lipka" w:date="2020-12-30T21:59:00Z" w:initials="d">
    <w:p w14:paraId="4701E85E" w14:textId="77777777" w:rsidR="00701EEF" w:rsidRDefault="00701EEF">
      <w:pPr>
        <w:pStyle w:val="CommentText"/>
      </w:pPr>
      <w:r>
        <w:rPr>
          <w:rStyle w:val="CommentReference"/>
        </w:rPr>
        <w:annotationRef/>
      </w:r>
      <w:r>
        <w:t xml:space="preserve">Matthias </w:t>
      </w:r>
      <w:proofErr w:type="spellStart"/>
      <w:r>
        <w:t>commented</w:t>
      </w:r>
      <w:proofErr w:type="spellEnd"/>
      <w:r>
        <w:t>:</w:t>
      </w:r>
    </w:p>
    <w:p w14:paraId="36CEF8F8" w14:textId="77777777" w:rsidR="00701EEF" w:rsidRDefault="00701EEF">
      <w:pPr>
        <w:pStyle w:val="CommentText"/>
      </w:pPr>
    </w:p>
    <w:p w14:paraId="7FA54864" w14:textId="77777777" w:rsidR="00701EEF" w:rsidRDefault="00701EEF">
      <w:pPr>
        <w:pStyle w:val="CommentText"/>
        <w:rPr>
          <w:lang w:val="en-US"/>
        </w:rPr>
      </w:pPr>
      <w:r w:rsidRPr="00701EEF">
        <w:rPr>
          <w:lang w:val="en-US"/>
        </w:rPr>
        <w:t>„</w:t>
      </w:r>
      <w:r w:rsidRPr="00382E87">
        <w:rPr>
          <w:lang w:val="en-US"/>
        </w:rPr>
        <w:t xml:space="preserve">This section is </w:t>
      </w:r>
      <w:r>
        <w:rPr>
          <w:lang w:val="en-US"/>
        </w:rPr>
        <w:t xml:space="preserve">extremely short and many details are missing. There are quite some choices to be made in a DE analysis with </w:t>
      </w:r>
      <w:proofErr w:type="spellStart"/>
      <w:r>
        <w:rPr>
          <w:lang w:val="en-US"/>
        </w:rPr>
        <w:t>limma</w:t>
      </w:r>
      <w:proofErr w:type="spellEnd"/>
      <w:r>
        <w:rPr>
          <w:lang w:val="en-US"/>
        </w:rPr>
        <w:t>; the respective parameters should be stated.</w:t>
      </w:r>
      <w:r>
        <w:rPr>
          <w:lang w:val="en-US"/>
        </w:rPr>
        <w:t>”</w:t>
      </w:r>
    </w:p>
    <w:p w14:paraId="59944EE9" w14:textId="02AB45E6" w:rsidR="00701EEF" w:rsidRPr="00701EEF" w:rsidRDefault="00701EEF">
      <w:pPr>
        <w:pStyle w:val="CommentText"/>
        <w:rPr>
          <w:lang w:val="en-US"/>
        </w:rPr>
      </w:pPr>
    </w:p>
  </w:comment>
  <w:comment w:id="187" w:author="Stephen Kraemer" w:date="2020-12-23T13:35:00Z" w:initials="SK">
    <w:p w14:paraId="2ED0240B" w14:textId="1FEFE147" w:rsidR="00843A7D" w:rsidRPr="0022539E" w:rsidRDefault="00843A7D">
      <w:pPr>
        <w:pStyle w:val="CommentText"/>
        <w:rPr>
          <w:lang w:val="en-US"/>
        </w:rPr>
      </w:pPr>
      <w:r w:rsidRPr="0022539E">
        <w:rPr>
          <w:lang w:val="en-US"/>
        </w:rPr>
        <w:t>The R version also needs to be specified to enable reproducing the analysis</w:t>
      </w:r>
      <w:r>
        <w:rPr>
          <w:rStyle w:val="CommentReference"/>
        </w:rPr>
        <w:annotationRef/>
      </w:r>
    </w:p>
  </w:comment>
  <w:comment w:id="188" w:author="Stephen Kraemer" w:date="2020-12-23T13:37:00Z" w:initials="SK">
    <w:p w14:paraId="0B6B60E5" w14:textId="03F97F7F" w:rsidR="00843A7D" w:rsidRPr="0022539E" w:rsidRDefault="00843A7D">
      <w:pPr>
        <w:pStyle w:val="CommentText"/>
        <w:rPr>
          <w:lang w:val="en-US"/>
        </w:rPr>
      </w:pPr>
      <w:r w:rsidRPr="0022539E">
        <w:rPr>
          <w:lang w:val="en-US"/>
        </w:rPr>
        <w:t>this variable should be explained, usually it is log2(fold change)</w:t>
      </w:r>
      <w:r>
        <w:rPr>
          <w:rStyle w:val="CommentReference"/>
        </w:rPr>
        <w:annotationRef/>
      </w:r>
    </w:p>
  </w:comment>
  <w:comment w:id="189" w:author="Stephen Kraemer" w:date="2020-12-23T17:33:00Z" w:initials="SK">
    <w:p w14:paraId="3D974DC8" w14:textId="07514E64" w:rsidR="00843A7D" w:rsidRPr="0022539E" w:rsidRDefault="00843A7D">
      <w:pPr>
        <w:pStyle w:val="CommentText"/>
        <w:rPr>
          <w:lang w:val="en-US"/>
        </w:rPr>
      </w:pPr>
      <w:r w:rsidRPr="0022539E">
        <w:rPr>
          <w:lang w:val="en-US"/>
        </w:rPr>
        <w:t xml:space="preserve">The methods text for Supp. Figure 4B (dendrogram </w:t>
      </w:r>
      <w:proofErr w:type="spellStart"/>
      <w:r w:rsidRPr="0022539E">
        <w:rPr>
          <w:lang w:val="en-US"/>
        </w:rPr>
        <w:t>cMoP</w:t>
      </w:r>
      <w:proofErr w:type="spellEnd"/>
      <w:r w:rsidRPr="0022539E">
        <w:rPr>
          <w:lang w:val="en-US"/>
        </w:rPr>
        <w:t>, MDP) is missing</w:t>
      </w:r>
      <w:r>
        <w:rPr>
          <w:rStyle w:val="CommentReference"/>
        </w:rPr>
        <w:annotationRef/>
      </w:r>
    </w:p>
  </w:comment>
  <w:comment w:id="227" w:author=" " w:date="2020-12-28T14:44:00Z" w:initials="MOU">
    <w:p w14:paraId="302D8780" w14:textId="699331C7" w:rsidR="00843A7D" w:rsidRPr="009A7C39" w:rsidRDefault="00843A7D">
      <w:pPr>
        <w:pStyle w:val="CommentText"/>
        <w:rPr>
          <w:lang w:val="en-US"/>
        </w:rPr>
      </w:pPr>
      <w:r>
        <w:rPr>
          <w:rStyle w:val="CommentReference"/>
        </w:rPr>
        <w:annotationRef/>
      </w:r>
      <w:r>
        <w:rPr>
          <w:lang w:val="en-US"/>
        </w:rPr>
        <w:t>Is that relevant how many cells we sorted per population or can we just write 10,000 to 25,000 cells were sorted…</w:t>
      </w:r>
    </w:p>
  </w:comment>
  <w:comment w:id="289" w:author=" " w:date="2020-12-28T14:46:00Z" w:initials="MOU">
    <w:p w14:paraId="5C36D1F7" w14:textId="6E2334E2" w:rsidR="00843A7D" w:rsidRPr="00BD521A" w:rsidRDefault="00843A7D">
      <w:pPr>
        <w:pStyle w:val="CommentText"/>
        <w:rPr>
          <w:lang w:val="en-US"/>
        </w:rPr>
      </w:pPr>
      <w:r>
        <w:rPr>
          <w:rStyle w:val="CommentReference"/>
        </w:rPr>
        <w:annotationRef/>
      </w:r>
      <w:r w:rsidRPr="00BD521A">
        <w:rPr>
          <w:lang w:val="en-US"/>
        </w:rPr>
        <w:t>Co</w:t>
      </w:r>
      <w:r>
        <w:rPr>
          <w:lang w:val="en-US"/>
        </w:rPr>
        <w:t>rrect ;-)</w:t>
      </w:r>
    </w:p>
  </w:comment>
  <w:comment w:id="290" w:author="Stephen Kraemer" w:date="2020-12-23T14:50:00Z" w:initials="SK">
    <w:p w14:paraId="3DCBD972" w14:textId="43E2CD93" w:rsidR="00843A7D" w:rsidRPr="0022539E" w:rsidRDefault="00843A7D">
      <w:pPr>
        <w:pStyle w:val="CommentText"/>
        <w:rPr>
          <w:lang w:val="en-US"/>
        </w:rPr>
      </w:pPr>
      <w:r w:rsidRPr="0022539E">
        <w:rPr>
          <w:lang w:val="en-US"/>
        </w:rPr>
        <w:t xml:space="preserve">the original pairwise DMR calling in the hierarchy project was performed with p &lt;= 0.01. This is indeed a p-value and not a q-value. Sina has repeated some of the DMR calls. I will verify with her that she also </w:t>
      </w:r>
      <w:proofErr w:type="gramStart"/>
      <w:r w:rsidRPr="0022539E">
        <w:rPr>
          <w:lang w:val="en-US"/>
        </w:rPr>
        <w:t>use</w:t>
      </w:r>
      <w:proofErr w:type="gramEnd"/>
      <w:r w:rsidRPr="0022539E">
        <w:rPr>
          <w:lang w:val="en-US"/>
        </w:rPr>
        <w:t xml:space="preserve"> p &lt;= 0.01</w:t>
      </w:r>
      <w:r>
        <w:rPr>
          <w:rStyle w:val="CommentReference"/>
        </w:rPr>
        <w:annotationRef/>
      </w:r>
    </w:p>
  </w:comment>
  <w:comment w:id="295" w:author=" " w:date="2020-12-28T14:48:00Z" w:initials="MOU">
    <w:p w14:paraId="2181C228" w14:textId="483CB1C8" w:rsidR="00843A7D" w:rsidRPr="00843A7D" w:rsidRDefault="00843A7D">
      <w:pPr>
        <w:pStyle w:val="CommentText"/>
      </w:pPr>
      <w:r>
        <w:rPr>
          <w:rStyle w:val="CommentReference"/>
        </w:rPr>
        <w:annotationRef/>
      </w:r>
      <w:r>
        <w:t xml:space="preserve">Das habe ich nicht nochmal mit den </w:t>
      </w:r>
      <w:proofErr w:type="spellStart"/>
      <w:r>
        <w:t>union</w:t>
      </w:r>
      <w:proofErr w:type="spellEnd"/>
      <w:r>
        <w:t xml:space="preserve"> DMRs gemacht!!! </w:t>
      </w:r>
      <w:r w:rsidRPr="00843A7D">
        <w:t>Das muss weg!</w:t>
      </w:r>
    </w:p>
  </w:comment>
  <w:comment w:id="299" w:author="Stephen Kraemer" w:date="2020-12-23T16:40:00Z" w:initials="SK">
    <w:p w14:paraId="5EE97D35" w14:textId="2EBCA4D8" w:rsidR="00843A7D" w:rsidRPr="00BD521A" w:rsidRDefault="00843A7D">
      <w:pPr>
        <w:pStyle w:val="CommentText"/>
      </w:pPr>
      <w:proofErr w:type="spellStart"/>
      <w:r w:rsidRPr="00BD521A">
        <w:t>needs</w:t>
      </w:r>
      <w:proofErr w:type="spellEnd"/>
      <w:r w:rsidRPr="00BD521A">
        <w:t xml:space="preserve"> </w:t>
      </w:r>
      <w:proofErr w:type="spellStart"/>
      <w:r w:rsidRPr="00BD521A">
        <w:t>reference</w:t>
      </w:r>
      <w:proofErr w:type="spellEnd"/>
      <w:r w:rsidRPr="00BD521A">
        <w:t>:</w:t>
      </w:r>
      <w:r>
        <w:rPr>
          <w:rStyle w:val="CommentReference"/>
        </w:rPr>
        <w:annotationRef/>
      </w:r>
    </w:p>
    <w:p w14:paraId="1B9E123B" w14:textId="77C31A85" w:rsidR="00843A7D" w:rsidRPr="00843A7D" w:rsidRDefault="00843A7D">
      <w:pPr>
        <w:pStyle w:val="CommentText"/>
      </w:pPr>
      <w:r w:rsidRPr="00843A7D">
        <w:t>https://pubmed.ncbi.nlm.nih.gov/18024473/</w:t>
      </w:r>
    </w:p>
  </w:comment>
  <w:comment w:id="310" w:author="Stephen Kraemer" w:date="2020-12-23T14:51:00Z" w:initials="SK">
    <w:p w14:paraId="6717D251" w14:textId="1062FBB2" w:rsidR="00843A7D" w:rsidRPr="0022539E" w:rsidRDefault="00843A7D">
      <w:pPr>
        <w:pStyle w:val="CommentText"/>
        <w:rPr>
          <w:lang w:val="en-US"/>
        </w:rPr>
      </w:pPr>
      <w:proofErr w:type="spellStart"/>
      <w:r w:rsidRPr="0022539E">
        <w:rPr>
          <w:lang w:val="en-US"/>
        </w:rPr>
        <w:t>Sina</w:t>
      </w:r>
      <w:proofErr w:type="spellEnd"/>
      <w:r w:rsidRPr="0022539E">
        <w:rPr>
          <w:lang w:val="en-US"/>
        </w:rPr>
        <w:t xml:space="preserve"> has repeated this with the R version and may need to also update the employed parametrization.</w:t>
      </w:r>
      <w:r>
        <w:rPr>
          <w:rStyle w:val="CommentReference"/>
        </w:rPr>
        <w:annotationRef/>
      </w:r>
    </w:p>
  </w:comment>
  <w:comment w:id="317" w:author="Stephen Kraemer" w:date="2020-12-23T16:43:00Z" w:initials="SK">
    <w:p w14:paraId="745CB268" w14:textId="267E01FD" w:rsidR="00843A7D" w:rsidRPr="0022539E" w:rsidRDefault="00843A7D">
      <w:pPr>
        <w:pStyle w:val="CommentText"/>
        <w:rPr>
          <w:lang w:val="en-US"/>
        </w:rPr>
      </w:pPr>
      <w:r w:rsidRPr="0022539E">
        <w:rPr>
          <w:lang w:val="en-US"/>
        </w:rPr>
        <w:t>[optional]</w:t>
      </w:r>
      <w:r>
        <w:rPr>
          <w:rStyle w:val="CommentReference"/>
        </w:rPr>
        <w:annotationRef/>
      </w:r>
    </w:p>
    <w:p w14:paraId="2C6E52FF" w14:textId="0EA70C0A" w:rsidR="00843A7D" w:rsidRPr="0022539E" w:rsidRDefault="00843A7D">
      <w:pPr>
        <w:pStyle w:val="CommentText"/>
        <w:rPr>
          <w:lang w:val="en-US"/>
        </w:rPr>
      </w:pPr>
      <w:r w:rsidRPr="0022539E">
        <w:rPr>
          <w:lang w:val="en-US"/>
        </w:rPr>
        <w:t xml:space="preserve">just to mention it: the code for our part of the analysis is on </w:t>
      </w:r>
      <w:proofErr w:type="spellStart"/>
      <w:r w:rsidRPr="0022539E">
        <w:rPr>
          <w:lang w:val="en-US"/>
        </w:rPr>
        <w:t>github</w:t>
      </w:r>
      <w:proofErr w:type="spellEnd"/>
      <w:r w:rsidRPr="0022539E">
        <w:rPr>
          <w:lang w:val="en-US"/>
        </w:rPr>
        <w:t>, we could publish it and link it. But I would need to clean it up a bit, so if it is not necessary, that is very fine with me.</w:t>
      </w:r>
    </w:p>
  </w:comment>
  <w:comment w:id="338" w:author=" " w:date="2020-12-27T14:56:00Z" w:initials="MOU">
    <w:p w14:paraId="3B09E110" w14:textId="0409CB2E" w:rsidR="00843A7D" w:rsidRDefault="00843A7D">
      <w:pPr>
        <w:pStyle w:val="CommentText"/>
      </w:pPr>
      <w:r>
        <w:rPr>
          <w:rStyle w:val="CommentReference"/>
        </w:rPr>
        <w:annotationRef/>
      </w:r>
      <w:proofErr w:type="spellStart"/>
      <w:r>
        <w:t>Which</w:t>
      </w:r>
      <w:proofErr w:type="spellEnd"/>
      <w:r>
        <w:t xml:space="preserve"> </w:t>
      </w:r>
      <w:proofErr w:type="spellStart"/>
      <w:r>
        <w:t>metric</w:t>
      </w:r>
      <w:proofErr w:type="spellEnd"/>
      <w:r>
        <w:t>?</w:t>
      </w:r>
    </w:p>
  </w:comment>
  <w:comment w:id="339" w:author="Daniel Lipka" w:date="2020-12-30T22:00:00Z" w:initials="d">
    <w:p w14:paraId="5F5B4499" w14:textId="77777777" w:rsidR="00701EEF" w:rsidRDefault="00701EEF">
      <w:pPr>
        <w:pStyle w:val="CommentText"/>
      </w:pPr>
      <w:r>
        <w:rPr>
          <w:rStyle w:val="CommentReference"/>
        </w:rPr>
        <w:annotationRef/>
      </w:r>
      <w:r>
        <w:t xml:space="preserve">Matthias </w:t>
      </w:r>
      <w:proofErr w:type="spellStart"/>
      <w:r>
        <w:t>commented</w:t>
      </w:r>
      <w:proofErr w:type="spellEnd"/>
      <w:r>
        <w:t>:</w:t>
      </w:r>
    </w:p>
    <w:p w14:paraId="43C7814B" w14:textId="77777777" w:rsidR="00701EEF" w:rsidRDefault="00701EEF">
      <w:pPr>
        <w:pStyle w:val="CommentText"/>
      </w:pPr>
    </w:p>
    <w:p w14:paraId="7BA4106A" w14:textId="7374C18C" w:rsidR="00701EEF" w:rsidRPr="00E87571" w:rsidRDefault="00701EEF" w:rsidP="00701EEF">
      <w:pPr>
        <w:pStyle w:val="CommentText"/>
        <w:rPr>
          <w:lang w:val="en-US"/>
        </w:rPr>
      </w:pPr>
      <w:r w:rsidRPr="00701EEF">
        <w:rPr>
          <w:lang w:val="en-US"/>
        </w:rPr>
        <w:t>„</w:t>
      </w:r>
      <w:r w:rsidRPr="00E87571">
        <w:rPr>
          <w:lang w:val="en-US"/>
        </w:rPr>
        <w:t>What are the numbers in the panels?</w:t>
      </w:r>
      <w:r>
        <w:rPr>
          <w:lang w:val="en-US"/>
        </w:rPr>
        <w:t>”</w:t>
      </w:r>
    </w:p>
    <w:p w14:paraId="6987D183" w14:textId="6016A73F" w:rsidR="00701EEF" w:rsidRPr="00701EEF" w:rsidRDefault="00701EEF">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21901" w15:done="0"/>
  <w15:commentEx w15:paraId="5F333F09" w15:paraIdParent="67221901" w15:done="0"/>
  <w15:commentEx w15:paraId="1A4E60B0" w15:done="0"/>
  <w15:commentEx w15:paraId="4E51C164" w15:done="0"/>
  <w15:commentEx w15:paraId="1AEDAFAE" w15:paraIdParent="4E51C164" w15:done="0"/>
  <w15:commentEx w15:paraId="724AC454" w15:done="0"/>
  <w15:commentEx w15:paraId="26994D6C" w15:done="0"/>
  <w15:commentEx w15:paraId="5D77E8C1" w15:done="0"/>
  <w15:commentEx w15:paraId="69F90D15" w15:done="0"/>
  <w15:commentEx w15:paraId="40959B81" w15:done="0"/>
  <w15:commentEx w15:paraId="16F288B0" w15:done="0"/>
  <w15:commentEx w15:paraId="6069D978" w15:done="0"/>
  <w15:commentEx w15:paraId="7A962E1C" w15:done="0"/>
  <w15:commentEx w15:paraId="3ABD2B32" w15:done="0"/>
  <w15:commentEx w15:paraId="28008CA7" w15:done="0"/>
  <w15:commentEx w15:paraId="6B8215C2" w15:done="0"/>
  <w15:commentEx w15:paraId="000F3242" w15:done="0"/>
  <w15:commentEx w15:paraId="283FD848" w15:done="0"/>
  <w15:commentEx w15:paraId="58443306" w15:done="0"/>
  <w15:commentEx w15:paraId="2E781B5A" w15:done="0"/>
  <w15:commentEx w15:paraId="37D0AD35" w15:done="0"/>
  <w15:commentEx w15:paraId="27A780CD" w15:done="0"/>
  <w15:commentEx w15:paraId="2A9CD78F" w15:done="0"/>
  <w15:commentEx w15:paraId="42E6441F" w15:done="0"/>
  <w15:commentEx w15:paraId="6BF0A17A" w15:done="0"/>
  <w15:commentEx w15:paraId="04116E62" w15:done="0"/>
  <w15:commentEx w15:paraId="44E7E814" w15:paraIdParent="04116E62" w15:done="0"/>
  <w15:commentEx w15:paraId="493ABF85" w15:done="0"/>
  <w15:commentEx w15:paraId="678CAA23" w15:done="0"/>
  <w15:commentEx w15:paraId="10D934CB" w15:done="0"/>
  <w15:commentEx w15:paraId="05DD7829" w15:done="0"/>
  <w15:commentEx w15:paraId="1E0741C0" w15:done="0"/>
  <w15:commentEx w15:paraId="63BEF499" w15:done="0"/>
  <w15:commentEx w15:paraId="59944EE9" w15:done="0"/>
  <w15:commentEx w15:paraId="2ED0240B" w15:done="0"/>
  <w15:commentEx w15:paraId="0B6B60E5" w15:done="0"/>
  <w15:commentEx w15:paraId="3D974DC8" w15:done="0"/>
  <w15:commentEx w15:paraId="302D8780" w15:done="0"/>
  <w15:commentEx w15:paraId="5C36D1F7" w15:done="0"/>
  <w15:commentEx w15:paraId="3DCBD972" w15:done="0"/>
  <w15:commentEx w15:paraId="2181C228" w15:done="0"/>
  <w15:commentEx w15:paraId="1B9E123B" w15:done="0"/>
  <w15:commentEx w15:paraId="6717D251" w15:done="0"/>
  <w15:commentEx w15:paraId="2C6E52FF" w15:done="0"/>
  <w15:commentEx w15:paraId="3B09E110" w15:done="0"/>
  <w15:commentEx w15:paraId="6987D1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EAA2046" w16cex:dateUtc="2020-12-23T08:03:00Z"/>
  <w16cex:commentExtensible w16cex:durableId="23977016" w16cex:dateUtc="2020-12-30T20:31:00Z"/>
  <w16cex:commentExtensible w16cex:durableId="239771D4" w16cex:dateUtc="2020-12-30T20:38:00Z"/>
  <w16cex:commentExtensible w16cex:durableId="239771A9" w16cex:dateUtc="2020-12-30T20:37:00Z"/>
  <w16cex:commentExtensible w16cex:durableId="28738DA5" w16cex:dateUtc="2020-12-23T09:39:00Z"/>
  <w16cex:commentExtensible w16cex:durableId="2D2B6324" w16cex:dateUtc="2020-12-23T09:19:00Z"/>
  <w16cex:commentExtensible w16cex:durableId="2397759F" w16cex:dateUtc="2020-12-30T20:54:00Z"/>
  <w16cex:commentExtensible w16cex:durableId="7A7ED9E3" w16cex:dateUtc="2020-12-23T10:28:00Z"/>
  <w16cex:commentExtensible w16cex:durableId="239775B5" w16cex:dateUtc="2020-12-30T20:55:00Z"/>
  <w16cex:commentExtensible w16cex:durableId="410CF12C" w16cex:dateUtc="2020-12-23T16:30:00Z"/>
  <w16cex:commentExtensible w16cex:durableId="23977615" w16cex:dateUtc="2020-12-30T20:56:00Z"/>
  <w16cex:commentExtensible w16cex:durableId="47C757F9" w16cex:dateUtc="2020-12-23T08:28:00Z"/>
  <w16cex:commentExtensible w16cex:durableId="2397782C" w16cex:dateUtc="2020-12-30T21:05:00Z"/>
  <w16cex:commentExtensible w16cex:durableId="1B8497F3" w16cex:dateUtc="2020-12-23T15:46:00Z"/>
  <w16cex:commentExtensible w16cex:durableId="23977675" w16cex:dateUtc="2020-12-30T20:58:00Z"/>
  <w16cex:commentExtensible w16cex:durableId="23977685" w16cex:dateUtc="2020-12-30T20:58:00Z"/>
  <w16cex:commentExtensible w16cex:durableId="76D610DD" w16cex:dateUtc="2020-12-23T16:32:00Z"/>
  <w16cex:commentExtensible w16cex:durableId="239776CC" w16cex:dateUtc="2020-12-30T20:59:00Z"/>
  <w16cex:commentExtensible w16cex:durableId="5DB750A2" w16cex:dateUtc="2020-12-23T12:35:00Z"/>
  <w16cex:commentExtensible w16cex:durableId="27BC4BB6" w16cex:dateUtc="2020-12-23T12:37:00Z"/>
  <w16cex:commentExtensible w16cex:durableId="0B00D5DA" w16cex:dateUtc="2020-12-23T16:33:00Z"/>
  <w16cex:commentExtensible w16cex:durableId="37EBB070" w16cex:dateUtc="2020-12-23T13:50:00Z"/>
  <w16cex:commentExtensible w16cex:durableId="580E7A81" w16cex:dateUtc="2020-12-23T15:40:00Z"/>
  <w16cex:commentExtensible w16cex:durableId="2FB5FC8F" w16cex:dateUtc="2020-12-23T13:51:00Z"/>
  <w16cex:commentExtensible w16cex:durableId="277A1EBB" w16cex:dateUtc="2020-12-23T15:43:00Z"/>
  <w16cex:commentExtensible w16cex:durableId="23977705" w16cex:dateUtc="2020-12-30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21901" w16cid:durableId="7EAA2046"/>
  <w16cid:commentId w16cid:paraId="5F333F09" w16cid:durableId="23977016"/>
  <w16cid:commentId w16cid:paraId="1A4E60B0" w16cid:durableId="239771D4"/>
  <w16cid:commentId w16cid:paraId="4E51C164" w16cid:durableId="239315A5"/>
  <w16cid:commentId w16cid:paraId="1AEDAFAE" w16cid:durableId="239771A9"/>
  <w16cid:commentId w16cid:paraId="724AC454" w16cid:durableId="28738DA5"/>
  <w16cid:commentId w16cid:paraId="26994D6C" w16cid:durableId="2D2B6324"/>
  <w16cid:commentId w16cid:paraId="5D77E8C1" w16cid:durableId="23931DCA"/>
  <w16cid:commentId w16cid:paraId="69F90D15" w16cid:durableId="2397759F"/>
  <w16cid:commentId w16cid:paraId="40959B81" w16cid:durableId="7A7ED9E3"/>
  <w16cid:commentId w16cid:paraId="16F288B0" w16cid:durableId="239775B5"/>
  <w16cid:commentId w16cid:paraId="6069D978" w16cid:durableId="410CF12C"/>
  <w16cid:commentId w16cid:paraId="7A962E1C" w16cid:durableId="23932080"/>
  <w16cid:commentId w16cid:paraId="3ABD2B32" w16cid:durableId="23977615"/>
  <w16cid:commentId w16cid:paraId="28008CA7" w16cid:durableId="23942E58"/>
  <w16cid:commentId w16cid:paraId="6B8215C2" w16cid:durableId="2394335B"/>
  <w16cid:commentId w16cid:paraId="000F3242" w16cid:durableId="23942F38"/>
  <w16cid:commentId w16cid:paraId="283FD848" w16cid:durableId="239436C4"/>
  <w16cid:commentId w16cid:paraId="58443306" w16cid:durableId="23943712"/>
  <w16cid:commentId w16cid:paraId="2E781B5A" w16cid:durableId="23943115"/>
  <w16cid:commentId w16cid:paraId="37D0AD35" w16cid:durableId="239431ED"/>
  <w16cid:commentId w16cid:paraId="27A780CD" w16cid:durableId="47C757F9"/>
  <w16cid:commentId w16cid:paraId="2A9CD78F" w16cid:durableId="239438AB"/>
  <w16cid:commentId w16cid:paraId="42E6441F" w16cid:durableId="23944357"/>
  <w16cid:commentId w16cid:paraId="6BF0A17A" w16cid:durableId="239447B6"/>
  <w16cid:commentId w16cid:paraId="04116E62" w16cid:durableId="23944B1D"/>
  <w16cid:commentId w16cid:paraId="44E7E814" w16cid:durableId="2397782C"/>
  <w16cid:commentId w16cid:paraId="493ABF85" w16cid:durableId="1B8497F3"/>
  <w16cid:commentId w16cid:paraId="678CAA23" w16cid:durableId="23977675"/>
  <w16cid:commentId w16cid:paraId="10D934CB" w16cid:durableId="23944FAB"/>
  <w16cid:commentId w16cid:paraId="05DD7829" w16cid:durableId="23977685"/>
  <w16cid:commentId w16cid:paraId="1E0741C0" w16cid:durableId="76D610DD"/>
  <w16cid:commentId w16cid:paraId="63BEF499" w16cid:durableId="23945221"/>
  <w16cid:commentId w16cid:paraId="59944EE9" w16cid:durableId="239776CC"/>
  <w16cid:commentId w16cid:paraId="2ED0240B" w16cid:durableId="5DB750A2"/>
  <w16cid:commentId w16cid:paraId="0B6B60E5" w16cid:durableId="27BC4BB6"/>
  <w16cid:commentId w16cid:paraId="3D974DC8" w16cid:durableId="0B00D5DA"/>
  <w16cid:commentId w16cid:paraId="302D8780" w16cid:durableId="23946DB7"/>
  <w16cid:commentId w16cid:paraId="5C36D1F7" w16cid:durableId="23946E40"/>
  <w16cid:commentId w16cid:paraId="3DCBD972" w16cid:durableId="37EBB070"/>
  <w16cid:commentId w16cid:paraId="2181C228" w16cid:durableId="23946EB6"/>
  <w16cid:commentId w16cid:paraId="1B9E123B" w16cid:durableId="580E7A81"/>
  <w16cid:commentId w16cid:paraId="6717D251" w16cid:durableId="2FB5FC8F"/>
  <w16cid:commentId w16cid:paraId="2C6E52FF" w16cid:durableId="277A1EBB"/>
  <w16cid:commentId w16cid:paraId="3B09E110" w16cid:durableId="23931F16"/>
  <w16cid:commentId w16cid:paraId="6987D183" w16cid:durableId="23977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0FA30" w14:textId="77777777" w:rsidR="00843A7D" w:rsidRDefault="00843A7D" w:rsidP="004D2F3E">
      <w:pPr>
        <w:spacing w:after="0" w:line="240" w:lineRule="auto"/>
      </w:pPr>
      <w:r>
        <w:separator/>
      </w:r>
    </w:p>
  </w:endnote>
  <w:endnote w:type="continuationSeparator" w:id="0">
    <w:p w14:paraId="4FCA6E93" w14:textId="77777777" w:rsidR="00843A7D" w:rsidRDefault="00843A7D" w:rsidP="004D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6080352"/>
      <w:docPartObj>
        <w:docPartGallery w:val="Page Numbers (Bottom of Page)"/>
        <w:docPartUnique/>
      </w:docPartObj>
    </w:sdtPr>
    <w:sdtContent>
      <w:p w14:paraId="4CCE705B" w14:textId="73984C70" w:rsidR="00843A7D" w:rsidRDefault="00843A7D">
        <w:pPr>
          <w:pStyle w:val="Footer"/>
          <w:jc w:val="center"/>
        </w:pPr>
        <w:r>
          <w:fldChar w:fldCharType="begin"/>
        </w:r>
        <w:r>
          <w:instrText>PAGE   \* MERGEFORMAT</w:instrText>
        </w:r>
        <w:r>
          <w:fldChar w:fldCharType="separate"/>
        </w:r>
        <w:r>
          <w:rPr>
            <w:noProof/>
          </w:rPr>
          <w:t>20</w:t>
        </w:r>
        <w:r>
          <w:fldChar w:fldCharType="end"/>
        </w:r>
      </w:p>
    </w:sdtContent>
  </w:sdt>
  <w:p w14:paraId="51DEAF87" w14:textId="73917A44" w:rsidR="00843A7D" w:rsidRDefault="00843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41C4F" w14:textId="77777777" w:rsidR="00843A7D" w:rsidRDefault="00843A7D" w:rsidP="004D2F3E">
      <w:pPr>
        <w:spacing w:after="0" w:line="240" w:lineRule="auto"/>
      </w:pPr>
      <w:r>
        <w:separator/>
      </w:r>
    </w:p>
  </w:footnote>
  <w:footnote w:type="continuationSeparator" w:id="0">
    <w:p w14:paraId="19228197" w14:textId="77777777" w:rsidR="00843A7D" w:rsidRDefault="00843A7D" w:rsidP="004D2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ED24" w14:textId="694C7791" w:rsidR="00843A7D" w:rsidRDefault="00843A7D">
    <w:pPr>
      <w:pStyle w:val="Header"/>
    </w:pPr>
    <w:proofErr w:type="spellStart"/>
    <w:r>
      <w:t>Czeh</w:t>
    </w:r>
    <w:proofErr w:type="spellEnd"/>
    <w:r>
      <w:t xml:space="preserve"> et al.</w:t>
    </w:r>
  </w:p>
  <w:p w14:paraId="5D429C49" w14:textId="77777777" w:rsidR="00843A7D" w:rsidRDefault="00843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98A"/>
    <w:multiLevelType w:val="hybridMultilevel"/>
    <w:tmpl w:val="0B66BB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927F86"/>
    <w:multiLevelType w:val="hybridMultilevel"/>
    <w:tmpl w:val="4858B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89A39B5"/>
    <w:multiLevelType w:val="hybridMultilevel"/>
    <w:tmpl w:val="41CCB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7F64B2"/>
    <w:multiLevelType w:val="hybridMultilevel"/>
    <w:tmpl w:val="8D72F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AD" w15:userId="S::s.staeble@dkfz-heidelberg.de::22354271-faa0-4bce-b139-5ec553ac80d4"/>
  </w15:person>
  <w15:person w15:author="Daniel Lipka">
    <w15:presenceInfo w15:providerId="AD" w15:userId="S::daniel.lipka@tmo-heidelberg.de::7b3c3be8-62c2-40ae-8992-6e064c413a67"/>
  </w15:person>
  <w15:person w15:author="s.staeble">
    <w15:presenceInfo w15:providerId="AD" w15:userId="S::s.staeble_dkfz-heidelberg.de#ext#@tmohd.onmicrosoft.com::22354271-faa0-4bce-b139-5ec553ac80d4"/>
  </w15:person>
  <w15:person w15:author="Stephen Kraemer">
    <w15:presenceInfo w15:providerId="AD" w15:userId="S::stephenkraemer_posteo.net#ext#@tmohd.onmicrosoft.com::bf925532-02da-4f22-9e20-625b9338a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BD"/>
    <w:rsid w:val="00000037"/>
    <w:rsid w:val="000010BA"/>
    <w:rsid w:val="00003110"/>
    <w:rsid w:val="00004501"/>
    <w:rsid w:val="000045C4"/>
    <w:rsid w:val="00005230"/>
    <w:rsid w:val="00005E67"/>
    <w:rsid w:val="00007D95"/>
    <w:rsid w:val="00013633"/>
    <w:rsid w:val="00015195"/>
    <w:rsid w:val="00016007"/>
    <w:rsid w:val="00017469"/>
    <w:rsid w:val="00017C05"/>
    <w:rsid w:val="00017F4C"/>
    <w:rsid w:val="00021181"/>
    <w:rsid w:val="00022AAD"/>
    <w:rsid w:val="000247F2"/>
    <w:rsid w:val="0002727D"/>
    <w:rsid w:val="00027CF0"/>
    <w:rsid w:val="000314DB"/>
    <w:rsid w:val="000318C1"/>
    <w:rsid w:val="00032459"/>
    <w:rsid w:val="00036C91"/>
    <w:rsid w:val="00037BF6"/>
    <w:rsid w:val="00041904"/>
    <w:rsid w:val="00044517"/>
    <w:rsid w:val="000501B7"/>
    <w:rsid w:val="0005093C"/>
    <w:rsid w:val="00050EFE"/>
    <w:rsid w:val="00052790"/>
    <w:rsid w:val="0005311F"/>
    <w:rsid w:val="000544D7"/>
    <w:rsid w:val="00054DB5"/>
    <w:rsid w:val="00054F9F"/>
    <w:rsid w:val="00057182"/>
    <w:rsid w:val="00057610"/>
    <w:rsid w:val="00057CA7"/>
    <w:rsid w:val="00057ED7"/>
    <w:rsid w:val="00057F8A"/>
    <w:rsid w:val="00061AF6"/>
    <w:rsid w:val="000622D8"/>
    <w:rsid w:val="00064CE9"/>
    <w:rsid w:val="00064E12"/>
    <w:rsid w:val="00065ADD"/>
    <w:rsid w:val="00067F46"/>
    <w:rsid w:val="00070E92"/>
    <w:rsid w:val="00071CD2"/>
    <w:rsid w:val="00074018"/>
    <w:rsid w:val="00074EF9"/>
    <w:rsid w:val="00075D39"/>
    <w:rsid w:val="00077F61"/>
    <w:rsid w:val="00081391"/>
    <w:rsid w:val="00083326"/>
    <w:rsid w:val="00084369"/>
    <w:rsid w:val="00084E6A"/>
    <w:rsid w:val="00085107"/>
    <w:rsid w:val="00085125"/>
    <w:rsid w:val="000851B6"/>
    <w:rsid w:val="00087035"/>
    <w:rsid w:val="00087E4B"/>
    <w:rsid w:val="00091655"/>
    <w:rsid w:val="00095440"/>
    <w:rsid w:val="000A02A5"/>
    <w:rsid w:val="000A0813"/>
    <w:rsid w:val="000A08B1"/>
    <w:rsid w:val="000A44F7"/>
    <w:rsid w:val="000A46E5"/>
    <w:rsid w:val="000A5DF9"/>
    <w:rsid w:val="000A6EFE"/>
    <w:rsid w:val="000A7458"/>
    <w:rsid w:val="000A7E85"/>
    <w:rsid w:val="000B0464"/>
    <w:rsid w:val="000B08DB"/>
    <w:rsid w:val="000B0AE1"/>
    <w:rsid w:val="000B0CFA"/>
    <w:rsid w:val="000B1ED0"/>
    <w:rsid w:val="000B1F6B"/>
    <w:rsid w:val="000B3849"/>
    <w:rsid w:val="000B60CD"/>
    <w:rsid w:val="000B6344"/>
    <w:rsid w:val="000B753E"/>
    <w:rsid w:val="000C0D76"/>
    <w:rsid w:val="000C39AC"/>
    <w:rsid w:val="000C3FAE"/>
    <w:rsid w:val="000C4613"/>
    <w:rsid w:val="000C462D"/>
    <w:rsid w:val="000C5BFF"/>
    <w:rsid w:val="000C73E6"/>
    <w:rsid w:val="000C7CBD"/>
    <w:rsid w:val="000C7F2A"/>
    <w:rsid w:val="000D05B7"/>
    <w:rsid w:val="000D0C51"/>
    <w:rsid w:val="000D1C57"/>
    <w:rsid w:val="000D1F70"/>
    <w:rsid w:val="000D3272"/>
    <w:rsid w:val="000D3613"/>
    <w:rsid w:val="000D3824"/>
    <w:rsid w:val="000D6E7C"/>
    <w:rsid w:val="000D76FD"/>
    <w:rsid w:val="000E1052"/>
    <w:rsid w:val="000E1DFA"/>
    <w:rsid w:val="000E49DA"/>
    <w:rsid w:val="000E4A87"/>
    <w:rsid w:val="000E5151"/>
    <w:rsid w:val="000E5586"/>
    <w:rsid w:val="000E63C8"/>
    <w:rsid w:val="000E6A77"/>
    <w:rsid w:val="000E72CF"/>
    <w:rsid w:val="000E77B1"/>
    <w:rsid w:val="000E7A0F"/>
    <w:rsid w:val="000F0822"/>
    <w:rsid w:val="000F17A2"/>
    <w:rsid w:val="000F2730"/>
    <w:rsid w:val="000F311C"/>
    <w:rsid w:val="000F354A"/>
    <w:rsid w:val="000F58CB"/>
    <w:rsid w:val="000F5E0A"/>
    <w:rsid w:val="000F6AF0"/>
    <w:rsid w:val="000F7E1D"/>
    <w:rsid w:val="001032A3"/>
    <w:rsid w:val="00103A16"/>
    <w:rsid w:val="001064A5"/>
    <w:rsid w:val="00107DBE"/>
    <w:rsid w:val="0011068A"/>
    <w:rsid w:val="0011377B"/>
    <w:rsid w:val="0011398D"/>
    <w:rsid w:val="00113BC6"/>
    <w:rsid w:val="00114BD2"/>
    <w:rsid w:val="00114C5D"/>
    <w:rsid w:val="00116752"/>
    <w:rsid w:val="00117BB2"/>
    <w:rsid w:val="00117C31"/>
    <w:rsid w:val="00120897"/>
    <w:rsid w:val="001216F1"/>
    <w:rsid w:val="0012439C"/>
    <w:rsid w:val="00125565"/>
    <w:rsid w:val="00125C3A"/>
    <w:rsid w:val="00126B85"/>
    <w:rsid w:val="00126CBB"/>
    <w:rsid w:val="001271EB"/>
    <w:rsid w:val="00130EFA"/>
    <w:rsid w:val="00134475"/>
    <w:rsid w:val="0013511C"/>
    <w:rsid w:val="00136A65"/>
    <w:rsid w:val="00137933"/>
    <w:rsid w:val="00140326"/>
    <w:rsid w:val="001404D5"/>
    <w:rsid w:val="00141145"/>
    <w:rsid w:val="00144B52"/>
    <w:rsid w:val="00146540"/>
    <w:rsid w:val="001508D2"/>
    <w:rsid w:val="0015097B"/>
    <w:rsid w:val="00150CE5"/>
    <w:rsid w:val="00151882"/>
    <w:rsid w:val="00151FA6"/>
    <w:rsid w:val="001521F1"/>
    <w:rsid w:val="001534C5"/>
    <w:rsid w:val="00154A20"/>
    <w:rsid w:val="00154D57"/>
    <w:rsid w:val="00157206"/>
    <w:rsid w:val="00157D01"/>
    <w:rsid w:val="00163F0F"/>
    <w:rsid w:val="00164E7E"/>
    <w:rsid w:val="0016574B"/>
    <w:rsid w:val="0016744B"/>
    <w:rsid w:val="00167E8C"/>
    <w:rsid w:val="001701A4"/>
    <w:rsid w:val="00175392"/>
    <w:rsid w:val="001756BD"/>
    <w:rsid w:val="00175BD5"/>
    <w:rsid w:val="001761A6"/>
    <w:rsid w:val="001773D8"/>
    <w:rsid w:val="00177559"/>
    <w:rsid w:val="0017773E"/>
    <w:rsid w:val="00180250"/>
    <w:rsid w:val="00181056"/>
    <w:rsid w:val="00181F24"/>
    <w:rsid w:val="00184AFD"/>
    <w:rsid w:val="00185797"/>
    <w:rsid w:val="0018678A"/>
    <w:rsid w:val="00187A7A"/>
    <w:rsid w:val="001909F4"/>
    <w:rsid w:val="0019304D"/>
    <w:rsid w:val="00193F05"/>
    <w:rsid w:val="0019603B"/>
    <w:rsid w:val="001975B6"/>
    <w:rsid w:val="001A23E8"/>
    <w:rsid w:val="001A2512"/>
    <w:rsid w:val="001A3874"/>
    <w:rsid w:val="001A4877"/>
    <w:rsid w:val="001A56C2"/>
    <w:rsid w:val="001A6087"/>
    <w:rsid w:val="001A6127"/>
    <w:rsid w:val="001A6718"/>
    <w:rsid w:val="001A688E"/>
    <w:rsid w:val="001A744E"/>
    <w:rsid w:val="001A7645"/>
    <w:rsid w:val="001A79D2"/>
    <w:rsid w:val="001B09A2"/>
    <w:rsid w:val="001B0B52"/>
    <w:rsid w:val="001B203E"/>
    <w:rsid w:val="001B57EF"/>
    <w:rsid w:val="001B5D81"/>
    <w:rsid w:val="001B6310"/>
    <w:rsid w:val="001B6B31"/>
    <w:rsid w:val="001B72D4"/>
    <w:rsid w:val="001B7521"/>
    <w:rsid w:val="001C0FCF"/>
    <w:rsid w:val="001C1F91"/>
    <w:rsid w:val="001C307D"/>
    <w:rsid w:val="001C53CE"/>
    <w:rsid w:val="001C61F0"/>
    <w:rsid w:val="001C6334"/>
    <w:rsid w:val="001D0DFB"/>
    <w:rsid w:val="001D1193"/>
    <w:rsid w:val="001D1A69"/>
    <w:rsid w:val="001D2B29"/>
    <w:rsid w:val="001D2E62"/>
    <w:rsid w:val="001D30A2"/>
    <w:rsid w:val="001D33EA"/>
    <w:rsid w:val="001E1C74"/>
    <w:rsid w:val="001E5EBA"/>
    <w:rsid w:val="001E6987"/>
    <w:rsid w:val="001E6B58"/>
    <w:rsid w:val="001E6DA1"/>
    <w:rsid w:val="001E7835"/>
    <w:rsid w:val="001E7F10"/>
    <w:rsid w:val="001F0040"/>
    <w:rsid w:val="001F063C"/>
    <w:rsid w:val="001F10F5"/>
    <w:rsid w:val="001F1897"/>
    <w:rsid w:val="001F3BA0"/>
    <w:rsid w:val="001F4228"/>
    <w:rsid w:val="001F54F8"/>
    <w:rsid w:val="001F6073"/>
    <w:rsid w:val="00203405"/>
    <w:rsid w:val="002036A4"/>
    <w:rsid w:val="00206382"/>
    <w:rsid w:val="002074ED"/>
    <w:rsid w:val="002108B5"/>
    <w:rsid w:val="00211CB8"/>
    <w:rsid w:val="00212CD6"/>
    <w:rsid w:val="00214AAC"/>
    <w:rsid w:val="002150C5"/>
    <w:rsid w:val="002156DB"/>
    <w:rsid w:val="00217F43"/>
    <w:rsid w:val="0022064A"/>
    <w:rsid w:val="00220BD5"/>
    <w:rsid w:val="00222955"/>
    <w:rsid w:val="00222D11"/>
    <w:rsid w:val="00223323"/>
    <w:rsid w:val="0022539E"/>
    <w:rsid w:val="0022553E"/>
    <w:rsid w:val="002313C1"/>
    <w:rsid w:val="00234A5B"/>
    <w:rsid w:val="002358F3"/>
    <w:rsid w:val="00236936"/>
    <w:rsid w:val="00237B8A"/>
    <w:rsid w:val="00241EA7"/>
    <w:rsid w:val="00242A54"/>
    <w:rsid w:val="00245B0C"/>
    <w:rsid w:val="00250513"/>
    <w:rsid w:val="002535DC"/>
    <w:rsid w:val="00254577"/>
    <w:rsid w:val="00254A4D"/>
    <w:rsid w:val="00254E73"/>
    <w:rsid w:val="0025513B"/>
    <w:rsid w:val="00255564"/>
    <w:rsid w:val="00255AE0"/>
    <w:rsid w:val="00255C05"/>
    <w:rsid w:val="00257498"/>
    <w:rsid w:val="00257D97"/>
    <w:rsid w:val="00257F69"/>
    <w:rsid w:val="00260B4A"/>
    <w:rsid w:val="00261255"/>
    <w:rsid w:val="0026527D"/>
    <w:rsid w:val="002663C2"/>
    <w:rsid w:val="0026775D"/>
    <w:rsid w:val="00267934"/>
    <w:rsid w:val="00272E82"/>
    <w:rsid w:val="002730D7"/>
    <w:rsid w:val="00273AF2"/>
    <w:rsid w:val="002753D2"/>
    <w:rsid w:val="002772C9"/>
    <w:rsid w:val="002772EC"/>
    <w:rsid w:val="002832FF"/>
    <w:rsid w:val="002856F4"/>
    <w:rsid w:val="002869E1"/>
    <w:rsid w:val="00286CEC"/>
    <w:rsid w:val="00287BA4"/>
    <w:rsid w:val="00290251"/>
    <w:rsid w:val="00291274"/>
    <w:rsid w:val="00291C8D"/>
    <w:rsid w:val="00293C6E"/>
    <w:rsid w:val="00293E84"/>
    <w:rsid w:val="00294437"/>
    <w:rsid w:val="002953C4"/>
    <w:rsid w:val="002A1D03"/>
    <w:rsid w:val="002A2650"/>
    <w:rsid w:val="002A3506"/>
    <w:rsid w:val="002A39F2"/>
    <w:rsid w:val="002A4536"/>
    <w:rsid w:val="002A5702"/>
    <w:rsid w:val="002B10C0"/>
    <w:rsid w:val="002B1954"/>
    <w:rsid w:val="002B24AB"/>
    <w:rsid w:val="002B2610"/>
    <w:rsid w:val="002B301B"/>
    <w:rsid w:val="002B716C"/>
    <w:rsid w:val="002B7A5E"/>
    <w:rsid w:val="002C125E"/>
    <w:rsid w:val="002C461A"/>
    <w:rsid w:val="002C5472"/>
    <w:rsid w:val="002D083D"/>
    <w:rsid w:val="002D1124"/>
    <w:rsid w:val="002D2AE9"/>
    <w:rsid w:val="002D2DC8"/>
    <w:rsid w:val="002D423B"/>
    <w:rsid w:val="002D4723"/>
    <w:rsid w:val="002D5873"/>
    <w:rsid w:val="002D5B81"/>
    <w:rsid w:val="002D7F5B"/>
    <w:rsid w:val="002E12A5"/>
    <w:rsid w:val="002E2D2C"/>
    <w:rsid w:val="002E348B"/>
    <w:rsid w:val="002E3C6F"/>
    <w:rsid w:val="002E411A"/>
    <w:rsid w:val="002E542F"/>
    <w:rsid w:val="002E7811"/>
    <w:rsid w:val="002F16F4"/>
    <w:rsid w:val="002F397E"/>
    <w:rsid w:val="002F3F12"/>
    <w:rsid w:val="002F4F87"/>
    <w:rsid w:val="002F7455"/>
    <w:rsid w:val="002F7990"/>
    <w:rsid w:val="00300865"/>
    <w:rsid w:val="003025A8"/>
    <w:rsid w:val="00303193"/>
    <w:rsid w:val="00303E68"/>
    <w:rsid w:val="00304B21"/>
    <w:rsid w:val="003065AB"/>
    <w:rsid w:val="00307465"/>
    <w:rsid w:val="003076BE"/>
    <w:rsid w:val="0031061A"/>
    <w:rsid w:val="0031232D"/>
    <w:rsid w:val="003123CF"/>
    <w:rsid w:val="00312CA2"/>
    <w:rsid w:val="00312D0F"/>
    <w:rsid w:val="00313593"/>
    <w:rsid w:val="003165A8"/>
    <w:rsid w:val="00316AE3"/>
    <w:rsid w:val="00316FCC"/>
    <w:rsid w:val="00317488"/>
    <w:rsid w:val="00317575"/>
    <w:rsid w:val="00322924"/>
    <w:rsid w:val="003249F7"/>
    <w:rsid w:val="003253F8"/>
    <w:rsid w:val="00326B42"/>
    <w:rsid w:val="00330A17"/>
    <w:rsid w:val="003312AD"/>
    <w:rsid w:val="003319CA"/>
    <w:rsid w:val="00332F55"/>
    <w:rsid w:val="00333B68"/>
    <w:rsid w:val="00334294"/>
    <w:rsid w:val="003351C1"/>
    <w:rsid w:val="003365BB"/>
    <w:rsid w:val="00336896"/>
    <w:rsid w:val="003416A8"/>
    <w:rsid w:val="00341B3D"/>
    <w:rsid w:val="0034263D"/>
    <w:rsid w:val="003431F1"/>
    <w:rsid w:val="00344399"/>
    <w:rsid w:val="00344D83"/>
    <w:rsid w:val="00354237"/>
    <w:rsid w:val="00355A28"/>
    <w:rsid w:val="003576E3"/>
    <w:rsid w:val="00357D4D"/>
    <w:rsid w:val="003601EB"/>
    <w:rsid w:val="00360731"/>
    <w:rsid w:val="00362AA4"/>
    <w:rsid w:val="003641C8"/>
    <w:rsid w:val="00370D5E"/>
    <w:rsid w:val="003723DB"/>
    <w:rsid w:val="00373F75"/>
    <w:rsid w:val="00375750"/>
    <w:rsid w:val="003763FC"/>
    <w:rsid w:val="0037695D"/>
    <w:rsid w:val="003774F9"/>
    <w:rsid w:val="003816D5"/>
    <w:rsid w:val="00381C93"/>
    <w:rsid w:val="0038247A"/>
    <w:rsid w:val="00390579"/>
    <w:rsid w:val="00390A45"/>
    <w:rsid w:val="00392E83"/>
    <w:rsid w:val="00393A8E"/>
    <w:rsid w:val="003941EF"/>
    <w:rsid w:val="00395213"/>
    <w:rsid w:val="0039714A"/>
    <w:rsid w:val="003A1803"/>
    <w:rsid w:val="003A3C2E"/>
    <w:rsid w:val="003A4654"/>
    <w:rsid w:val="003A4C41"/>
    <w:rsid w:val="003A5016"/>
    <w:rsid w:val="003A6F61"/>
    <w:rsid w:val="003A7322"/>
    <w:rsid w:val="003A75D0"/>
    <w:rsid w:val="003B173E"/>
    <w:rsid w:val="003B176A"/>
    <w:rsid w:val="003B29EC"/>
    <w:rsid w:val="003B2A71"/>
    <w:rsid w:val="003B2BE8"/>
    <w:rsid w:val="003B3521"/>
    <w:rsid w:val="003B3C75"/>
    <w:rsid w:val="003B486E"/>
    <w:rsid w:val="003B6BCB"/>
    <w:rsid w:val="003B7B2E"/>
    <w:rsid w:val="003C3C9E"/>
    <w:rsid w:val="003C507B"/>
    <w:rsid w:val="003D08DB"/>
    <w:rsid w:val="003D0E71"/>
    <w:rsid w:val="003D1780"/>
    <w:rsid w:val="003D190B"/>
    <w:rsid w:val="003D236E"/>
    <w:rsid w:val="003D2778"/>
    <w:rsid w:val="003D5F3A"/>
    <w:rsid w:val="003D6BF5"/>
    <w:rsid w:val="003E1FF3"/>
    <w:rsid w:val="003E6B88"/>
    <w:rsid w:val="003E7A52"/>
    <w:rsid w:val="003F01D8"/>
    <w:rsid w:val="003F0657"/>
    <w:rsid w:val="003F1321"/>
    <w:rsid w:val="003F2B37"/>
    <w:rsid w:val="003F4DA6"/>
    <w:rsid w:val="003F6A79"/>
    <w:rsid w:val="00402FAE"/>
    <w:rsid w:val="00403079"/>
    <w:rsid w:val="004037B7"/>
    <w:rsid w:val="00404DCC"/>
    <w:rsid w:val="00405AEF"/>
    <w:rsid w:val="00405C22"/>
    <w:rsid w:val="00405FD4"/>
    <w:rsid w:val="004102CD"/>
    <w:rsid w:val="004113EF"/>
    <w:rsid w:val="004115B2"/>
    <w:rsid w:val="0041579B"/>
    <w:rsid w:val="0042028F"/>
    <w:rsid w:val="00421884"/>
    <w:rsid w:val="00421FCA"/>
    <w:rsid w:val="00421FF8"/>
    <w:rsid w:val="0042252A"/>
    <w:rsid w:val="004225BC"/>
    <w:rsid w:val="00425C01"/>
    <w:rsid w:val="00425E12"/>
    <w:rsid w:val="00427250"/>
    <w:rsid w:val="00427344"/>
    <w:rsid w:val="00432FD5"/>
    <w:rsid w:val="004331D0"/>
    <w:rsid w:val="00433420"/>
    <w:rsid w:val="00433961"/>
    <w:rsid w:val="00434C73"/>
    <w:rsid w:val="004371CD"/>
    <w:rsid w:val="0044050F"/>
    <w:rsid w:val="004409C9"/>
    <w:rsid w:val="004415FB"/>
    <w:rsid w:val="00441ACE"/>
    <w:rsid w:val="00441B4C"/>
    <w:rsid w:val="004435C3"/>
    <w:rsid w:val="004440FC"/>
    <w:rsid w:val="00444314"/>
    <w:rsid w:val="004448A2"/>
    <w:rsid w:val="00444B62"/>
    <w:rsid w:val="00444DD3"/>
    <w:rsid w:val="004460D1"/>
    <w:rsid w:val="004474E5"/>
    <w:rsid w:val="00447814"/>
    <w:rsid w:val="004525DB"/>
    <w:rsid w:val="00453803"/>
    <w:rsid w:val="00453836"/>
    <w:rsid w:val="0045386B"/>
    <w:rsid w:val="004550D3"/>
    <w:rsid w:val="004554BF"/>
    <w:rsid w:val="00457CE8"/>
    <w:rsid w:val="00460133"/>
    <w:rsid w:val="00460AAD"/>
    <w:rsid w:val="00461F83"/>
    <w:rsid w:val="00463ED4"/>
    <w:rsid w:val="00463F32"/>
    <w:rsid w:val="0046483C"/>
    <w:rsid w:val="004657E1"/>
    <w:rsid w:val="0046620D"/>
    <w:rsid w:val="00470EF6"/>
    <w:rsid w:val="00471BAD"/>
    <w:rsid w:val="00472D75"/>
    <w:rsid w:val="004738C1"/>
    <w:rsid w:val="00473C94"/>
    <w:rsid w:val="00474714"/>
    <w:rsid w:val="00474BE3"/>
    <w:rsid w:val="00475435"/>
    <w:rsid w:val="0047764E"/>
    <w:rsid w:val="004806B9"/>
    <w:rsid w:val="00480CDF"/>
    <w:rsid w:val="004813A9"/>
    <w:rsid w:val="00483F8A"/>
    <w:rsid w:val="004860C5"/>
    <w:rsid w:val="00487024"/>
    <w:rsid w:val="0048738F"/>
    <w:rsid w:val="00490033"/>
    <w:rsid w:val="00490892"/>
    <w:rsid w:val="00492FA5"/>
    <w:rsid w:val="0049410A"/>
    <w:rsid w:val="00494C6D"/>
    <w:rsid w:val="004957F4"/>
    <w:rsid w:val="00496102"/>
    <w:rsid w:val="00497038"/>
    <w:rsid w:val="004A1AFF"/>
    <w:rsid w:val="004A1C53"/>
    <w:rsid w:val="004A298F"/>
    <w:rsid w:val="004A2EEE"/>
    <w:rsid w:val="004A35BB"/>
    <w:rsid w:val="004A3C1D"/>
    <w:rsid w:val="004A47BD"/>
    <w:rsid w:val="004A6440"/>
    <w:rsid w:val="004A710B"/>
    <w:rsid w:val="004B0AE4"/>
    <w:rsid w:val="004B15D7"/>
    <w:rsid w:val="004B301A"/>
    <w:rsid w:val="004B438C"/>
    <w:rsid w:val="004B504C"/>
    <w:rsid w:val="004B6AFD"/>
    <w:rsid w:val="004B78BA"/>
    <w:rsid w:val="004C1279"/>
    <w:rsid w:val="004C129A"/>
    <w:rsid w:val="004C1CDD"/>
    <w:rsid w:val="004C4EBB"/>
    <w:rsid w:val="004C51F9"/>
    <w:rsid w:val="004C5A9C"/>
    <w:rsid w:val="004C627E"/>
    <w:rsid w:val="004C69F6"/>
    <w:rsid w:val="004D1698"/>
    <w:rsid w:val="004D2F3E"/>
    <w:rsid w:val="004D4A2A"/>
    <w:rsid w:val="004E21E8"/>
    <w:rsid w:val="004E2B71"/>
    <w:rsid w:val="004E3B1E"/>
    <w:rsid w:val="004E4E46"/>
    <w:rsid w:val="004E6ECD"/>
    <w:rsid w:val="004F07E0"/>
    <w:rsid w:val="004F0AEE"/>
    <w:rsid w:val="004F34CE"/>
    <w:rsid w:val="004F3F4F"/>
    <w:rsid w:val="004F421D"/>
    <w:rsid w:val="004F524C"/>
    <w:rsid w:val="004F639B"/>
    <w:rsid w:val="004F7E49"/>
    <w:rsid w:val="00500E68"/>
    <w:rsid w:val="00500F63"/>
    <w:rsid w:val="00502429"/>
    <w:rsid w:val="005045EB"/>
    <w:rsid w:val="005050D8"/>
    <w:rsid w:val="0050538B"/>
    <w:rsid w:val="005059AF"/>
    <w:rsid w:val="005071AB"/>
    <w:rsid w:val="00507656"/>
    <w:rsid w:val="005145A0"/>
    <w:rsid w:val="00514619"/>
    <w:rsid w:val="0051569B"/>
    <w:rsid w:val="00516CF4"/>
    <w:rsid w:val="00516DB9"/>
    <w:rsid w:val="005239A5"/>
    <w:rsid w:val="00526667"/>
    <w:rsid w:val="00527365"/>
    <w:rsid w:val="005339CB"/>
    <w:rsid w:val="00533ED8"/>
    <w:rsid w:val="00534137"/>
    <w:rsid w:val="00534A7C"/>
    <w:rsid w:val="00536567"/>
    <w:rsid w:val="0053667E"/>
    <w:rsid w:val="00536A1D"/>
    <w:rsid w:val="00540190"/>
    <w:rsid w:val="00540F26"/>
    <w:rsid w:val="00541141"/>
    <w:rsid w:val="0054156B"/>
    <w:rsid w:val="00543B7A"/>
    <w:rsid w:val="00544163"/>
    <w:rsid w:val="0054439B"/>
    <w:rsid w:val="00545561"/>
    <w:rsid w:val="005456D4"/>
    <w:rsid w:val="00545B7C"/>
    <w:rsid w:val="005501A7"/>
    <w:rsid w:val="00550C04"/>
    <w:rsid w:val="00553E6B"/>
    <w:rsid w:val="00556FBF"/>
    <w:rsid w:val="005576FD"/>
    <w:rsid w:val="00560BF2"/>
    <w:rsid w:val="0056103F"/>
    <w:rsid w:val="00561AAF"/>
    <w:rsid w:val="0056245D"/>
    <w:rsid w:val="005632A0"/>
    <w:rsid w:val="00564004"/>
    <w:rsid w:val="00565636"/>
    <w:rsid w:val="00565DB8"/>
    <w:rsid w:val="00566E96"/>
    <w:rsid w:val="00572908"/>
    <w:rsid w:val="00574792"/>
    <w:rsid w:val="00575030"/>
    <w:rsid w:val="0057579B"/>
    <w:rsid w:val="0057675C"/>
    <w:rsid w:val="00577AAB"/>
    <w:rsid w:val="00577D23"/>
    <w:rsid w:val="00580F15"/>
    <w:rsid w:val="0058150B"/>
    <w:rsid w:val="0058383D"/>
    <w:rsid w:val="005857FD"/>
    <w:rsid w:val="005859A1"/>
    <w:rsid w:val="00586FB1"/>
    <w:rsid w:val="00587480"/>
    <w:rsid w:val="0059055E"/>
    <w:rsid w:val="00590C7E"/>
    <w:rsid w:val="00590DE3"/>
    <w:rsid w:val="00596BC1"/>
    <w:rsid w:val="0059751E"/>
    <w:rsid w:val="00597528"/>
    <w:rsid w:val="00597C71"/>
    <w:rsid w:val="005A5811"/>
    <w:rsid w:val="005A5F85"/>
    <w:rsid w:val="005A6130"/>
    <w:rsid w:val="005A63F8"/>
    <w:rsid w:val="005A651D"/>
    <w:rsid w:val="005A6CF3"/>
    <w:rsid w:val="005A70B8"/>
    <w:rsid w:val="005A781C"/>
    <w:rsid w:val="005A7AC4"/>
    <w:rsid w:val="005B1290"/>
    <w:rsid w:val="005B1703"/>
    <w:rsid w:val="005B3D21"/>
    <w:rsid w:val="005B4F44"/>
    <w:rsid w:val="005B4FD8"/>
    <w:rsid w:val="005B74C2"/>
    <w:rsid w:val="005C040F"/>
    <w:rsid w:val="005C0E48"/>
    <w:rsid w:val="005C0F43"/>
    <w:rsid w:val="005C2E48"/>
    <w:rsid w:val="005C3C5F"/>
    <w:rsid w:val="005C49AB"/>
    <w:rsid w:val="005D37C4"/>
    <w:rsid w:val="005D4393"/>
    <w:rsid w:val="005D606F"/>
    <w:rsid w:val="005D6774"/>
    <w:rsid w:val="005D6E11"/>
    <w:rsid w:val="005D6EDA"/>
    <w:rsid w:val="005E0DE3"/>
    <w:rsid w:val="005E12EE"/>
    <w:rsid w:val="005E18C6"/>
    <w:rsid w:val="005E5117"/>
    <w:rsid w:val="005E60B9"/>
    <w:rsid w:val="005E6B12"/>
    <w:rsid w:val="005E6B28"/>
    <w:rsid w:val="005E7236"/>
    <w:rsid w:val="005E7B49"/>
    <w:rsid w:val="005F1009"/>
    <w:rsid w:val="0060082E"/>
    <w:rsid w:val="00600B34"/>
    <w:rsid w:val="006019BB"/>
    <w:rsid w:val="00602040"/>
    <w:rsid w:val="006046E7"/>
    <w:rsid w:val="00606602"/>
    <w:rsid w:val="00613388"/>
    <w:rsid w:val="0061566E"/>
    <w:rsid w:val="00617C32"/>
    <w:rsid w:val="006200EA"/>
    <w:rsid w:val="00620A23"/>
    <w:rsid w:val="00621D3D"/>
    <w:rsid w:val="0062211F"/>
    <w:rsid w:val="006222D9"/>
    <w:rsid w:val="00623486"/>
    <w:rsid w:val="00624206"/>
    <w:rsid w:val="00630627"/>
    <w:rsid w:val="006314AB"/>
    <w:rsid w:val="0063201B"/>
    <w:rsid w:val="0063214B"/>
    <w:rsid w:val="006336E0"/>
    <w:rsid w:val="0063565F"/>
    <w:rsid w:val="0063568A"/>
    <w:rsid w:val="00636EC8"/>
    <w:rsid w:val="00637D33"/>
    <w:rsid w:val="00643842"/>
    <w:rsid w:val="00645804"/>
    <w:rsid w:val="00645B82"/>
    <w:rsid w:val="00651C9B"/>
    <w:rsid w:val="006571B1"/>
    <w:rsid w:val="006623AD"/>
    <w:rsid w:val="006645AB"/>
    <w:rsid w:val="006645D7"/>
    <w:rsid w:val="006657A3"/>
    <w:rsid w:val="006664AB"/>
    <w:rsid w:val="006665D8"/>
    <w:rsid w:val="00667D22"/>
    <w:rsid w:val="00667F86"/>
    <w:rsid w:val="006708F2"/>
    <w:rsid w:val="006708F3"/>
    <w:rsid w:val="00670D4E"/>
    <w:rsid w:val="00670DF7"/>
    <w:rsid w:val="006723BB"/>
    <w:rsid w:val="00673B5A"/>
    <w:rsid w:val="00673B9B"/>
    <w:rsid w:val="00673DAD"/>
    <w:rsid w:val="0067498B"/>
    <w:rsid w:val="00674F65"/>
    <w:rsid w:val="00675824"/>
    <w:rsid w:val="00675CC9"/>
    <w:rsid w:val="00675E5A"/>
    <w:rsid w:val="006770F2"/>
    <w:rsid w:val="00677A41"/>
    <w:rsid w:val="00680471"/>
    <w:rsid w:val="00680617"/>
    <w:rsid w:val="00681038"/>
    <w:rsid w:val="0068258B"/>
    <w:rsid w:val="0068284D"/>
    <w:rsid w:val="006828CA"/>
    <w:rsid w:val="00682BE7"/>
    <w:rsid w:val="006834A8"/>
    <w:rsid w:val="00690657"/>
    <w:rsid w:val="006911F1"/>
    <w:rsid w:val="00691E90"/>
    <w:rsid w:val="00691FF1"/>
    <w:rsid w:val="006938B8"/>
    <w:rsid w:val="006962BE"/>
    <w:rsid w:val="006A1D8E"/>
    <w:rsid w:val="006A5902"/>
    <w:rsid w:val="006A6189"/>
    <w:rsid w:val="006A6F40"/>
    <w:rsid w:val="006B0B13"/>
    <w:rsid w:val="006B0D75"/>
    <w:rsid w:val="006B104B"/>
    <w:rsid w:val="006B13D2"/>
    <w:rsid w:val="006B2587"/>
    <w:rsid w:val="006B4578"/>
    <w:rsid w:val="006B46AF"/>
    <w:rsid w:val="006B5486"/>
    <w:rsid w:val="006B5526"/>
    <w:rsid w:val="006B56C2"/>
    <w:rsid w:val="006B6136"/>
    <w:rsid w:val="006B76B3"/>
    <w:rsid w:val="006C077E"/>
    <w:rsid w:val="006C10DB"/>
    <w:rsid w:val="006C1B1D"/>
    <w:rsid w:val="006C2D0E"/>
    <w:rsid w:val="006C31B6"/>
    <w:rsid w:val="006C3DE9"/>
    <w:rsid w:val="006C469F"/>
    <w:rsid w:val="006D001D"/>
    <w:rsid w:val="006D0E38"/>
    <w:rsid w:val="006D2AE2"/>
    <w:rsid w:val="006D4076"/>
    <w:rsid w:val="006D6D78"/>
    <w:rsid w:val="006E00BB"/>
    <w:rsid w:val="006E1715"/>
    <w:rsid w:val="006E57BB"/>
    <w:rsid w:val="006F07CA"/>
    <w:rsid w:val="006F0A73"/>
    <w:rsid w:val="006F0D03"/>
    <w:rsid w:val="006F443D"/>
    <w:rsid w:val="00700AEC"/>
    <w:rsid w:val="00700B59"/>
    <w:rsid w:val="00701568"/>
    <w:rsid w:val="00701EEF"/>
    <w:rsid w:val="0070417C"/>
    <w:rsid w:val="00705B29"/>
    <w:rsid w:val="007064DC"/>
    <w:rsid w:val="00706876"/>
    <w:rsid w:val="00710402"/>
    <w:rsid w:val="00710709"/>
    <w:rsid w:val="00712AE6"/>
    <w:rsid w:val="00713494"/>
    <w:rsid w:val="007135DB"/>
    <w:rsid w:val="0071442A"/>
    <w:rsid w:val="0071759C"/>
    <w:rsid w:val="00721326"/>
    <w:rsid w:val="00722B49"/>
    <w:rsid w:val="00723B4B"/>
    <w:rsid w:val="00725022"/>
    <w:rsid w:val="007306C1"/>
    <w:rsid w:val="00730DA9"/>
    <w:rsid w:val="00732F65"/>
    <w:rsid w:val="00732FA8"/>
    <w:rsid w:val="00733840"/>
    <w:rsid w:val="007353F7"/>
    <w:rsid w:val="00735505"/>
    <w:rsid w:val="0073575B"/>
    <w:rsid w:val="00736AE6"/>
    <w:rsid w:val="00741241"/>
    <w:rsid w:val="00743039"/>
    <w:rsid w:val="007441F5"/>
    <w:rsid w:val="00745B00"/>
    <w:rsid w:val="007461EA"/>
    <w:rsid w:val="007473B0"/>
    <w:rsid w:val="007500D1"/>
    <w:rsid w:val="007509BB"/>
    <w:rsid w:val="00753002"/>
    <w:rsid w:val="00753E09"/>
    <w:rsid w:val="0076014E"/>
    <w:rsid w:val="00761A32"/>
    <w:rsid w:val="00762377"/>
    <w:rsid w:val="00764220"/>
    <w:rsid w:val="00765F2D"/>
    <w:rsid w:val="00772294"/>
    <w:rsid w:val="00774176"/>
    <w:rsid w:val="007771FB"/>
    <w:rsid w:val="00780DC0"/>
    <w:rsid w:val="00781DF1"/>
    <w:rsid w:val="00783CAB"/>
    <w:rsid w:val="007843B4"/>
    <w:rsid w:val="007863E1"/>
    <w:rsid w:val="00790C3D"/>
    <w:rsid w:val="00791A12"/>
    <w:rsid w:val="00792B96"/>
    <w:rsid w:val="00794F45"/>
    <w:rsid w:val="0079501D"/>
    <w:rsid w:val="0079580A"/>
    <w:rsid w:val="0079605F"/>
    <w:rsid w:val="00796726"/>
    <w:rsid w:val="00797714"/>
    <w:rsid w:val="00797CEF"/>
    <w:rsid w:val="007A2D30"/>
    <w:rsid w:val="007A49C1"/>
    <w:rsid w:val="007A5A01"/>
    <w:rsid w:val="007B0C88"/>
    <w:rsid w:val="007B273C"/>
    <w:rsid w:val="007B2CEC"/>
    <w:rsid w:val="007B4560"/>
    <w:rsid w:val="007B5F31"/>
    <w:rsid w:val="007B6855"/>
    <w:rsid w:val="007C2869"/>
    <w:rsid w:val="007C2EAA"/>
    <w:rsid w:val="007C4735"/>
    <w:rsid w:val="007C737A"/>
    <w:rsid w:val="007C7B6B"/>
    <w:rsid w:val="007D0F6D"/>
    <w:rsid w:val="007D11B6"/>
    <w:rsid w:val="007D1BCD"/>
    <w:rsid w:val="007D1DBD"/>
    <w:rsid w:val="007D4178"/>
    <w:rsid w:val="007D4ED0"/>
    <w:rsid w:val="007E024F"/>
    <w:rsid w:val="007E1F9A"/>
    <w:rsid w:val="007E2015"/>
    <w:rsid w:val="007E370E"/>
    <w:rsid w:val="007E3B81"/>
    <w:rsid w:val="007E4FE6"/>
    <w:rsid w:val="007E5400"/>
    <w:rsid w:val="007E7E64"/>
    <w:rsid w:val="007F0CF6"/>
    <w:rsid w:val="007F541F"/>
    <w:rsid w:val="0080283C"/>
    <w:rsid w:val="00804966"/>
    <w:rsid w:val="0080625F"/>
    <w:rsid w:val="00807DF1"/>
    <w:rsid w:val="00811581"/>
    <w:rsid w:val="0081285B"/>
    <w:rsid w:val="00813965"/>
    <w:rsid w:val="00813A41"/>
    <w:rsid w:val="0081435E"/>
    <w:rsid w:val="00814963"/>
    <w:rsid w:val="008154A6"/>
    <w:rsid w:val="0081734B"/>
    <w:rsid w:val="0081776D"/>
    <w:rsid w:val="00817B42"/>
    <w:rsid w:val="00822155"/>
    <w:rsid w:val="00822216"/>
    <w:rsid w:val="008223AB"/>
    <w:rsid w:val="00823E45"/>
    <w:rsid w:val="00824382"/>
    <w:rsid w:val="00824C10"/>
    <w:rsid w:val="00827913"/>
    <w:rsid w:val="008301CA"/>
    <w:rsid w:val="00830432"/>
    <w:rsid w:val="00830C56"/>
    <w:rsid w:val="00832D49"/>
    <w:rsid w:val="00833309"/>
    <w:rsid w:val="008356FE"/>
    <w:rsid w:val="00836734"/>
    <w:rsid w:val="00836CAC"/>
    <w:rsid w:val="00836EEF"/>
    <w:rsid w:val="00837604"/>
    <w:rsid w:val="0083766D"/>
    <w:rsid w:val="00837DD9"/>
    <w:rsid w:val="008403C2"/>
    <w:rsid w:val="00840947"/>
    <w:rsid w:val="00841346"/>
    <w:rsid w:val="0084213E"/>
    <w:rsid w:val="00843063"/>
    <w:rsid w:val="00843A7D"/>
    <w:rsid w:val="0084659D"/>
    <w:rsid w:val="008469C6"/>
    <w:rsid w:val="00846DB9"/>
    <w:rsid w:val="008478D4"/>
    <w:rsid w:val="008504DD"/>
    <w:rsid w:val="0085132D"/>
    <w:rsid w:val="00851CD2"/>
    <w:rsid w:val="008537C6"/>
    <w:rsid w:val="00854B20"/>
    <w:rsid w:val="008559DD"/>
    <w:rsid w:val="00856C12"/>
    <w:rsid w:val="008637EB"/>
    <w:rsid w:val="00866DE3"/>
    <w:rsid w:val="00870144"/>
    <w:rsid w:val="008703C9"/>
    <w:rsid w:val="00870EAF"/>
    <w:rsid w:val="008721A7"/>
    <w:rsid w:val="00877B96"/>
    <w:rsid w:val="00881053"/>
    <w:rsid w:val="00882877"/>
    <w:rsid w:val="0088292B"/>
    <w:rsid w:val="00883C38"/>
    <w:rsid w:val="00884372"/>
    <w:rsid w:val="00884DAD"/>
    <w:rsid w:val="00890C37"/>
    <w:rsid w:val="00893456"/>
    <w:rsid w:val="008948F0"/>
    <w:rsid w:val="00894929"/>
    <w:rsid w:val="00895804"/>
    <w:rsid w:val="008958E5"/>
    <w:rsid w:val="00895DF6"/>
    <w:rsid w:val="0089701F"/>
    <w:rsid w:val="008A0833"/>
    <w:rsid w:val="008A176C"/>
    <w:rsid w:val="008A2E05"/>
    <w:rsid w:val="008A4447"/>
    <w:rsid w:val="008A62E3"/>
    <w:rsid w:val="008A6300"/>
    <w:rsid w:val="008A644A"/>
    <w:rsid w:val="008A77C7"/>
    <w:rsid w:val="008B0CE4"/>
    <w:rsid w:val="008B299D"/>
    <w:rsid w:val="008B30E0"/>
    <w:rsid w:val="008B5DF5"/>
    <w:rsid w:val="008B67C5"/>
    <w:rsid w:val="008B726F"/>
    <w:rsid w:val="008C0388"/>
    <w:rsid w:val="008C09C0"/>
    <w:rsid w:val="008C0CAF"/>
    <w:rsid w:val="008C350D"/>
    <w:rsid w:val="008C3CA4"/>
    <w:rsid w:val="008C3E3C"/>
    <w:rsid w:val="008C4C88"/>
    <w:rsid w:val="008C53EC"/>
    <w:rsid w:val="008C5837"/>
    <w:rsid w:val="008C7F95"/>
    <w:rsid w:val="008D3785"/>
    <w:rsid w:val="008D43EF"/>
    <w:rsid w:val="008D48CC"/>
    <w:rsid w:val="008D51F1"/>
    <w:rsid w:val="008D5FD2"/>
    <w:rsid w:val="008E3394"/>
    <w:rsid w:val="008E363C"/>
    <w:rsid w:val="008E3AF1"/>
    <w:rsid w:val="008E49D9"/>
    <w:rsid w:val="008E4E92"/>
    <w:rsid w:val="008E5861"/>
    <w:rsid w:val="008E5C8A"/>
    <w:rsid w:val="008E7E15"/>
    <w:rsid w:val="008F1739"/>
    <w:rsid w:val="008F359F"/>
    <w:rsid w:val="008F47DD"/>
    <w:rsid w:val="008F63BF"/>
    <w:rsid w:val="008F6DF3"/>
    <w:rsid w:val="008F6E71"/>
    <w:rsid w:val="008F7208"/>
    <w:rsid w:val="008F7E8C"/>
    <w:rsid w:val="00900567"/>
    <w:rsid w:val="00900EA4"/>
    <w:rsid w:val="00902904"/>
    <w:rsid w:val="009036DA"/>
    <w:rsid w:val="0090449A"/>
    <w:rsid w:val="009047A3"/>
    <w:rsid w:val="00904F0E"/>
    <w:rsid w:val="009051C3"/>
    <w:rsid w:val="0090650C"/>
    <w:rsid w:val="009078EE"/>
    <w:rsid w:val="00910B56"/>
    <w:rsid w:val="00910DD8"/>
    <w:rsid w:val="00911D76"/>
    <w:rsid w:val="00914246"/>
    <w:rsid w:val="00914F9A"/>
    <w:rsid w:val="00920DCE"/>
    <w:rsid w:val="009227D5"/>
    <w:rsid w:val="00922BE4"/>
    <w:rsid w:val="009241AA"/>
    <w:rsid w:val="00924BFD"/>
    <w:rsid w:val="009252A3"/>
    <w:rsid w:val="00927098"/>
    <w:rsid w:val="00927724"/>
    <w:rsid w:val="0093056A"/>
    <w:rsid w:val="00930C3D"/>
    <w:rsid w:val="00931DBD"/>
    <w:rsid w:val="00935640"/>
    <w:rsid w:val="00935711"/>
    <w:rsid w:val="00935B24"/>
    <w:rsid w:val="00936182"/>
    <w:rsid w:val="00937416"/>
    <w:rsid w:val="00940336"/>
    <w:rsid w:val="00940529"/>
    <w:rsid w:val="009405DB"/>
    <w:rsid w:val="009410F6"/>
    <w:rsid w:val="00941618"/>
    <w:rsid w:val="00943781"/>
    <w:rsid w:val="00945B67"/>
    <w:rsid w:val="00945C3F"/>
    <w:rsid w:val="00946593"/>
    <w:rsid w:val="00947362"/>
    <w:rsid w:val="009475DA"/>
    <w:rsid w:val="009476F1"/>
    <w:rsid w:val="00950CCF"/>
    <w:rsid w:val="009515F7"/>
    <w:rsid w:val="00954FE6"/>
    <w:rsid w:val="00954FF5"/>
    <w:rsid w:val="00956270"/>
    <w:rsid w:val="00957C3F"/>
    <w:rsid w:val="009601A6"/>
    <w:rsid w:val="00961656"/>
    <w:rsid w:val="00961763"/>
    <w:rsid w:val="00962DF8"/>
    <w:rsid w:val="009652E7"/>
    <w:rsid w:val="0096562A"/>
    <w:rsid w:val="00965AE7"/>
    <w:rsid w:val="0096651D"/>
    <w:rsid w:val="009665AA"/>
    <w:rsid w:val="009670B1"/>
    <w:rsid w:val="0097024E"/>
    <w:rsid w:val="00970968"/>
    <w:rsid w:val="00970BA0"/>
    <w:rsid w:val="00974016"/>
    <w:rsid w:val="0097439A"/>
    <w:rsid w:val="00974CB4"/>
    <w:rsid w:val="0097570B"/>
    <w:rsid w:val="00977A6A"/>
    <w:rsid w:val="00981C17"/>
    <w:rsid w:val="00981C5A"/>
    <w:rsid w:val="00983264"/>
    <w:rsid w:val="009836B7"/>
    <w:rsid w:val="0098499A"/>
    <w:rsid w:val="00984E40"/>
    <w:rsid w:val="009864FC"/>
    <w:rsid w:val="00986E6C"/>
    <w:rsid w:val="00987568"/>
    <w:rsid w:val="0098762A"/>
    <w:rsid w:val="009878D6"/>
    <w:rsid w:val="00987EAF"/>
    <w:rsid w:val="009927FC"/>
    <w:rsid w:val="00994415"/>
    <w:rsid w:val="0099459D"/>
    <w:rsid w:val="00994F18"/>
    <w:rsid w:val="0099608B"/>
    <w:rsid w:val="00996E74"/>
    <w:rsid w:val="009974B4"/>
    <w:rsid w:val="00997827"/>
    <w:rsid w:val="00997C50"/>
    <w:rsid w:val="00997C83"/>
    <w:rsid w:val="009A0E84"/>
    <w:rsid w:val="009A2463"/>
    <w:rsid w:val="009A281C"/>
    <w:rsid w:val="009A46C8"/>
    <w:rsid w:val="009A48BB"/>
    <w:rsid w:val="009A5798"/>
    <w:rsid w:val="009A7463"/>
    <w:rsid w:val="009A7BB5"/>
    <w:rsid w:val="009A7C39"/>
    <w:rsid w:val="009B1327"/>
    <w:rsid w:val="009B1C5C"/>
    <w:rsid w:val="009B2C6D"/>
    <w:rsid w:val="009B4450"/>
    <w:rsid w:val="009B6A1F"/>
    <w:rsid w:val="009C00DB"/>
    <w:rsid w:val="009C13AD"/>
    <w:rsid w:val="009C15EB"/>
    <w:rsid w:val="009C36D8"/>
    <w:rsid w:val="009C3CBA"/>
    <w:rsid w:val="009C4B30"/>
    <w:rsid w:val="009C4CB1"/>
    <w:rsid w:val="009C665D"/>
    <w:rsid w:val="009C6A9E"/>
    <w:rsid w:val="009D13EA"/>
    <w:rsid w:val="009D1531"/>
    <w:rsid w:val="009D2918"/>
    <w:rsid w:val="009D4356"/>
    <w:rsid w:val="009D67AD"/>
    <w:rsid w:val="009E07DD"/>
    <w:rsid w:val="009E09E7"/>
    <w:rsid w:val="009E39DE"/>
    <w:rsid w:val="009E4627"/>
    <w:rsid w:val="009E5EDA"/>
    <w:rsid w:val="009E63ED"/>
    <w:rsid w:val="009E696D"/>
    <w:rsid w:val="009E6B8B"/>
    <w:rsid w:val="009E6ED5"/>
    <w:rsid w:val="009F397A"/>
    <w:rsid w:val="009F44A8"/>
    <w:rsid w:val="009F4525"/>
    <w:rsid w:val="009F7B43"/>
    <w:rsid w:val="00A027E3"/>
    <w:rsid w:val="00A038BA"/>
    <w:rsid w:val="00A07281"/>
    <w:rsid w:val="00A117F0"/>
    <w:rsid w:val="00A125B5"/>
    <w:rsid w:val="00A131D2"/>
    <w:rsid w:val="00A14AD8"/>
    <w:rsid w:val="00A1745B"/>
    <w:rsid w:val="00A17711"/>
    <w:rsid w:val="00A21526"/>
    <w:rsid w:val="00A224B4"/>
    <w:rsid w:val="00A22787"/>
    <w:rsid w:val="00A23919"/>
    <w:rsid w:val="00A23E9F"/>
    <w:rsid w:val="00A26337"/>
    <w:rsid w:val="00A268C5"/>
    <w:rsid w:val="00A27B44"/>
    <w:rsid w:val="00A30875"/>
    <w:rsid w:val="00A3105C"/>
    <w:rsid w:val="00A31CEC"/>
    <w:rsid w:val="00A32E1F"/>
    <w:rsid w:val="00A40248"/>
    <w:rsid w:val="00A41480"/>
    <w:rsid w:val="00A42D61"/>
    <w:rsid w:val="00A44650"/>
    <w:rsid w:val="00A45693"/>
    <w:rsid w:val="00A45BCE"/>
    <w:rsid w:val="00A46FC9"/>
    <w:rsid w:val="00A47687"/>
    <w:rsid w:val="00A50B49"/>
    <w:rsid w:val="00A51F18"/>
    <w:rsid w:val="00A52A49"/>
    <w:rsid w:val="00A53A59"/>
    <w:rsid w:val="00A53B49"/>
    <w:rsid w:val="00A53D7A"/>
    <w:rsid w:val="00A541D7"/>
    <w:rsid w:val="00A55A21"/>
    <w:rsid w:val="00A605EC"/>
    <w:rsid w:val="00A615D0"/>
    <w:rsid w:val="00A61A65"/>
    <w:rsid w:val="00A62DBE"/>
    <w:rsid w:val="00A642C6"/>
    <w:rsid w:val="00A64F52"/>
    <w:rsid w:val="00A666DB"/>
    <w:rsid w:val="00A70D80"/>
    <w:rsid w:val="00A71973"/>
    <w:rsid w:val="00A72052"/>
    <w:rsid w:val="00A7563D"/>
    <w:rsid w:val="00A757B6"/>
    <w:rsid w:val="00A75987"/>
    <w:rsid w:val="00A75AE7"/>
    <w:rsid w:val="00A800F2"/>
    <w:rsid w:val="00A846CF"/>
    <w:rsid w:val="00A85B51"/>
    <w:rsid w:val="00A90ABE"/>
    <w:rsid w:val="00A934B7"/>
    <w:rsid w:val="00A93C3D"/>
    <w:rsid w:val="00A94167"/>
    <w:rsid w:val="00A97812"/>
    <w:rsid w:val="00AA00DE"/>
    <w:rsid w:val="00AA09AD"/>
    <w:rsid w:val="00AA1BE9"/>
    <w:rsid w:val="00AA2E71"/>
    <w:rsid w:val="00AA2F96"/>
    <w:rsid w:val="00AA30F5"/>
    <w:rsid w:val="00AA36F4"/>
    <w:rsid w:val="00AA47EE"/>
    <w:rsid w:val="00AA57B4"/>
    <w:rsid w:val="00AA6296"/>
    <w:rsid w:val="00AB0B17"/>
    <w:rsid w:val="00AB0DA6"/>
    <w:rsid w:val="00AB2E07"/>
    <w:rsid w:val="00AB3623"/>
    <w:rsid w:val="00AB387A"/>
    <w:rsid w:val="00AB4DDF"/>
    <w:rsid w:val="00AB4FFC"/>
    <w:rsid w:val="00AB5442"/>
    <w:rsid w:val="00AB5E8E"/>
    <w:rsid w:val="00AB6850"/>
    <w:rsid w:val="00AB6CCA"/>
    <w:rsid w:val="00AC053C"/>
    <w:rsid w:val="00AC0575"/>
    <w:rsid w:val="00AC1E6E"/>
    <w:rsid w:val="00AC2504"/>
    <w:rsid w:val="00AD07B9"/>
    <w:rsid w:val="00AD3329"/>
    <w:rsid w:val="00AD3A1D"/>
    <w:rsid w:val="00AD3EEA"/>
    <w:rsid w:val="00AD6B46"/>
    <w:rsid w:val="00AD7D23"/>
    <w:rsid w:val="00AE1072"/>
    <w:rsid w:val="00AE10BF"/>
    <w:rsid w:val="00AE2B2C"/>
    <w:rsid w:val="00AE3356"/>
    <w:rsid w:val="00AE44F8"/>
    <w:rsid w:val="00AE4D60"/>
    <w:rsid w:val="00AE5988"/>
    <w:rsid w:val="00AE66F2"/>
    <w:rsid w:val="00AE69AE"/>
    <w:rsid w:val="00AE6A09"/>
    <w:rsid w:val="00AF08F8"/>
    <w:rsid w:val="00AF0CC3"/>
    <w:rsid w:val="00AF0D74"/>
    <w:rsid w:val="00AF380D"/>
    <w:rsid w:val="00AF47B7"/>
    <w:rsid w:val="00AF5257"/>
    <w:rsid w:val="00AF5FFC"/>
    <w:rsid w:val="00AF639B"/>
    <w:rsid w:val="00AF7387"/>
    <w:rsid w:val="00B00462"/>
    <w:rsid w:val="00B01083"/>
    <w:rsid w:val="00B013F5"/>
    <w:rsid w:val="00B01D75"/>
    <w:rsid w:val="00B01FD9"/>
    <w:rsid w:val="00B032B5"/>
    <w:rsid w:val="00B04C87"/>
    <w:rsid w:val="00B0637D"/>
    <w:rsid w:val="00B11668"/>
    <w:rsid w:val="00B11F15"/>
    <w:rsid w:val="00B13031"/>
    <w:rsid w:val="00B13861"/>
    <w:rsid w:val="00B1556C"/>
    <w:rsid w:val="00B174B0"/>
    <w:rsid w:val="00B20EBF"/>
    <w:rsid w:val="00B22075"/>
    <w:rsid w:val="00B22950"/>
    <w:rsid w:val="00B23BF4"/>
    <w:rsid w:val="00B249CA"/>
    <w:rsid w:val="00B25887"/>
    <w:rsid w:val="00B270B6"/>
    <w:rsid w:val="00B302AC"/>
    <w:rsid w:val="00B30A20"/>
    <w:rsid w:val="00B313CA"/>
    <w:rsid w:val="00B319A2"/>
    <w:rsid w:val="00B348F0"/>
    <w:rsid w:val="00B3512A"/>
    <w:rsid w:val="00B35DD5"/>
    <w:rsid w:val="00B35FBF"/>
    <w:rsid w:val="00B363C2"/>
    <w:rsid w:val="00B405BC"/>
    <w:rsid w:val="00B4259A"/>
    <w:rsid w:val="00B45774"/>
    <w:rsid w:val="00B45EDD"/>
    <w:rsid w:val="00B462CD"/>
    <w:rsid w:val="00B47C12"/>
    <w:rsid w:val="00B5171D"/>
    <w:rsid w:val="00B51E17"/>
    <w:rsid w:val="00B52893"/>
    <w:rsid w:val="00B54738"/>
    <w:rsid w:val="00B54910"/>
    <w:rsid w:val="00B55426"/>
    <w:rsid w:val="00B56B53"/>
    <w:rsid w:val="00B57495"/>
    <w:rsid w:val="00B5794C"/>
    <w:rsid w:val="00B609F3"/>
    <w:rsid w:val="00B62145"/>
    <w:rsid w:val="00B6234C"/>
    <w:rsid w:val="00B62B87"/>
    <w:rsid w:val="00B62C5D"/>
    <w:rsid w:val="00B63854"/>
    <w:rsid w:val="00B659DC"/>
    <w:rsid w:val="00B66121"/>
    <w:rsid w:val="00B671F4"/>
    <w:rsid w:val="00B71847"/>
    <w:rsid w:val="00B72785"/>
    <w:rsid w:val="00B7551E"/>
    <w:rsid w:val="00B76660"/>
    <w:rsid w:val="00B80EBB"/>
    <w:rsid w:val="00B81CA1"/>
    <w:rsid w:val="00B81CDE"/>
    <w:rsid w:val="00B83383"/>
    <w:rsid w:val="00B83821"/>
    <w:rsid w:val="00B83A4B"/>
    <w:rsid w:val="00B84867"/>
    <w:rsid w:val="00B85A52"/>
    <w:rsid w:val="00B86146"/>
    <w:rsid w:val="00B86EAC"/>
    <w:rsid w:val="00B87340"/>
    <w:rsid w:val="00B91436"/>
    <w:rsid w:val="00B91652"/>
    <w:rsid w:val="00B923F2"/>
    <w:rsid w:val="00B92F5A"/>
    <w:rsid w:val="00B93A2A"/>
    <w:rsid w:val="00B94723"/>
    <w:rsid w:val="00B94D19"/>
    <w:rsid w:val="00B94D32"/>
    <w:rsid w:val="00B957B2"/>
    <w:rsid w:val="00B9582A"/>
    <w:rsid w:val="00B96C80"/>
    <w:rsid w:val="00B973B5"/>
    <w:rsid w:val="00BA0696"/>
    <w:rsid w:val="00BA1855"/>
    <w:rsid w:val="00BA200C"/>
    <w:rsid w:val="00BA2591"/>
    <w:rsid w:val="00BA2688"/>
    <w:rsid w:val="00BA3BA5"/>
    <w:rsid w:val="00BA3EEF"/>
    <w:rsid w:val="00BA6409"/>
    <w:rsid w:val="00BA787B"/>
    <w:rsid w:val="00BAAE64"/>
    <w:rsid w:val="00BB1499"/>
    <w:rsid w:val="00BB2CED"/>
    <w:rsid w:val="00BC0212"/>
    <w:rsid w:val="00BC0A22"/>
    <w:rsid w:val="00BC0F75"/>
    <w:rsid w:val="00BC55CB"/>
    <w:rsid w:val="00BC5DF5"/>
    <w:rsid w:val="00BC628E"/>
    <w:rsid w:val="00BD0609"/>
    <w:rsid w:val="00BD1A70"/>
    <w:rsid w:val="00BD33CD"/>
    <w:rsid w:val="00BD3A79"/>
    <w:rsid w:val="00BD521A"/>
    <w:rsid w:val="00BD5229"/>
    <w:rsid w:val="00BD56D2"/>
    <w:rsid w:val="00BD7B7B"/>
    <w:rsid w:val="00BE0BEA"/>
    <w:rsid w:val="00BE0E24"/>
    <w:rsid w:val="00BE1EF9"/>
    <w:rsid w:val="00BE481F"/>
    <w:rsid w:val="00BE5CA1"/>
    <w:rsid w:val="00BE753D"/>
    <w:rsid w:val="00BF1093"/>
    <w:rsid w:val="00BF4325"/>
    <w:rsid w:val="00BF434B"/>
    <w:rsid w:val="00BF4C9C"/>
    <w:rsid w:val="00BF722A"/>
    <w:rsid w:val="00C000D0"/>
    <w:rsid w:val="00C001D1"/>
    <w:rsid w:val="00C001D3"/>
    <w:rsid w:val="00C01D89"/>
    <w:rsid w:val="00C0328C"/>
    <w:rsid w:val="00C05C4F"/>
    <w:rsid w:val="00C06D4F"/>
    <w:rsid w:val="00C073B9"/>
    <w:rsid w:val="00C1133F"/>
    <w:rsid w:val="00C12F69"/>
    <w:rsid w:val="00C13474"/>
    <w:rsid w:val="00C137F1"/>
    <w:rsid w:val="00C13DFE"/>
    <w:rsid w:val="00C145C5"/>
    <w:rsid w:val="00C20F0F"/>
    <w:rsid w:val="00C22856"/>
    <w:rsid w:val="00C229AC"/>
    <w:rsid w:val="00C238BF"/>
    <w:rsid w:val="00C246D0"/>
    <w:rsid w:val="00C24FE4"/>
    <w:rsid w:val="00C25A1D"/>
    <w:rsid w:val="00C26DED"/>
    <w:rsid w:val="00C27FC1"/>
    <w:rsid w:val="00C30F42"/>
    <w:rsid w:val="00C33053"/>
    <w:rsid w:val="00C3356D"/>
    <w:rsid w:val="00C34E13"/>
    <w:rsid w:val="00C40795"/>
    <w:rsid w:val="00C415D9"/>
    <w:rsid w:val="00C41B41"/>
    <w:rsid w:val="00C42721"/>
    <w:rsid w:val="00C444D9"/>
    <w:rsid w:val="00C462EE"/>
    <w:rsid w:val="00C47A96"/>
    <w:rsid w:val="00C47DF6"/>
    <w:rsid w:val="00C506E1"/>
    <w:rsid w:val="00C51155"/>
    <w:rsid w:val="00C512F0"/>
    <w:rsid w:val="00C519AA"/>
    <w:rsid w:val="00C5248F"/>
    <w:rsid w:val="00C5525E"/>
    <w:rsid w:val="00C56101"/>
    <w:rsid w:val="00C5784A"/>
    <w:rsid w:val="00C603F6"/>
    <w:rsid w:val="00C62DE1"/>
    <w:rsid w:val="00C641A8"/>
    <w:rsid w:val="00C64425"/>
    <w:rsid w:val="00C66007"/>
    <w:rsid w:val="00C661A9"/>
    <w:rsid w:val="00C67DE1"/>
    <w:rsid w:val="00C70420"/>
    <w:rsid w:val="00C71996"/>
    <w:rsid w:val="00C7240B"/>
    <w:rsid w:val="00C7567F"/>
    <w:rsid w:val="00C75CF3"/>
    <w:rsid w:val="00C75D5D"/>
    <w:rsid w:val="00C768EA"/>
    <w:rsid w:val="00C76E8A"/>
    <w:rsid w:val="00C77342"/>
    <w:rsid w:val="00C773C4"/>
    <w:rsid w:val="00C802C8"/>
    <w:rsid w:val="00C81540"/>
    <w:rsid w:val="00C81B90"/>
    <w:rsid w:val="00C82948"/>
    <w:rsid w:val="00C83E10"/>
    <w:rsid w:val="00C858DA"/>
    <w:rsid w:val="00C8598A"/>
    <w:rsid w:val="00C86AC1"/>
    <w:rsid w:val="00C874F1"/>
    <w:rsid w:val="00C8764A"/>
    <w:rsid w:val="00C878FB"/>
    <w:rsid w:val="00C90352"/>
    <w:rsid w:val="00C90A1A"/>
    <w:rsid w:val="00C939EF"/>
    <w:rsid w:val="00C939F0"/>
    <w:rsid w:val="00CA1894"/>
    <w:rsid w:val="00CA5C9A"/>
    <w:rsid w:val="00CA621D"/>
    <w:rsid w:val="00CA75FD"/>
    <w:rsid w:val="00CB0710"/>
    <w:rsid w:val="00CB12E2"/>
    <w:rsid w:val="00CB130C"/>
    <w:rsid w:val="00CB16FD"/>
    <w:rsid w:val="00CB2062"/>
    <w:rsid w:val="00CB2513"/>
    <w:rsid w:val="00CB36A3"/>
    <w:rsid w:val="00CB382F"/>
    <w:rsid w:val="00CB4807"/>
    <w:rsid w:val="00CB6087"/>
    <w:rsid w:val="00CC08CF"/>
    <w:rsid w:val="00CC0A29"/>
    <w:rsid w:val="00CC1433"/>
    <w:rsid w:val="00CC6A5E"/>
    <w:rsid w:val="00CD1409"/>
    <w:rsid w:val="00CD3363"/>
    <w:rsid w:val="00CD385F"/>
    <w:rsid w:val="00CD3F6E"/>
    <w:rsid w:val="00CD4131"/>
    <w:rsid w:val="00CD512A"/>
    <w:rsid w:val="00CD6A87"/>
    <w:rsid w:val="00CD731B"/>
    <w:rsid w:val="00CE4BA8"/>
    <w:rsid w:val="00CE4FF7"/>
    <w:rsid w:val="00CE6448"/>
    <w:rsid w:val="00CE6A6B"/>
    <w:rsid w:val="00CE6E7A"/>
    <w:rsid w:val="00CE721C"/>
    <w:rsid w:val="00CF26CC"/>
    <w:rsid w:val="00CF2A2E"/>
    <w:rsid w:val="00CF331C"/>
    <w:rsid w:val="00CF4214"/>
    <w:rsid w:val="00CF4871"/>
    <w:rsid w:val="00CF55A7"/>
    <w:rsid w:val="00CF65EC"/>
    <w:rsid w:val="00CF6675"/>
    <w:rsid w:val="00CF6DDB"/>
    <w:rsid w:val="00CF7430"/>
    <w:rsid w:val="00D01A0D"/>
    <w:rsid w:val="00D036C8"/>
    <w:rsid w:val="00D05D3A"/>
    <w:rsid w:val="00D06560"/>
    <w:rsid w:val="00D1074D"/>
    <w:rsid w:val="00D10F61"/>
    <w:rsid w:val="00D12767"/>
    <w:rsid w:val="00D14294"/>
    <w:rsid w:val="00D17133"/>
    <w:rsid w:val="00D20A1C"/>
    <w:rsid w:val="00D2231A"/>
    <w:rsid w:val="00D23368"/>
    <w:rsid w:val="00D274D4"/>
    <w:rsid w:val="00D2772D"/>
    <w:rsid w:val="00D27FE1"/>
    <w:rsid w:val="00D31CEA"/>
    <w:rsid w:val="00D31ED2"/>
    <w:rsid w:val="00D32C61"/>
    <w:rsid w:val="00D32C9E"/>
    <w:rsid w:val="00D33A1F"/>
    <w:rsid w:val="00D3403E"/>
    <w:rsid w:val="00D34052"/>
    <w:rsid w:val="00D341BA"/>
    <w:rsid w:val="00D35087"/>
    <w:rsid w:val="00D35096"/>
    <w:rsid w:val="00D358EB"/>
    <w:rsid w:val="00D36680"/>
    <w:rsid w:val="00D36E89"/>
    <w:rsid w:val="00D431CB"/>
    <w:rsid w:val="00D440D7"/>
    <w:rsid w:val="00D45CFE"/>
    <w:rsid w:val="00D45E4A"/>
    <w:rsid w:val="00D46105"/>
    <w:rsid w:val="00D46CC9"/>
    <w:rsid w:val="00D50444"/>
    <w:rsid w:val="00D539F9"/>
    <w:rsid w:val="00D54216"/>
    <w:rsid w:val="00D55286"/>
    <w:rsid w:val="00D576D1"/>
    <w:rsid w:val="00D57BEC"/>
    <w:rsid w:val="00D610BD"/>
    <w:rsid w:val="00D61404"/>
    <w:rsid w:val="00D61659"/>
    <w:rsid w:val="00D62D81"/>
    <w:rsid w:val="00D63020"/>
    <w:rsid w:val="00D632D7"/>
    <w:rsid w:val="00D641C3"/>
    <w:rsid w:val="00D654D0"/>
    <w:rsid w:val="00D660FF"/>
    <w:rsid w:val="00D66627"/>
    <w:rsid w:val="00D70070"/>
    <w:rsid w:val="00D706F8"/>
    <w:rsid w:val="00D71D7C"/>
    <w:rsid w:val="00D73425"/>
    <w:rsid w:val="00D74236"/>
    <w:rsid w:val="00D75C7D"/>
    <w:rsid w:val="00D80C28"/>
    <w:rsid w:val="00D80FD6"/>
    <w:rsid w:val="00D81391"/>
    <w:rsid w:val="00D824AB"/>
    <w:rsid w:val="00D845DA"/>
    <w:rsid w:val="00D84C59"/>
    <w:rsid w:val="00D84D53"/>
    <w:rsid w:val="00D85C58"/>
    <w:rsid w:val="00D87472"/>
    <w:rsid w:val="00D9104F"/>
    <w:rsid w:val="00D915F9"/>
    <w:rsid w:val="00D9173E"/>
    <w:rsid w:val="00D92CDD"/>
    <w:rsid w:val="00D93522"/>
    <w:rsid w:val="00D95DE7"/>
    <w:rsid w:val="00D9773B"/>
    <w:rsid w:val="00DA261F"/>
    <w:rsid w:val="00DA2C11"/>
    <w:rsid w:val="00DA4CB7"/>
    <w:rsid w:val="00DA55A6"/>
    <w:rsid w:val="00DA5A80"/>
    <w:rsid w:val="00DA601B"/>
    <w:rsid w:val="00DA707B"/>
    <w:rsid w:val="00DB0F6E"/>
    <w:rsid w:val="00DB2F26"/>
    <w:rsid w:val="00DB53B5"/>
    <w:rsid w:val="00DC1767"/>
    <w:rsid w:val="00DC2269"/>
    <w:rsid w:val="00DC23D9"/>
    <w:rsid w:val="00DC3A84"/>
    <w:rsid w:val="00DC44D5"/>
    <w:rsid w:val="00DC653C"/>
    <w:rsid w:val="00DC6D24"/>
    <w:rsid w:val="00DC6E93"/>
    <w:rsid w:val="00DC6FF7"/>
    <w:rsid w:val="00DD02D8"/>
    <w:rsid w:val="00DD4AA3"/>
    <w:rsid w:val="00DD7390"/>
    <w:rsid w:val="00DE233E"/>
    <w:rsid w:val="00DE23AB"/>
    <w:rsid w:val="00DE2F5D"/>
    <w:rsid w:val="00DE46A1"/>
    <w:rsid w:val="00DE5B43"/>
    <w:rsid w:val="00DE693D"/>
    <w:rsid w:val="00DE751A"/>
    <w:rsid w:val="00DE79C1"/>
    <w:rsid w:val="00DF05AA"/>
    <w:rsid w:val="00DF0BD2"/>
    <w:rsid w:val="00DF0BE9"/>
    <w:rsid w:val="00DF15D1"/>
    <w:rsid w:val="00DF1818"/>
    <w:rsid w:val="00DF494F"/>
    <w:rsid w:val="00DF4BC0"/>
    <w:rsid w:val="00DF4D3E"/>
    <w:rsid w:val="00DF787C"/>
    <w:rsid w:val="00E014B3"/>
    <w:rsid w:val="00E027A5"/>
    <w:rsid w:val="00E03F73"/>
    <w:rsid w:val="00E04679"/>
    <w:rsid w:val="00E0542A"/>
    <w:rsid w:val="00E0557C"/>
    <w:rsid w:val="00E061A5"/>
    <w:rsid w:val="00E06D65"/>
    <w:rsid w:val="00E06EB1"/>
    <w:rsid w:val="00E1004E"/>
    <w:rsid w:val="00E10465"/>
    <w:rsid w:val="00E10576"/>
    <w:rsid w:val="00E10EFE"/>
    <w:rsid w:val="00E1150F"/>
    <w:rsid w:val="00E1231D"/>
    <w:rsid w:val="00E13C01"/>
    <w:rsid w:val="00E13E9E"/>
    <w:rsid w:val="00E1477D"/>
    <w:rsid w:val="00E20CF3"/>
    <w:rsid w:val="00E23A22"/>
    <w:rsid w:val="00E2456E"/>
    <w:rsid w:val="00E256F2"/>
    <w:rsid w:val="00E26BF4"/>
    <w:rsid w:val="00E30120"/>
    <w:rsid w:val="00E30EC0"/>
    <w:rsid w:val="00E314FC"/>
    <w:rsid w:val="00E32659"/>
    <w:rsid w:val="00E343E8"/>
    <w:rsid w:val="00E417F3"/>
    <w:rsid w:val="00E42F22"/>
    <w:rsid w:val="00E42F28"/>
    <w:rsid w:val="00E4679F"/>
    <w:rsid w:val="00E51930"/>
    <w:rsid w:val="00E53C6D"/>
    <w:rsid w:val="00E56436"/>
    <w:rsid w:val="00E56531"/>
    <w:rsid w:val="00E573B1"/>
    <w:rsid w:val="00E602A5"/>
    <w:rsid w:val="00E6217D"/>
    <w:rsid w:val="00E62322"/>
    <w:rsid w:val="00E62DD7"/>
    <w:rsid w:val="00E63930"/>
    <w:rsid w:val="00E63A98"/>
    <w:rsid w:val="00E63DF2"/>
    <w:rsid w:val="00E64073"/>
    <w:rsid w:val="00E651CB"/>
    <w:rsid w:val="00E66588"/>
    <w:rsid w:val="00E70F93"/>
    <w:rsid w:val="00E71478"/>
    <w:rsid w:val="00E71C5C"/>
    <w:rsid w:val="00E71E1B"/>
    <w:rsid w:val="00E72C6F"/>
    <w:rsid w:val="00E739F2"/>
    <w:rsid w:val="00E73F8B"/>
    <w:rsid w:val="00E743B4"/>
    <w:rsid w:val="00E772F6"/>
    <w:rsid w:val="00E77987"/>
    <w:rsid w:val="00E82764"/>
    <w:rsid w:val="00E83BD7"/>
    <w:rsid w:val="00E845CB"/>
    <w:rsid w:val="00E847AF"/>
    <w:rsid w:val="00E85386"/>
    <w:rsid w:val="00E85596"/>
    <w:rsid w:val="00E857A6"/>
    <w:rsid w:val="00E860D4"/>
    <w:rsid w:val="00E879AA"/>
    <w:rsid w:val="00E92FB1"/>
    <w:rsid w:val="00E96156"/>
    <w:rsid w:val="00E963C7"/>
    <w:rsid w:val="00EA112E"/>
    <w:rsid w:val="00EA1BFD"/>
    <w:rsid w:val="00EA3CC3"/>
    <w:rsid w:val="00EA4A36"/>
    <w:rsid w:val="00EA5958"/>
    <w:rsid w:val="00EA6AB0"/>
    <w:rsid w:val="00EA6C07"/>
    <w:rsid w:val="00EA7819"/>
    <w:rsid w:val="00EB04B7"/>
    <w:rsid w:val="00EB08A7"/>
    <w:rsid w:val="00EB0C1C"/>
    <w:rsid w:val="00EB5A8E"/>
    <w:rsid w:val="00EB7BD6"/>
    <w:rsid w:val="00EC14EE"/>
    <w:rsid w:val="00EC152B"/>
    <w:rsid w:val="00EC2D01"/>
    <w:rsid w:val="00EC2D27"/>
    <w:rsid w:val="00EC48A0"/>
    <w:rsid w:val="00EC625A"/>
    <w:rsid w:val="00ED207B"/>
    <w:rsid w:val="00ED21FB"/>
    <w:rsid w:val="00ED284A"/>
    <w:rsid w:val="00ED5219"/>
    <w:rsid w:val="00ED7567"/>
    <w:rsid w:val="00EE0899"/>
    <w:rsid w:val="00EE12F9"/>
    <w:rsid w:val="00EE2E10"/>
    <w:rsid w:val="00EE7F77"/>
    <w:rsid w:val="00EF0249"/>
    <w:rsid w:val="00EF058B"/>
    <w:rsid w:val="00EF1A7C"/>
    <w:rsid w:val="00EF1AE1"/>
    <w:rsid w:val="00EF1D04"/>
    <w:rsid w:val="00EF1F6A"/>
    <w:rsid w:val="00EF3315"/>
    <w:rsid w:val="00EF39E7"/>
    <w:rsid w:val="00EF4270"/>
    <w:rsid w:val="00EF5CAE"/>
    <w:rsid w:val="00EF5F22"/>
    <w:rsid w:val="00EF601F"/>
    <w:rsid w:val="00EF69F3"/>
    <w:rsid w:val="00EF7233"/>
    <w:rsid w:val="00F0147C"/>
    <w:rsid w:val="00F027D1"/>
    <w:rsid w:val="00F02BB5"/>
    <w:rsid w:val="00F036F8"/>
    <w:rsid w:val="00F04592"/>
    <w:rsid w:val="00F055B5"/>
    <w:rsid w:val="00F06458"/>
    <w:rsid w:val="00F06F8C"/>
    <w:rsid w:val="00F0720B"/>
    <w:rsid w:val="00F10147"/>
    <w:rsid w:val="00F11762"/>
    <w:rsid w:val="00F118E7"/>
    <w:rsid w:val="00F12F90"/>
    <w:rsid w:val="00F162E7"/>
    <w:rsid w:val="00F17093"/>
    <w:rsid w:val="00F17CB0"/>
    <w:rsid w:val="00F20AB2"/>
    <w:rsid w:val="00F27342"/>
    <w:rsid w:val="00F27BB6"/>
    <w:rsid w:val="00F31840"/>
    <w:rsid w:val="00F324E1"/>
    <w:rsid w:val="00F33444"/>
    <w:rsid w:val="00F33CA1"/>
    <w:rsid w:val="00F35B85"/>
    <w:rsid w:val="00F36A28"/>
    <w:rsid w:val="00F3785B"/>
    <w:rsid w:val="00F42974"/>
    <w:rsid w:val="00F42AA3"/>
    <w:rsid w:val="00F42B4A"/>
    <w:rsid w:val="00F45001"/>
    <w:rsid w:val="00F45213"/>
    <w:rsid w:val="00F45A5C"/>
    <w:rsid w:val="00F460A9"/>
    <w:rsid w:val="00F462D0"/>
    <w:rsid w:val="00F47656"/>
    <w:rsid w:val="00F531C6"/>
    <w:rsid w:val="00F60752"/>
    <w:rsid w:val="00F60FF2"/>
    <w:rsid w:val="00F62E26"/>
    <w:rsid w:val="00F635EE"/>
    <w:rsid w:val="00F649D0"/>
    <w:rsid w:val="00F64D63"/>
    <w:rsid w:val="00F7010C"/>
    <w:rsid w:val="00F706AA"/>
    <w:rsid w:val="00F70B5F"/>
    <w:rsid w:val="00F7105D"/>
    <w:rsid w:val="00F71A41"/>
    <w:rsid w:val="00F726E6"/>
    <w:rsid w:val="00F72821"/>
    <w:rsid w:val="00F728DC"/>
    <w:rsid w:val="00F734DE"/>
    <w:rsid w:val="00F73623"/>
    <w:rsid w:val="00F73C7C"/>
    <w:rsid w:val="00F73F0A"/>
    <w:rsid w:val="00F74BBD"/>
    <w:rsid w:val="00F756D0"/>
    <w:rsid w:val="00F75C00"/>
    <w:rsid w:val="00F77B1C"/>
    <w:rsid w:val="00F80B0E"/>
    <w:rsid w:val="00F819FC"/>
    <w:rsid w:val="00F82BB1"/>
    <w:rsid w:val="00F84F62"/>
    <w:rsid w:val="00F86A43"/>
    <w:rsid w:val="00F90A36"/>
    <w:rsid w:val="00F92851"/>
    <w:rsid w:val="00F95817"/>
    <w:rsid w:val="00F95D97"/>
    <w:rsid w:val="00F961D5"/>
    <w:rsid w:val="00F96615"/>
    <w:rsid w:val="00F978A4"/>
    <w:rsid w:val="00F97E40"/>
    <w:rsid w:val="00FA1F98"/>
    <w:rsid w:val="00FA4777"/>
    <w:rsid w:val="00FA4FCE"/>
    <w:rsid w:val="00FA5663"/>
    <w:rsid w:val="00FA68DC"/>
    <w:rsid w:val="00FA7F2F"/>
    <w:rsid w:val="00FB03D4"/>
    <w:rsid w:val="00FB116D"/>
    <w:rsid w:val="00FB14B2"/>
    <w:rsid w:val="00FB165B"/>
    <w:rsid w:val="00FB16BD"/>
    <w:rsid w:val="00FB1B3C"/>
    <w:rsid w:val="00FB23B7"/>
    <w:rsid w:val="00FB2461"/>
    <w:rsid w:val="00FB417F"/>
    <w:rsid w:val="00FB5BC5"/>
    <w:rsid w:val="00FB73A8"/>
    <w:rsid w:val="00FB7C9E"/>
    <w:rsid w:val="00FB7FFD"/>
    <w:rsid w:val="00FC31D8"/>
    <w:rsid w:val="00FC3207"/>
    <w:rsid w:val="00FC366A"/>
    <w:rsid w:val="00FC5938"/>
    <w:rsid w:val="00FC6424"/>
    <w:rsid w:val="00FC6E76"/>
    <w:rsid w:val="00FC79AC"/>
    <w:rsid w:val="00FD0CE1"/>
    <w:rsid w:val="00FD0D5B"/>
    <w:rsid w:val="00FD1601"/>
    <w:rsid w:val="00FD34AF"/>
    <w:rsid w:val="00FD4581"/>
    <w:rsid w:val="00FD4A4F"/>
    <w:rsid w:val="00FD6726"/>
    <w:rsid w:val="00FE0632"/>
    <w:rsid w:val="00FE1663"/>
    <w:rsid w:val="00FE171D"/>
    <w:rsid w:val="00FE1962"/>
    <w:rsid w:val="00FE1A2E"/>
    <w:rsid w:val="00FE21F8"/>
    <w:rsid w:val="00FE2768"/>
    <w:rsid w:val="00FE3B5E"/>
    <w:rsid w:val="00FE3E74"/>
    <w:rsid w:val="00FE4E8E"/>
    <w:rsid w:val="00FE531A"/>
    <w:rsid w:val="00FE53C7"/>
    <w:rsid w:val="00FE5AC9"/>
    <w:rsid w:val="00FE5CD0"/>
    <w:rsid w:val="00FE607B"/>
    <w:rsid w:val="00FF0795"/>
    <w:rsid w:val="00FF1739"/>
    <w:rsid w:val="00FF2A4A"/>
    <w:rsid w:val="00FF2CD8"/>
    <w:rsid w:val="00FF3793"/>
    <w:rsid w:val="00FF398E"/>
    <w:rsid w:val="00FF4FC8"/>
    <w:rsid w:val="00FF570B"/>
    <w:rsid w:val="00FF5FC3"/>
    <w:rsid w:val="00FF7C84"/>
    <w:rsid w:val="01ED346D"/>
    <w:rsid w:val="03292BD5"/>
    <w:rsid w:val="04FBA404"/>
    <w:rsid w:val="0660A58B"/>
    <w:rsid w:val="06CBA95E"/>
    <w:rsid w:val="077B5FB6"/>
    <w:rsid w:val="08529D9D"/>
    <w:rsid w:val="08A93DED"/>
    <w:rsid w:val="09642816"/>
    <w:rsid w:val="0AFDFD7F"/>
    <w:rsid w:val="0B03ECB2"/>
    <w:rsid w:val="0B5A5695"/>
    <w:rsid w:val="0C907F94"/>
    <w:rsid w:val="0CC09BAB"/>
    <w:rsid w:val="0CE28FCC"/>
    <w:rsid w:val="0CED8D8C"/>
    <w:rsid w:val="0E4D516C"/>
    <w:rsid w:val="0F1CAC66"/>
    <w:rsid w:val="0F1DFDCC"/>
    <w:rsid w:val="0FD16EA2"/>
    <w:rsid w:val="0FDEA12C"/>
    <w:rsid w:val="107ED3D7"/>
    <w:rsid w:val="11120C36"/>
    <w:rsid w:val="11BC8AF5"/>
    <w:rsid w:val="1219A975"/>
    <w:rsid w:val="1281B688"/>
    <w:rsid w:val="12F1D4AD"/>
    <w:rsid w:val="13A3B6EF"/>
    <w:rsid w:val="15593261"/>
    <w:rsid w:val="16624346"/>
    <w:rsid w:val="16CD9597"/>
    <w:rsid w:val="17339A56"/>
    <w:rsid w:val="17BDC809"/>
    <w:rsid w:val="1997C960"/>
    <w:rsid w:val="1AC94D33"/>
    <w:rsid w:val="1AE9E80D"/>
    <w:rsid w:val="1B9B1A01"/>
    <w:rsid w:val="1C44F05F"/>
    <w:rsid w:val="1DBA7C0D"/>
    <w:rsid w:val="1DBA863A"/>
    <w:rsid w:val="1E09FDAA"/>
    <w:rsid w:val="1E2FF49F"/>
    <w:rsid w:val="1F242DA6"/>
    <w:rsid w:val="1FB3C584"/>
    <w:rsid w:val="20B45977"/>
    <w:rsid w:val="20C7603B"/>
    <w:rsid w:val="20F84631"/>
    <w:rsid w:val="21CAE9A4"/>
    <w:rsid w:val="21D44B8B"/>
    <w:rsid w:val="24044CF6"/>
    <w:rsid w:val="2571077B"/>
    <w:rsid w:val="26258050"/>
    <w:rsid w:val="26459919"/>
    <w:rsid w:val="264786BF"/>
    <w:rsid w:val="26620270"/>
    <w:rsid w:val="2742DC2E"/>
    <w:rsid w:val="275515DE"/>
    <w:rsid w:val="27FA6B5D"/>
    <w:rsid w:val="285818E2"/>
    <w:rsid w:val="29F3E943"/>
    <w:rsid w:val="2A601B0B"/>
    <w:rsid w:val="2A82E1EF"/>
    <w:rsid w:val="2C44E902"/>
    <w:rsid w:val="2DDCCAA6"/>
    <w:rsid w:val="2E554610"/>
    <w:rsid w:val="2F42486F"/>
    <w:rsid w:val="2F615615"/>
    <w:rsid w:val="2F630AD0"/>
    <w:rsid w:val="2F8BCC5D"/>
    <w:rsid w:val="2F93A6A0"/>
    <w:rsid w:val="2F9A3A47"/>
    <w:rsid w:val="3030435E"/>
    <w:rsid w:val="303FF042"/>
    <w:rsid w:val="30CE50A4"/>
    <w:rsid w:val="3134E52A"/>
    <w:rsid w:val="31503FA1"/>
    <w:rsid w:val="316984AC"/>
    <w:rsid w:val="319118B1"/>
    <w:rsid w:val="319B0EB9"/>
    <w:rsid w:val="32FAD2BB"/>
    <w:rsid w:val="33386C89"/>
    <w:rsid w:val="335F2473"/>
    <w:rsid w:val="33674CDA"/>
    <w:rsid w:val="33AC10C6"/>
    <w:rsid w:val="34480BC9"/>
    <w:rsid w:val="34A8B1CB"/>
    <w:rsid w:val="35171A67"/>
    <w:rsid w:val="35CD96E6"/>
    <w:rsid w:val="36679548"/>
    <w:rsid w:val="36B9EF91"/>
    <w:rsid w:val="376425F9"/>
    <w:rsid w:val="37E80446"/>
    <w:rsid w:val="3882C26C"/>
    <w:rsid w:val="390E91ED"/>
    <w:rsid w:val="39C2FEAA"/>
    <w:rsid w:val="3A7AB9C4"/>
    <w:rsid w:val="3A872098"/>
    <w:rsid w:val="3C6CB917"/>
    <w:rsid w:val="3C8B8A3A"/>
    <w:rsid w:val="3D15991D"/>
    <w:rsid w:val="3E327B38"/>
    <w:rsid w:val="3E5961D6"/>
    <w:rsid w:val="3E6E0F56"/>
    <w:rsid w:val="3EEDC780"/>
    <w:rsid w:val="40DD39BF"/>
    <w:rsid w:val="4109C802"/>
    <w:rsid w:val="4130F96B"/>
    <w:rsid w:val="413B1D12"/>
    <w:rsid w:val="41ACC387"/>
    <w:rsid w:val="4275C195"/>
    <w:rsid w:val="42AF81E7"/>
    <w:rsid w:val="436EA404"/>
    <w:rsid w:val="452F8FEA"/>
    <w:rsid w:val="45DF7617"/>
    <w:rsid w:val="478A2D24"/>
    <w:rsid w:val="4870470F"/>
    <w:rsid w:val="499487F2"/>
    <w:rsid w:val="4AC205E7"/>
    <w:rsid w:val="4B36529C"/>
    <w:rsid w:val="4CCFE831"/>
    <w:rsid w:val="4D224EE7"/>
    <w:rsid w:val="4D7F46AE"/>
    <w:rsid w:val="4EB39E8E"/>
    <w:rsid w:val="4EC6B071"/>
    <w:rsid w:val="4FAC554F"/>
    <w:rsid w:val="509F0FC7"/>
    <w:rsid w:val="514A8B6E"/>
    <w:rsid w:val="518389FC"/>
    <w:rsid w:val="52015121"/>
    <w:rsid w:val="52416BC2"/>
    <w:rsid w:val="5399A073"/>
    <w:rsid w:val="53F52E86"/>
    <w:rsid w:val="5435801D"/>
    <w:rsid w:val="5476BC11"/>
    <w:rsid w:val="5530C979"/>
    <w:rsid w:val="554CC1F5"/>
    <w:rsid w:val="55709366"/>
    <w:rsid w:val="5666D1DA"/>
    <w:rsid w:val="57F74FCA"/>
    <w:rsid w:val="58FD2C44"/>
    <w:rsid w:val="5914F18F"/>
    <w:rsid w:val="59ACA5B9"/>
    <w:rsid w:val="59EE67BB"/>
    <w:rsid w:val="5A4D3A66"/>
    <w:rsid w:val="5A5A684C"/>
    <w:rsid w:val="5AAA7E87"/>
    <w:rsid w:val="5B2E4F52"/>
    <w:rsid w:val="5B886884"/>
    <w:rsid w:val="5B923F43"/>
    <w:rsid w:val="5BBBD4A9"/>
    <w:rsid w:val="5BC87C75"/>
    <w:rsid w:val="5BC8D684"/>
    <w:rsid w:val="5C91BD62"/>
    <w:rsid w:val="5D646A72"/>
    <w:rsid w:val="5D69A584"/>
    <w:rsid w:val="5EA0513D"/>
    <w:rsid w:val="5EBDE8CF"/>
    <w:rsid w:val="5EFF4A46"/>
    <w:rsid w:val="5F93FC2C"/>
    <w:rsid w:val="60230D92"/>
    <w:rsid w:val="60484B88"/>
    <w:rsid w:val="60721744"/>
    <w:rsid w:val="60B4CFDB"/>
    <w:rsid w:val="61F58991"/>
    <w:rsid w:val="620523B5"/>
    <w:rsid w:val="6216FEA7"/>
    <w:rsid w:val="622CE54B"/>
    <w:rsid w:val="63D521F1"/>
    <w:rsid w:val="64A7EC07"/>
    <w:rsid w:val="66DCC1C3"/>
    <w:rsid w:val="67218D1D"/>
    <w:rsid w:val="682EBE4B"/>
    <w:rsid w:val="687397F9"/>
    <w:rsid w:val="689A12DE"/>
    <w:rsid w:val="693BAE8D"/>
    <w:rsid w:val="69588E08"/>
    <w:rsid w:val="6C1284F3"/>
    <w:rsid w:val="6D6940ED"/>
    <w:rsid w:val="6E3888D7"/>
    <w:rsid w:val="6FC9FAE2"/>
    <w:rsid w:val="70F261B3"/>
    <w:rsid w:val="71396C91"/>
    <w:rsid w:val="71C5CF54"/>
    <w:rsid w:val="7245F538"/>
    <w:rsid w:val="73172A7C"/>
    <w:rsid w:val="73CF11A9"/>
    <w:rsid w:val="740B2C97"/>
    <w:rsid w:val="7433DCBA"/>
    <w:rsid w:val="751651E1"/>
    <w:rsid w:val="761C3DF7"/>
    <w:rsid w:val="767CD14D"/>
    <w:rsid w:val="76C3A417"/>
    <w:rsid w:val="76F6FD86"/>
    <w:rsid w:val="77060312"/>
    <w:rsid w:val="773FA579"/>
    <w:rsid w:val="77C6287D"/>
    <w:rsid w:val="77D5B9B5"/>
    <w:rsid w:val="7A044AE1"/>
    <w:rsid w:val="7A5C8B10"/>
    <w:rsid w:val="7B752962"/>
    <w:rsid w:val="7DF12FE1"/>
    <w:rsid w:val="7E3A67D7"/>
    <w:rsid w:val="7E3CC1A7"/>
    <w:rsid w:val="7ED1DCE7"/>
    <w:rsid w:val="7F1EF8CA"/>
    <w:rsid w:val="7F3E6A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27DE"/>
  <w15:docId w15:val="{76577F68-4CCD-41E8-88B3-469DE1AF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640"/>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5339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339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39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339C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339C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339C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339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9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190"/>
    <w:rPr>
      <w:rFonts w:ascii="Segoe UI" w:hAnsi="Segoe UI" w:cs="Segoe UI"/>
      <w:sz w:val="18"/>
      <w:szCs w:val="18"/>
    </w:rPr>
  </w:style>
  <w:style w:type="character" w:styleId="CommentReference">
    <w:name w:val="annotation reference"/>
    <w:basedOn w:val="DefaultParagraphFont"/>
    <w:uiPriority w:val="99"/>
    <w:semiHidden/>
    <w:unhideWhenUsed/>
    <w:rsid w:val="00D2231A"/>
    <w:rPr>
      <w:sz w:val="16"/>
      <w:szCs w:val="16"/>
    </w:rPr>
  </w:style>
  <w:style w:type="paragraph" w:styleId="CommentText">
    <w:name w:val="annotation text"/>
    <w:basedOn w:val="Normal"/>
    <w:link w:val="CommentTextChar"/>
    <w:uiPriority w:val="99"/>
    <w:semiHidden/>
    <w:unhideWhenUsed/>
    <w:rsid w:val="00D2231A"/>
    <w:pPr>
      <w:spacing w:line="240" w:lineRule="auto"/>
    </w:pPr>
    <w:rPr>
      <w:sz w:val="20"/>
      <w:szCs w:val="20"/>
    </w:rPr>
  </w:style>
  <w:style w:type="character" w:customStyle="1" w:styleId="CommentTextChar">
    <w:name w:val="Comment Text Char"/>
    <w:basedOn w:val="DefaultParagraphFont"/>
    <w:link w:val="CommentText"/>
    <w:uiPriority w:val="99"/>
    <w:semiHidden/>
    <w:rsid w:val="00D2231A"/>
    <w:rPr>
      <w:sz w:val="20"/>
      <w:szCs w:val="20"/>
    </w:rPr>
  </w:style>
  <w:style w:type="paragraph" w:styleId="CommentSubject">
    <w:name w:val="annotation subject"/>
    <w:basedOn w:val="CommentText"/>
    <w:next w:val="CommentText"/>
    <w:link w:val="CommentSubjectChar"/>
    <w:uiPriority w:val="99"/>
    <w:semiHidden/>
    <w:unhideWhenUsed/>
    <w:rsid w:val="00D2231A"/>
    <w:rPr>
      <w:b/>
      <w:bCs/>
    </w:rPr>
  </w:style>
  <w:style w:type="character" w:customStyle="1" w:styleId="CommentSubjectChar">
    <w:name w:val="Comment Subject Char"/>
    <w:basedOn w:val="CommentTextChar"/>
    <w:link w:val="CommentSubject"/>
    <w:uiPriority w:val="99"/>
    <w:semiHidden/>
    <w:rsid w:val="00D2231A"/>
    <w:rPr>
      <w:b/>
      <w:bCs/>
      <w:sz w:val="20"/>
      <w:szCs w:val="20"/>
    </w:rPr>
  </w:style>
  <w:style w:type="paragraph" w:styleId="NormalWeb">
    <w:name w:val="Normal (Web)"/>
    <w:basedOn w:val="Normal"/>
    <w:uiPriority w:val="99"/>
    <w:unhideWhenUsed/>
    <w:rsid w:val="00D845D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E51930"/>
    <w:pPr>
      <w:ind w:left="720"/>
      <w:contextualSpacing/>
    </w:pPr>
  </w:style>
  <w:style w:type="character" w:customStyle="1" w:styleId="Heading1Char">
    <w:name w:val="Heading 1 Char"/>
    <w:basedOn w:val="DefaultParagraphFont"/>
    <w:link w:val="Heading1"/>
    <w:uiPriority w:val="9"/>
    <w:rsid w:val="00935640"/>
    <w:rPr>
      <w:rFonts w:ascii="Times New Roman" w:hAnsi="Times New Roman" w:cs="Times New Roman"/>
      <w:b/>
      <w:bCs/>
      <w:kern w:val="36"/>
      <w:sz w:val="48"/>
      <w:szCs w:val="48"/>
      <w:lang w:val="en-GB" w:eastAsia="en-GB"/>
    </w:rPr>
  </w:style>
  <w:style w:type="character" w:customStyle="1" w:styleId="authors-list-item">
    <w:name w:val="authors-list-item"/>
    <w:basedOn w:val="DefaultParagraphFont"/>
    <w:rsid w:val="00C90A1A"/>
  </w:style>
  <w:style w:type="character" w:styleId="Hyperlink">
    <w:name w:val="Hyperlink"/>
    <w:basedOn w:val="DefaultParagraphFont"/>
    <w:uiPriority w:val="99"/>
    <w:semiHidden/>
    <w:unhideWhenUsed/>
    <w:rsid w:val="00C90A1A"/>
    <w:rPr>
      <w:color w:val="0000FF"/>
      <w:u w:val="single"/>
    </w:rPr>
  </w:style>
  <w:style w:type="character" w:customStyle="1" w:styleId="comma">
    <w:name w:val="comma"/>
    <w:basedOn w:val="DefaultParagraphFont"/>
    <w:rsid w:val="00C90A1A"/>
  </w:style>
  <w:style w:type="character" w:styleId="PlaceholderText">
    <w:name w:val="Placeholder Text"/>
    <w:basedOn w:val="DefaultParagraphFont"/>
    <w:uiPriority w:val="99"/>
    <w:semiHidden/>
    <w:rsid w:val="00C858DA"/>
    <w:rPr>
      <w:color w:val="808080"/>
    </w:rPr>
  </w:style>
  <w:style w:type="paragraph" w:customStyle="1" w:styleId="CitaviBibliographyHeading">
    <w:name w:val="Citavi Bibliography Heading"/>
    <w:basedOn w:val="Normal"/>
    <w:link w:val="CitaviBibliographyHeadingZchn"/>
    <w:uiPriority w:val="99"/>
    <w:rsid w:val="00C858DA"/>
    <w:pPr>
      <w:widowControl w:val="0"/>
      <w:autoSpaceDE w:val="0"/>
      <w:autoSpaceDN w:val="0"/>
      <w:adjustRightInd w:val="0"/>
      <w:spacing w:after="100" w:afterAutospacing="1" w:line="360" w:lineRule="auto"/>
      <w:jc w:val="both"/>
    </w:pPr>
    <w:rPr>
      <w:rFonts w:ascii="Arial" w:hAnsi="Arial" w:cs="Arial"/>
      <w:color w:val="000000"/>
      <w:lang w:val="en-US"/>
    </w:rPr>
  </w:style>
  <w:style w:type="character" w:customStyle="1" w:styleId="CitaviBibliographyHeadingZchn">
    <w:name w:val="Citavi Bibliography Heading Zchn"/>
    <w:basedOn w:val="DefaultParagraphFont"/>
    <w:link w:val="CitaviBibliographyHeading"/>
    <w:rsid w:val="00C858DA"/>
    <w:rPr>
      <w:rFonts w:ascii="Arial" w:hAnsi="Arial" w:cs="Arial"/>
      <w:color w:val="000000"/>
      <w:lang w:val="en-US"/>
    </w:rPr>
  </w:style>
  <w:style w:type="paragraph" w:customStyle="1" w:styleId="CitaviBibliographyEntry">
    <w:name w:val="Citavi Bibliography Entry"/>
    <w:basedOn w:val="Normal"/>
    <w:link w:val="CitaviBibliographyEntryZchn"/>
    <w:uiPriority w:val="99"/>
    <w:rsid w:val="00C858DA"/>
    <w:pPr>
      <w:widowControl w:val="0"/>
      <w:autoSpaceDE w:val="0"/>
      <w:autoSpaceDN w:val="0"/>
      <w:adjustRightInd w:val="0"/>
      <w:spacing w:after="120" w:afterAutospacing="1" w:line="360" w:lineRule="auto"/>
    </w:pPr>
    <w:rPr>
      <w:rFonts w:ascii="Arial" w:hAnsi="Arial" w:cs="Arial"/>
      <w:color w:val="000000"/>
      <w:lang w:val="en-US"/>
    </w:rPr>
  </w:style>
  <w:style w:type="character" w:customStyle="1" w:styleId="CitaviBibliographyEntryZchn">
    <w:name w:val="Citavi Bibliography Entry Zchn"/>
    <w:basedOn w:val="DefaultParagraphFont"/>
    <w:link w:val="CitaviBibliographyEntry"/>
    <w:uiPriority w:val="99"/>
    <w:rsid w:val="00C858DA"/>
    <w:rPr>
      <w:rFonts w:ascii="Arial" w:hAnsi="Arial" w:cs="Arial"/>
      <w:color w:val="000000"/>
      <w:lang w:val="en-US"/>
    </w:rPr>
  </w:style>
  <w:style w:type="paragraph" w:customStyle="1" w:styleId="CitaviChapterBibliographyHeading">
    <w:name w:val="Citavi Chapter Bibliography Heading"/>
    <w:basedOn w:val="Heading2"/>
    <w:link w:val="CitaviChapterBibliographyHeadingZchn"/>
    <w:uiPriority w:val="99"/>
    <w:rsid w:val="005339CB"/>
  </w:style>
  <w:style w:type="character" w:customStyle="1" w:styleId="CitaviChapterBibliographyHeadingZchn">
    <w:name w:val="Citavi Chapter Bibliography Heading Zchn"/>
    <w:basedOn w:val="DefaultParagraphFont"/>
    <w:link w:val="CitaviChapterBibliographyHeading"/>
    <w:uiPriority w:val="99"/>
    <w:rsid w:val="005339CB"/>
    <w:rPr>
      <w:rFonts w:asciiTheme="majorHAnsi" w:eastAsiaTheme="majorEastAsia" w:hAnsiTheme="majorHAnsi" w:cstheme="majorBidi"/>
      <w:color w:val="365F91" w:themeColor="accent1" w:themeShade="BF"/>
      <w:sz w:val="26"/>
      <w:szCs w:val="26"/>
    </w:rPr>
  </w:style>
  <w:style w:type="character" w:customStyle="1" w:styleId="Heading2Char">
    <w:name w:val="Heading 2 Char"/>
    <w:basedOn w:val="DefaultParagraphFont"/>
    <w:link w:val="Heading2"/>
    <w:uiPriority w:val="9"/>
    <w:semiHidden/>
    <w:rsid w:val="005339CB"/>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1Zchn">
    <w:name w:val="Citavi Bibliography Subheading 1 Zchn"/>
    <w:basedOn w:val="DefaultParagraphFont"/>
    <w:link w:val="CitaviBibliographySubheading1"/>
    <w:uiPriority w:val="99"/>
    <w:rsid w:val="005339CB"/>
    <w:rPr>
      <w:rFonts w:ascii="Arial" w:eastAsiaTheme="majorEastAsia" w:hAnsi="Arial" w:cs="Arial"/>
      <w:color w:val="000000"/>
      <w:sz w:val="26"/>
      <w:szCs w:val="26"/>
      <w:lang w:val="en-US"/>
    </w:rPr>
  </w:style>
  <w:style w:type="paragraph" w:customStyle="1" w:styleId="CitaviBibliographySubheading2">
    <w:name w:val="Citavi Bibliography Subheading 2"/>
    <w:basedOn w:val="Heading3"/>
    <w:link w:val="CitaviBibliographySubheading2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2Zchn">
    <w:name w:val="Citavi Bibliography Subheading 2 Zchn"/>
    <w:basedOn w:val="DefaultParagraphFont"/>
    <w:link w:val="CitaviBibliographySubheading2"/>
    <w:uiPriority w:val="99"/>
    <w:rsid w:val="005339CB"/>
    <w:rPr>
      <w:rFonts w:ascii="Arial" w:eastAsiaTheme="majorEastAsia" w:hAnsi="Arial" w:cs="Arial"/>
      <w:color w:val="000000"/>
      <w:sz w:val="24"/>
      <w:szCs w:val="24"/>
      <w:lang w:val="en-US"/>
    </w:rPr>
  </w:style>
  <w:style w:type="character" w:customStyle="1" w:styleId="Heading3Char">
    <w:name w:val="Heading 3 Char"/>
    <w:basedOn w:val="DefaultParagraphFont"/>
    <w:link w:val="Heading3"/>
    <w:uiPriority w:val="9"/>
    <w:semiHidden/>
    <w:rsid w:val="005339CB"/>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3Zchn">
    <w:name w:val="Citavi Bibliography Subheading 3 Zchn"/>
    <w:basedOn w:val="DefaultParagraphFont"/>
    <w:link w:val="CitaviBibliographySubheading3"/>
    <w:uiPriority w:val="99"/>
    <w:rsid w:val="005339CB"/>
    <w:rPr>
      <w:rFonts w:ascii="Arial" w:eastAsiaTheme="majorEastAsia" w:hAnsi="Arial" w:cs="Arial"/>
      <w:i/>
      <w:iCs/>
      <w:color w:val="000000"/>
      <w:lang w:val="en-US"/>
    </w:rPr>
  </w:style>
  <w:style w:type="character" w:customStyle="1" w:styleId="Heading4Char">
    <w:name w:val="Heading 4 Char"/>
    <w:basedOn w:val="DefaultParagraphFont"/>
    <w:link w:val="Heading4"/>
    <w:uiPriority w:val="9"/>
    <w:semiHidden/>
    <w:rsid w:val="005339CB"/>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Heading5"/>
    <w:link w:val="CitaviBibliographySubheading4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4Zchn">
    <w:name w:val="Citavi Bibliography Subheading 4 Zchn"/>
    <w:basedOn w:val="DefaultParagraphFont"/>
    <w:link w:val="CitaviBibliographySubheading4"/>
    <w:uiPriority w:val="99"/>
    <w:rsid w:val="005339CB"/>
    <w:rPr>
      <w:rFonts w:ascii="Arial" w:eastAsiaTheme="majorEastAsia" w:hAnsi="Arial" w:cs="Arial"/>
      <w:color w:val="000000"/>
      <w:lang w:val="en-US"/>
    </w:rPr>
  </w:style>
  <w:style w:type="character" w:customStyle="1" w:styleId="Heading5Char">
    <w:name w:val="Heading 5 Char"/>
    <w:basedOn w:val="DefaultParagraphFont"/>
    <w:link w:val="Heading5"/>
    <w:uiPriority w:val="9"/>
    <w:semiHidden/>
    <w:rsid w:val="005339CB"/>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5Zchn">
    <w:name w:val="Citavi Bibliography Subheading 5 Zchn"/>
    <w:basedOn w:val="DefaultParagraphFont"/>
    <w:link w:val="CitaviBibliographySubheading5"/>
    <w:uiPriority w:val="99"/>
    <w:rsid w:val="005339CB"/>
    <w:rPr>
      <w:rFonts w:ascii="Arial" w:eastAsiaTheme="majorEastAsia" w:hAnsi="Arial" w:cs="Arial"/>
      <w:color w:val="000000"/>
      <w:lang w:val="en-US"/>
    </w:rPr>
  </w:style>
  <w:style w:type="character" w:customStyle="1" w:styleId="Heading6Char">
    <w:name w:val="Heading 6 Char"/>
    <w:basedOn w:val="DefaultParagraphFont"/>
    <w:link w:val="Heading6"/>
    <w:uiPriority w:val="9"/>
    <w:semiHidden/>
    <w:rsid w:val="005339CB"/>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6Zchn">
    <w:name w:val="Citavi Bibliography Subheading 6 Zchn"/>
    <w:basedOn w:val="DefaultParagraphFont"/>
    <w:link w:val="CitaviBibliographySubheading6"/>
    <w:uiPriority w:val="99"/>
    <w:rsid w:val="005339CB"/>
    <w:rPr>
      <w:rFonts w:ascii="Arial" w:eastAsiaTheme="majorEastAsia" w:hAnsi="Arial" w:cs="Arial"/>
      <w:i/>
      <w:iCs/>
      <w:color w:val="000000"/>
      <w:lang w:val="en-US"/>
    </w:rPr>
  </w:style>
  <w:style w:type="character" w:customStyle="1" w:styleId="Heading7Char">
    <w:name w:val="Heading 7 Char"/>
    <w:basedOn w:val="DefaultParagraphFont"/>
    <w:link w:val="Heading7"/>
    <w:uiPriority w:val="9"/>
    <w:semiHidden/>
    <w:rsid w:val="005339CB"/>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7Zchn">
    <w:name w:val="Citavi Bibliography Subheading 7 Zchn"/>
    <w:basedOn w:val="DefaultParagraphFont"/>
    <w:link w:val="CitaviBibliographySubheading7"/>
    <w:uiPriority w:val="99"/>
    <w:rsid w:val="005339CB"/>
    <w:rPr>
      <w:rFonts w:ascii="Arial" w:eastAsiaTheme="majorEastAsia" w:hAnsi="Arial" w:cs="Arial"/>
      <w:color w:val="000000"/>
      <w:sz w:val="21"/>
      <w:szCs w:val="21"/>
      <w:lang w:val="en-US"/>
    </w:rPr>
  </w:style>
  <w:style w:type="character" w:customStyle="1" w:styleId="Heading8Char">
    <w:name w:val="Heading 8 Char"/>
    <w:basedOn w:val="DefaultParagraphFont"/>
    <w:link w:val="Heading8"/>
    <w:uiPriority w:val="9"/>
    <w:semiHidden/>
    <w:rsid w:val="005339C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5339CB"/>
    <w:pPr>
      <w:spacing w:after="100" w:afterAutospacing="1" w:line="360" w:lineRule="auto"/>
      <w:jc w:val="both"/>
      <w:outlineLvl w:val="9"/>
    </w:pPr>
    <w:rPr>
      <w:rFonts w:ascii="Arial" w:hAnsi="Arial" w:cs="Arial"/>
      <w:color w:val="000000"/>
      <w:lang w:val="en-US"/>
    </w:rPr>
  </w:style>
  <w:style w:type="character" w:customStyle="1" w:styleId="CitaviBibliographySubheading8Zchn">
    <w:name w:val="Citavi Bibliography Subheading 8 Zchn"/>
    <w:basedOn w:val="DefaultParagraphFont"/>
    <w:link w:val="CitaviBibliographySubheading8"/>
    <w:uiPriority w:val="99"/>
    <w:rsid w:val="005339CB"/>
    <w:rPr>
      <w:rFonts w:ascii="Arial" w:eastAsiaTheme="majorEastAsia" w:hAnsi="Arial" w:cs="Arial"/>
      <w:i/>
      <w:iCs/>
      <w:color w:val="000000"/>
      <w:sz w:val="21"/>
      <w:szCs w:val="21"/>
      <w:lang w:val="en-US"/>
    </w:rPr>
  </w:style>
  <w:style w:type="character" w:customStyle="1" w:styleId="Heading9Char">
    <w:name w:val="Heading 9 Char"/>
    <w:basedOn w:val="DefaultParagraphFont"/>
    <w:link w:val="Heading9"/>
    <w:uiPriority w:val="9"/>
    <w:semiHidden/>
    <w:rsid w:val="005339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2F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2F3E"/>
  </w:style>
  <w:style w:type="paragraph" w:styleId="Footer">
    <w:name w:val="footer"/>
    <w:basedOn w:val="Normal"/>
    <w:link w:val="FooterChar"/>
    <w:uiPriority w:val="99"/>
    <w:unhideWhenUsed/>
    <w:rsid w:val="004D2F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2F3E"/>
  </w:style>
  <w:style w:type="character" w:customStyle="1" w:styleId="apple-converted-space">
    <w:name w:val="apple-converted-space"/>
    <w:basedOn w:val="DefaultParagraphFont"/>
    <w:rsid w:val="00F17CB0"/>
  </w:style>
  <w:style w:type="character" w:styleId="Emphasis">
    <w:name w:val="Emphasis"/>
    <w:basedOn w:val="DefaultParagraphFont"/>
    <w:uiPriority w:val="20"/>
    <w:qFormat/>
    <w:rsid w:val="00490892"/>
    <w:rPr>
      <w:b/>
      <w:bCs/>
      <w:i w:val="0"/>
      <w:iCs w:val="0"/>
    </w:rPr>
  </w:style>
  <w:style w:type="character" w:styleId="LineNumber">
    <w:name w:val="line number"/>
    <w:basedOn w:val="DefaultParagraphFont"/>
    <w:uiPriority w:val="99"/>
    <w:semiHidden/>
    <w:unhideWhenUsed/>
    <w:rsid w:val="002F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01354">
      <w:bodyDiv w:val="1"/>
      <w:marLeft w:val="0"/>
      <w:marRight w:val="0"/>
      <w:marTop w:val="0"/>
      <w:marBottom w:val="0"/>
      <w:divBdr>
        <w:top w:val="none" w:sz="0" w:space="0" w:color="auto"/>
        <w:left w:val="none" w:sz="0" w:space="0" w:color="auto"/>
        <w:bottom w:val="none" w:sz="0" w:space="0" w:color="auto"/>
        <w:right w:val="none" w:sz="0" w:space="0" w:color="auto"/>
      </w:divBdr>
    </w:div>
    <w:div w:id="545339825">
      <w:bodyDiv w:val="1"/>
      <w:marLeft w:val="0"/>
      <w:marRight w:val="0"/>
      <w:marTop w:val="0"/>
      <w:marBottom w:val="0"/>
      <w:divBdr>
        <w:top w:val="none" w:sz="0" w:space="0" w:color="auto"/>
        <w:left w:val="none" w:sz="0" w:space="0" w:color="auto"/>
        <w:bottom w:val="none" w:sz="0" w:space="0" w:color="auto"/>
        <w:right w:val="none" w:sz="0" w:space="0" w:color="auto"/>
      </w:divBdr>
    </w:div>
    <w:div w:id="550578973">
      <w:bodyDiv w:val="1"/>
      <w:marLeft w:val="0"/>
      <w:marRight w:val="0"/>
      <w:marTop w:val="0"/>
      <w:marBottom w:val="0"/>
      <w:divBdr>
        <w:top w:val="none" w:sz="0" w:space="0" w:color="auto"/>
        <w:left w:val="none" w:sz="0" w:space="0" w:color="auto"/>
        <w:bottom w:val="none" w:sz="0" w:space="0" w:color="auto"/>
        <w:right w:val="none" w:sz="0" w:space="0" w:color="auto"/>
      </w:divBdr>
    </w:div>
    <w:div w:id="699236257">
      <w:bodyDiv w:val="1"/>
      <w:marLeft w:val="0"/>
      <w:marRight w:val="0"/>
      <w:marTop w:val="0"/>
      <w:marBottom w:val="0"/>
      <w:divBdr>
        <w:top w:val="none" w:sz="0" w:space="0" w:color="auto"/>
        <w:left w:val="none" w:sz="0" w:space="0" w:color="auto"/>
        <w:bottom w:val="none" w:sz="0" w:space="0" w:color="auto"/>
        <w:right w:val="none" w:sz="0" w:space="0" w:color="auto"/>
      </w:divBdr>
    </w:div>
    <w:div w:id="726414661">
      <w:bodyDiv w:val="1"/>
      <w:marLeft w:val="0"/>
      <w:marRight w:val="0"/>
      <w:marTop w:val="0"/>
      <w:marBottom w:val="0"/>
      <w:divBdr>
        <w:top w:val="none" w:sz="0" w:space="0" w:color="auto"/>
        <w:left w:val="none" w:sz="0" w:space="0" w:color="auto"/>
        <w:bottom w:val="none" w:sz="0" w:space="0" w:color="auto"/>
        <w:right w:val="none" w:sz="0" w:space="0" w:color="auto"/>
      </w:divBdr>
      <w:divsChild>
        <w:div w:id="1659721585">
          <w:marLeft w:val="0"/>
          <w:marRight w:val="0"/>
          <w:marTop w:val="0"/>
          <w:marBottom w:val="0"/>
          <w:divBdr>
            <w:top w:val="none" w:sz="0" w:space="0" w:color="auto"/>
            <w:left w:val="none" w:sz="0" w:space="0" w:color="auto"/>
            <w:bottom w:val="none" w:sz="0" w:space="0" w:color="auto"/>
            <w:right w:val="none" w:sz="0" w:space="0" w:color="auto"/>
          </w:divBdr>
          <w:divsChild>
            <w:div w:id="1253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460">
      <w:bodyDiv w:val="1"/>
      <w:marLeft w:val="0"/>
      <w:marRight w:val="0"/>
      <w:marTop w:val="0"/>
      <w:marBottom w:val="0"/>
      <w:divBdr>
        <w:top w:val="none" w:sz="0" w:space="0" w:color="auto"/>
        <w:left w:val="none" w:sz="0" w:space="0" w:color="auto"/>
        <w:bottom w:val="none" w:sz="0" w:space="0" w:color="auto"/>
        <w:right w:val="none" w:sz="0" w:space="0" w:color="auto"/>
      </w:divBdr>
    </w:div>
    <w:div w:id="911737568">
      <w:bodyDiv w:val="1"/>
      <w:marLeft w:val="0"/>
      <w:marRight w:val="0"/>
      <w:marTop w:val="0"/>
      <w:marBottom w:val="0"/>
      <w:divBdr>
        <w:top w:val="none" w:sz="0" w:space="0" w:color="auto"/>
        <w:left w:val="none" w:sz="0" w:space="0" w:color="auto"/>
        <w:bottom w:val="none" w:sz="0" w:space="0" w:color="auto"/>
        <w:right w:val="none" w:sz="0" w:space="0" w:color="auto"/>
      </w:divBdr>
    </w:div>
    <w:div w:id="919290511">
      <w:bodyDiv w:val="1"/>
      <w:marLeft w:val="0"/>
      <w:marRight w:val="0"/>
      <w:marTop w:val="0"/>
      <w:marBottom w:val="0"/>
      <w:divBdr>
        <w:top w:val="none" w:sz="0" w:space="0" w:color="auto"/>
        <w:left w:val="none" w:sz="0" w:space="0" w:color="auto"/>
        <w:bottom w:val="none" w:sz="0" w:space="0" w:color="auto"/>
        <w:right w:val="none" w:sz="0" w:space="0" w:color="auto"/>
      </w:divBdr>
    </w:div>
    <w:div w:id="1007096873">
      <w:bodyDiv w:val="1"/>
      <w:marLeft w:val="0"/>
      <w:marRight w:val="0"/>
      <w:marTop w:val="0"/>
      <w:marBottom w:val="0"/>
      <w:divBdr>
        <w:top w:val="none" w:sz="0" w:space="0" w:color="auto"/>
        <w:left w:val="none" w:sz="0" w:space="0" w:color="auto"/>
        <w:bottom w:val="none" w:sz="0" w:space="0" w:color="auto"/>
        <w:right w:val="none" w:sz="0" w:space="0" w:color="auto"/>
      </w:divBdr>
    </w:div>
    <w:div w:id="1061487291">
      <w:bodyDiv w:val="1"/>
      <w:marLeft w:val="0"/>
      <w:marRight w:val="0"/>
      <w:marTop w:val="0"/>
      <w:marBottom w:val="0"/>
      <w:divBdr>
        <w:top w:val="none" w:sz="0" w:space="0" w:color="auto"/>
        <w:left w:val="none" w:sz="0" w:space="0" w:color="auto"/>
        <w:bottom w:val="none" w:sz="0" w:space="0" w:color="auto"/>
        <w:right w:val="none" w:sz="0" w:space="0" w:color="auto"/>
      </w:divBdr>
    </w:div>
    <w:div w:id="1115640777">
      <w:bodyDiv w:val="1"/>
      <w:marLeft w:val="0"/>
      <w:marRight w:val="0"/>
      <w:marTop w:val="0"/>
      <w:marBottom w:val="0"/>
      <w:divBdr>
        <w:top w:val="none" w:sz="0" w:space="0" w:color="auto"/>
        <w:left w:val="none" w:sz="0" w:space="0" w:color="auto"/>
        <w:bottom w:val="none" w:sz="0" w:space="0" w:color="auto"/>
        <w:right w:val="none" w:sz="0" w:space="0" w:color="auto"/>
      </w:divBdr>
    </w:div>
    <w:div w:id="1117800368">
      <w:bodyDiv w:val="1"/>
      <w:marLeft w:val="0"/>
      <w:marRight w:val="0"/>
      <w:marTop w:val="0"/>
      <w:marBottom w:val="0"/>
      <w:divBdr>
        <w:top w:val="none" w:sz="0" w:space="0" w:color="auto"/>
        <w:left w:val="none" w:sz="0" w:space="0" w:color="auto"/>
        <w:bottom w:val="none" w:sz="0" w:space="0" w:color="auto"/>
        <w:right w:val="none" w:sz="0" w:space="0" w:color="auto"/>
      </w:divBdr>
    </w:div>
    <w:div w:id="1320576508">
      <w:bodyDiv w:val="1"/>
      <w:marLeft w:val="0"/>
      <w:marRight w:val="0"/>
      <w:marTop w:val="0"/>
      <w:marBottom w:val="0"/>
      <w:divBdr>
        <w:top w:val="none" w:sz="0" w:space="0" w:color="auto"/>
        <w:left w:val="none" w:sz="0" w:space="0" w:color="auto"/>
        <w:bottom w:val="none" w:sz="0" w:space="0" w:color="auto"/>
        <w:right w:val="none" w:sz="0" w:space="0" w:color="auto"/>
      </w:divBdr>
    </w:div>
    <w:div w:id="1341738653">
      <w:bodyDiv w:val="1"/>
      <w:marLeft w:val="0"/>
      <w:marRight w:val="0"/>
      <w:marTop w:val="0"/>
      <w:marBottom w:val="0"/>
      <w:divBdr>
        <w:top w:val="none" w:sz="0" w:space="0" w:color="auto"/>
        <w:left w:val="none" w:sz="0" w:space="0" w:color="auto"/>
        <w:bottom w:val="none" w:sz="0" w:space="0" w:color="auto"/>
        <w:right w:val="none" w:sz="0" w:space="0" w:color="auto"/>
      </w:divBdr>
      <w:divsChild>
        <w:div w:id="1973897690">
          <w:marLeft w:val="0"/>
          <w:marRight w:val="0"/>
          <w:marTop w:val="0"/>
          <w:marBottom w:val="0"/>
          <w:divBdr>
            <w:top w:val="none" w:sz="0" w:space="0" w:color="auto"/>
            <w:left w:val="none" w:sz="0" w:space="0" w:color="auto"/>
            <w:bottom w:val="none" w:sz="0" w:space="0" w:color="auto"/>
            <w:right w:val="none" w:sz="0" w:space="0" w:color="auto"/>
          </w:divBdr>
          <w:divsChild>
            <w:div w:id="1044864680">
              <w:marLeft w:val="0"/>
              <w:marRight w:val="0"/>
              <w:marTop w:val="0"/>
              <w:marBottom w:val="0"/>
              <w:divBdr>
                <w:top w:val="none" w:sz="0" w:space="0" w:color="auto"/>
                <w:left w:val="none" w:sz="0" w:space="0" w:color="auto"/>
                <w:bottom w:val="none" w:sz="0" w:space="0" w:color="auto"/>
                <w:right w:val="none" w:sz="0" w:space="0" w:color="auto"/>
              </w:divBdr>
              <w:divsChild>
                <w:div w:id="1675183604">
                  <w:marLeft w:val="0"/>
                  <w:marRight w:val="0"/>
                  <w:marTop w:val="0"/>
                  <w:marBottom w:val="0"/>
                  <w:divBdr>
                    <w:top w:val="none" w:sz="0" w:space="0" w:color="auto"/>
                    <w:left w:val="none" w:sz="0" w:space="0" w:color="auto"/>
                    <w:bottom w:val="none" w:sz="0" w:space="0" w:color="auto"/>
                    <w:right w:val="none" w:sz="0" w:space="0" w:color="auto"/>
                  </w:divBdr>
                  <w:divsChild>
                    <w:div w:id="805853626">
                      <w:marLeft w:val="0"/>
                      <w:marRight w:val="0"/>
                      <w:marTop w:val="0"/>
                      <w:marBottom w:val="0"/>
                      <w:divBdr>
                        <w:top w:val="none" w:sz="0" w:space="0" w:color="auto"/>
                        <w:left w:val="none" w:sz="0" w:space="0" w:color="auto"/>
                        <w:bottom w:val="none" w:sz="0" w:space="0" w:color="auto"/>
                        <w:right w:val="none" w:sz="0" w:space="0" w:color="auto"/>
                      </w:divBdr>
                      <w:divsChild>
                        <w:div w:id="439570522">
                          <w:marLeft w:val="0"/>
                          <w:marRight w:val="0"/>
                          <w:marTop w:val="0"/>
                          <w:marBottom w:val="0"/>
                          <w:divBdr>
                            <w:top w:val="none" w:sz="0" w:space="0" w:color="auto"/>
                            <w:left w:val="none" w:sz="0" w:space="0" w:color="auto"/>
                            <w:bottom w:val="none" w:sz="0" w:space="0" w:color="auto"/>
                            <w:right w:val="none" w:sz="0" w:space="0" w:color="auto"/>
                          </w:divBdr>
                          <w:divsChild>
                            <w:div w:id="1514341991">
                              <w:marLeft w:val="0"/>
                              <w:marRight w:val="0"/>
                              <w:marTop w:val="0"/>
                              <w:marBottom w:val="0"/>
                              <w:divBdr>
                                <w:top w:val="none" w:sz="0" w:space="0" w:color="auto"/>
                                <w:left w:val="none" w:sz="0" w:space="0" w:color="auto"/>
                                <w:bottom w:val="none" w:sz="0" w:space="0" w:color="auto"/>
                                <w:right w:val="none" w:sz="0" w:space="0" w:color="auto"/>
                              </w:divBdr>
                              <w:divsChild>
                                <w:div w:id="659619872">
                                  <w:marLeft w:val="0"/>
                                  <w:marRight w:val="0"/>
                                  <w:marTop w:val="210"/>
                                  <w:marBottom w:val="0"/>
                                  <w:divBdr>
                                    <w:top w:val="none" w:sz="0" w:space="0" w:color="auto"/>
                                    <w:left w:val="none" w:sz="0" w:space="0" w:color="auto"/>
                                    <w:bottom w:val="none" w:sz="0" w:space="0" w:color="auto"/>
                                    <w:right w:val="none" w:sz="0" w:space="0" w:color="auto"/>
                                  </w:divBdr>
                                  <w:divsChild>
                                    <w:div w:id="947590917">
                                      <w:marLeft w:val="0"/>
                                      <w:marRight w:val="0"/>
                                      <w:marTop w:val="0"/>
                                      <w:marBottom w:val="0"/>
                                      <w:divBdr>
                                        <w:top w:val="none" w:sz="0" w:space="0" w:color="auto"/>
                                        <w:left w:val="none" w:sz="0" w:space="0" w:color="auto"/>
                                        <w:bottom w:val="none" w:sz="0" w:space="0" w:color="auto"/>
                                        <w:right w:val="none" w:sz="0" w:space="0" w:color="auto"/>
                                      </w:divBdr>
                                      <w:divsChild>
                                        <w:div w:id="825777256">
                                          <w:marLeft w:val="-240"/>
                                          <w:marRight w:val="-240"/>
                                          <w:marTop w:val="0"/>
                                          <w:marBottom w:val="0"/>
                                          <w:divBdr>
                                            <w:top w:val="none" w:sz="0" w:space="0" w:color="auto"/>
                                            <w:left w:val="none" w:sz="0" w:space="0" w:color="auto"/>
                                            <w:bottom w:val="none" w:sz="0" w:space="0" w:color="auto"/>
                                            <w:right w:val="none" w:sz="0" w:space="0" w:color="auto"/>
                                          </w:divBdr>
                                          <w:divsChild>
                                            <w:div w:id="1989550207">
                                              <w:marLeft w:val="0"/>
                                              <w:marRight w:val="0"/>
                                              <w:marTop w:val="0"/>
                                              <w:marBottom w:val="0"/>
                                              <w:divBdr>
                                                <w:top w:val="none" w:sz="0" w:space="0" w:color="auto"/>
                                                <w:left w:val="none" w:sz="0" w:space="0" w:color="auto"/>
                                                <w:bottom w:val="none" w:sz="0" w:space="0" w:color="auto"/>
                                                <w:right w:val="none" w:sz="0" w:space="0" w:color="auto"/>
                                              </w:divBdr>
                                              <w:divsChild>
                                                <w:div w:id="1613050493">
                                                  <w:marLeft w:val="0"/>
                                                  <w:marRight w:val="0"/>
                                                  <w:marTop w:val="150"/>
                                                  <w:marBottom w:val="270"/>
                                                  <w:divBdr>
                                                    <w:top w:val="none" w:sz="0" w:space="0" w:color="auto"/>
                                                    <w:left w:val="none" w:sz="0" w:space="0" w:color="auto"/>
                                                    <w:bottom w:val="none" w:sz="0" w:space="0" w:color="auto"/>
                                                    <w:right w:val="none" w:sz="0" w:space="0" w:color="auto"/>
                                                  </w:divBdr>
                                                  <w:divsChild>
                                                    <w:div w:id="219362399">
                                                      <w:marLeft w:val="0"/>
                                                      <w:marRight w:val="0"/>
                                                      <w:marTop w:val="0"/>
                                                      <w:marBottom w:val="0"/>
                                                      <w:divBdr>
                                                        <w:top w:val="none" w:sz="0" w:space="0" w:color="auto"/>
                                                        <w:left w:val="none" w:sz="0" w:space="0" w:color="auto"/>
                                                        <w:bottom w:val="none" w:sz="0" w:space="0" w:color="auto"/>
                                                        <w:right w:val="none" w:sz="0" w:space="0" w:color="auto"/>
                                                      </w:divBdr>
                                                      <w:divsChild>
                                                        <w:div w:id="1494949633">
                                                          <w:marLeft w:val="0"/>
                                                          <w:marRight w:val="0"/>
                                                          <w:marTop w:val="0"/>
                                                          <w:marBottom w:val="0"/>
                                                          <w:divBdr>
                                                            <w:top w:val="none" w:sz="0" w:space="0" w:color="auto"/>
                                                            <w:left w:val="none" w:sz="0" w:space="0" w:color="auto"/>
                                                            <w:bottom w:val="none" w:sz="0" w:space="0" w:color="auto"/>
                                                            <w:right w:val="none" w:sz="0" w:space="0" w:color="auto"/>
                                                          </w:divBdr>
                                                          <w:divsChild>
                                                            <w:div w:id="1417943991">
                                                              <w:marLeft w:val="0"/>
                                                              <w:marRight w:val="0"/>
                                                              <w:marTop w:val="0"/>
                                                              <w:marBottom w:val="0"/>
                                                              <w:divBdr>
                                                                <w:top w:val="none" w:sz="0" w:space="0" w:color="auto"/>
                                                                <w:left w:val="none" w:sz="0" w:space="0" w:color="auto"/>
                                                                <w:bottom w:val="none" w:sz="0" w:space="0" w:color="auto"/>
                                                                <w:right w:val="none" w:sz="0" w:space="0" w:color="auto"/>
                                                              </w:divBdr>
                                                              <w:divsChild>
                                                                <w:div w:id="1450196061">
                                                                  <w:marLeft w:val="0"/>
                                                                  <w:marRight w:val="0"/>
                                                                  <w:marTop w:val="0"/>
                                                                  <w:marBottom w:val="0"/>
                                                                  <w:divBdr>
                                                                    <w:top w:val="none" w:sz="0" w:space="0" w:color="auto"/>
                                                                    <w:left w:val="none" w:sz="0" w:space="0" w:color="auto"/>
                                                                    <w:bottom w:val="none" w:sz="0" w:space="0" w:color="auto"/>
                                                                    <w:right w:val="none" w:sz="0" w:space="0" w:color="auto"/>
                                                                  </w:divBdr>
                                                                  <w:divsChild>
                                                                    <w:div w:id="1944220145">
                                                                      <w:marLeft w:val="0"/>
                                                                      <w:marRight w:val="0"/>
                                                                      <w:marTop w:val="0"/>
                                                                      <w:marBottom w:val="0"/>
                                                                      <w:divBdr>
                                                                        <w:top w:val="none" w:sz="0" w:space="0" w:color="auto"/>
                                                                        <w:left w:val="none" w:sz="0" w:space="0" w:color="auto"/>
                                                                        <w:bottom w:val="none" w:sz="0" w:space="0" w:color="auto"/>
                                                                        <w:right w:val="none" w:sz="0" w:space="0" w:color="auto"/>
                                                                      </w:divBdr>
                                                                    </w:div>
                                                                  </w:divsChild>
                                                                </w:div>
                                                                <w:div w:id="415785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24174519">
                                                      <w:marLeft w:val="0"/>
                                                      <w:marRight w:val="0"/>
                                                      <w:marTop w:val="0"/>
                                                      <w:marBottom w:val="0"/>
                                                      <w:divBdr>
                                                        <w:top w:val="none" w:sz="0" w:space="0" w:color="auto"/>
                                                        <w:left w:val="none" w:sz="0" w:space="0" w:color="auto"/>
                                                        <w:bottom w:val="none" w:sz="0" w:space="0" w:color="auto"/>
                                                        <w:right w:val="none" w:sz="0" w:space="0" w:color="auto"/>
                                                      </w:divBdr>
                                                      <w:divsChild>
                                                        <w:div w:id="902450092">
                                                          <w:marLeft w:val="0"/>
                                                          <w:marRight w:val="0"/>
                                                          <w:marTop w:val="0"/>
                                                          <w:marBottom w:val="0"/>
                                                          <w:divBdr>
                                                            <w:top w:val="none" w:sz="0" w:space="0" w:color="auto"/>
                                                            <w:left w:val="none" w:sz="0" w:space="0" w:color="auto"/>
                                                            <w:bottom w:val="none" w:sz="0" w:space="0" w:color="auto"/>
                                                            <w:right w:val="none" w:sz="0" w:space="0" w:color="auto"/>
                                                          </w:divBdr>
                                                          <w:divsChild>
                                                            <w:div w:id="1169371127">
                                                              <w:marLeft w:val="0"/>
                                                              <w:marRight w:val="0"/>
                                                              <w:marTop w:val="0"/>
                                                              <w:marBottom w:val="0"/>
                                                              <w:divBdr>
                                                                <w:top w:val="none" w:sz="0" w:space="0" w:color="auto"/>
                                                                <w:left w:val="none" w:sz="0" w:space="0" w:color="auto"/>
                                                                <w:bottom w:val="none" w:sz="0" w:space="0" w:color="auto"/>
                                                                <w:right w:val="none" w:sz="0" w:space="0" w:color="auto"/>
                                                              </w:divBdr>
                                                              <w:divsChild>
                                                                <w:div w:id="881597559">
                                                                  <w:marLeft w:val="0"/>
                                                                  <w:marRight w:val="0"/>
                                                                  <w:marTop w:val="0"/>
                                                                  <w:marBottom w:val="0"/>
                                                                  <w:divBdr>
                                                                    <w:top w:val="none" w:sz="0" w:space="0" w:color="auto"/>
                                                                    <w:left w:val="none" w:sz="0" w:space="0" w:color="auto"/>
                                                                    <w:bottom w:val="none" w:sz="0" w:space="0" w:color="auto"/>
                                                                    <w:right w:val="none" w:sz="0" w:space="0" w:color="auto"/>
                                                                  </w:divBdr>
                                                                  <w:divsChild>
                                                                    <w:div w:id="10421430">
                                                                      <w:marLeft w:val="0"/>
                                                                      <w:marRight w:val="0"/>
                                                                      <w:marTop w:val="0"/>
                                                                      <w:marBottom w:val="0"/>
                                                                      <w:divBdr>
                                                                        <w:top w:val="none" w:sz="0" w:space="0" w:color="auto"/>
                                                                        <w:left w:val="none" w:sz="0" w:space="0" w:color="auto"/>
                                                                        <w:bottom w:val="none" w:sz="0" w:space="0" w:color="auto"/>
                                                                        <w:right w:val="none" w:sz="0" w:space="0" w:color="auto"/>
                                                                      </w:divBdr>
                                                                    </w:div>
                                                                  </w:divsChild>
                                                                </w:div>
                                                                <w:div w:id="2017524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556731">
                                                      <w:marLeft w:val="0"/>
                                                      <w:marRight w:val="0"/>
                                                      <w:marTop w:val="0"/>
                                                      <w:marBottom w:val="0"/>
                                                      <w:divBdr>
                                                        <w:top w:val="none" w:sz="0" w:space="0" w:color="auto"/>
                                                        <w:left w:val="none" w:sz="0" w:space="0" w:color="auto"/>
                                                        <w:bottom w:val="none" w:sz="0" w:space="0" w:color="auto"/>
                                                        <w:right w:val="none" w:sz="0" w:space="0" w:color="auto"/>
                                                      </w:divBdr>
                                                      <w:divsChild>
                                                        <w:div w:id="149251614">
                                                          <w:marLeft w:val="0"/>
                                                          <w:marRight w:val="0"/>
                                                          <w:marTop w:val="0"/>
                                                          <w:marBottom w:val="0"/>
                                                          <w:divBdr>
                                                            <w:top w:val="none" w:sz="0" w:space="0" w:color="auto"/>
                                                            <w:left w:val="none" w:sz="0" w:space="0" w:color="auto"/>
                                                            <w:bottom w:val="none" w:sz="0" w:space="0" w:color="auto"/>
                                                            <w:right w:val="none" w:sz="0" w:space="0" w:color="auto"/>
                                                          </w:divBdr>
                                                          <w:divsChild>
                                                            <w:div w:id="150214781">
                                                              <w:marLeft w:val="0"/>
                                                              <w:marRight w:val="0"/>
                                                              <w:marTop w:val="0"/>
                                                              <w:marBottom w:val="0"/>
                                                              <w:divBdr>
                                                                <w:top w:val="none" w:sz="0" w:space="0" w:color="auto"/>
                                                                <w:left w:val="none" w:sz="0" w:space="0" w:color="auto"/>
                                                                <w:bottom w:val="none" w:sz="0" w:space="0" w:color="auto"/>
                                                                <w:right w:val="none" w:sz="0" w:space="0" w:color="auto"/>
                                                              </w:divBdr>
                                                              <w:divsChild>
                                                                <w:div w:id="843938175">
                                                                  <w:marLeft w:val="0"/>
                                                                  <w:marRight w:val="0"/>
                                                                  <w:marTop w:val="0"/>
                                                                  <w:marBottom w:val="0"/>
                                                                  <w:divBdr>
                                                                    <w:top w:val="none" w:sz="0" w:space="0" w:color="auto"/>
                                                                    <w:left w:val="none" w:sz="0" w:space="0" w:color="auto"/>
                                                                    <w:bottom w:val="none" w:sz="0" w:space="0" w:color="auto"/>
                                                                    <w:right w:val="none" w:sz="0" w:space="0" w:color="auto"/>
                                                                  </w:divBdr>
                                                                  <w:divsChild>
                                                                    <w:div w:id="1331103542">
                                                                      <w:marLeft w:val="0"/>
                                                                      <w:marRight w:val="0"/>
                                                                      <w:marTop w:val="0"/>
                                                                      <w:marBottom w:val="0"/>
                                                                      <w:divBdr>
                                                                        <w:top w:val="none" w:sz="0" w:space="0" w:color="auto"/>
                                                                        <w:left w:val="none" w:sz="0" w:space="0" w:color="auto"/>
                                                                        <w:bottom w:val="none" w:sz="0" w:space="0" w:color="auto"/>
                                                                        <w:right w:val="none" w:sz="0" w:space="0" w:color="auto"/>
                                                                      </w:divBdr>
                                                                    </w:div>
                                                                  </w:divsChild>
                                                                </w:div>
                                                                <w:div w:id="9843601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3199380">
                                                      <w:marLeft w:val="0"/>
                                                      <w:marRight w:val="0"/>
                                                      <w:marTop w:val="0"/>
                                                      <w:marBottom w:val="0"/>
                                                      <w:divBdr>
                                                        <w:top w:val="none" w:sz="0" w:space="0" w:color="auto"/>
                                                        <w:left w:val="none" w:sz="0" w:space="0" w:color="auto"/>
                                                        <w:bottom w:val="none" w:sz="0" w:space="0" w:color="auto"/>
                                                        <w:right w:val="none" w:sz="0" w:space="0" w:color="auto"/>
                                                      </w:divBdr>
                                                      <w:divsChild>
                                                        <w:div w:id="551962302">
                                                          <w:marLeft w:val="0"/>
                                                          <w:marRight w:val="0"/>
                                                          <w:marTop w:val="0"/>
                                                          <w:marBottom w:val="0"/>
                                                          <w:divBdr>
                                                            <w:top w:val="none" w:sz="0" w:space="0" w:color="auto"/>
                                                            <w:left w:val="none" w:sz="0" w:space="0" w:color="auto"/>
                                                            <w:bottom w:val="none" w:sz="0" w:space="0" w:color="auto"/>
                                                            <w:right w:val="none" w:sz="0" w:space="0" w:color="auto"/>
                                                          </w:divBdr>
                                                          <w:divsChild>
                                                            <w:div w:id="493186370">
                                                              <w:marLeft w:val="0"/>
                                                              <w:marRight w:val="0"/>
                                                              <w:marTop w:val="0"/>
                                                              <w:marBottom w:val="0"/>
                                                              <w:divBdr>
                                                                <w:top w:val="none" w:sz="0" w:space="0" w:color="auto"/>
                                                                <w:left w:val="none" w:sz="0" w:space="0" w:color="auto"/>
                                                                <w:bottom w:val="none" w:sz="0" w:space="0" w:color="auto"/>
                                                                <w:right w:val="none" w:sz="0" w:space="0" w:color="auto"/>
                                                              </w:divBdr>
                                                              <w:divsChild>
                                                                <w:div w:id="679938304">
                                                                  <w:marLeft w:val="0"/>
                                                                  <w:marRight w:val="0"/>
                                                                  <w:marTop w:val="0"/>
                                                                  <w:marBottom w:val="0"/>
                                                                  <w:divBdr>
                                                                    <w:top w:val="none" w:sz="0" w:space="0" w:color="auto"/>
                                                                    <w:left w:val="none" w:sz="0" w:space="0" w:color="auto"/>
                                                                    <w:bottom w:val="none" w:sz="0" w:space="0" w:color="auto"/>
                                                                    <w:right w:val="none" w:sz="0" w:space="0" w:color="auto"/>
                                                                  </w:divBdr>
                                                                  <w:divsChild>
                                                                    <w:div w:id="1822118662">
                                                                      <w:marLeft w:val="0"/>
                                                                      <w:marRight w:val="0"/>
                                                                      <w:marTop w:val="0"/>
                                                                      <w:marBottom w:val="0"/>
                                                                      <w:divBdr>
                                                                        <w:top w:val="none" w:sz="0" w:space="0" w:color="auto"/>
                                                                        <w:left w:val="none" w:sz="0" w:space="0" w:color="auto"/>
                                                                        <w:bottom w:val="none" w:sz="0" w:space="0" w:color="auto"/>
                                                                        <w:right w:val="none" w:sz="0" w:space="0" w:color="auto"/>
                                                                      </w:divBdr>
                                                                    </w:div>
                                                                  </w:divsChild>
                                                                </w:div>
                                                                <w:div w:id="17728940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7074629">
                                                      <w:marLeft w:val="0"/>
                                                      <w:marRight w:val="0"/>
                                                      <w:marTop w:val="0"/>
                                                      <w:marBottom w:val="0"/>
                                                      <w:divBdr>
                                                        <w:top w:val="none" w:sz="0" w:space="0" w:color="auto"/>
                                                        <w:left w:val="none" w:sz="0" w:space="0" w:color="auto"/>
                                                        <w:bottom w:val="none" w:sz="0" w:space="0" w:color="auto"/>
                                                        <w:right w:val="none" w:sz="0" w:space="0" w:color="auto"/>
                                                      </w:divBdr>
                                                      <w:divsChild>
                                                        <w:div w:id="1669090860">
                                                          <w:marLeft w:val="0"/>
                                                          <w:marRight w:val="0"/>
                                                          <w:marTop w:val="0"/>
                                                          <w:marBottom w:val="0"/>
                                                          <w:divBdr>
                                                            <w:top w:val="none" w:sz="0" w:space="0" w:color="auto"/>
                                                            <w:left w:val="none" w:sz="0" w:space="0" w:color="auto"/>
                                                            <w:bottom w:val="none" w:sz="0" w:space="0" w:color="auto"/>
                                                            <w:right w:val="none" w:sz="0" w:space="0" w:color="auto"/>
                                                          </w:divBdr>
                                                          <w:divsChild>
                                                            <w:div w:id="806313142">
                                                              <w:marLeft w:val="0"/>
                                                              <w:marRight w:val="0"/>
                                                              <w:marTop w:val="0"/>
                                                              <w:marBottom w:val="0"/>
                                                              <w:divBdr>
                                                                <w:top w:val="none" w:sz="0" w:space="0" w:color="auto"/>
                                                                <w:left w:val="none" w:sz="0" w:space="0" w:color="auto"/>
                                                                <w:bottom w:val="none" w:sz="0" w:space="0" w:color="auto"/>
                                                                <w:right w:val="none" w:sz="0" w:space="0" w:color="auto"/>
                                                              </w:divBdr>
                                                              <w:divsChild>
                                                                <w:div w:id="194580925">
                                                                  <w:marLeft w:val="0"/>
                                                                  <w:marRight w:val="0"/>
                                                                  <w:marTop w:val="0"/>
                                                                  <w:marBottom w:val="0"/>
                                                                  <w:divBdr>
                                                                    <w:top w:val="none" w:sz="0" w:space="0" w:color="auto"/>
                                                                    <w:left w:val="none" w:sz="0" w:space="0" w:color="auto"/>
                                                                    <w:bottom w:val="none" w:sz="0" w:space="0" w:color="auto"/>
                                                                    <w:right w:val="none" w:sz="0" w:space="0" w:color="auto"/>
                                                                  </w:divBdr>
                                                                  <w:divsChild>
                                                                    <w:div w:id="759911133">
                                                                      <w:marLeft w:val="0"/>
                                                                      <w:marRight w:val="0"/>
                                                                      <w:marTop w:val="0"/>
                                                                      <w:marBottom w:val="0"/>
                                                                      <w:divBdr>
                                                                        <w:top w:val="none" w:sz="0" w:space="0" w:color="auto"/>
                                                                        <w:left w:val="none" w:sz="0" w:space="0" w:color="auto"/>
                                                                        <w:bottom w:val="none" w:sz="0" w:space="0" w:color="auto"/>
                                                                        <w:right w:val="none" w:sz="0" w:space="0" w:color="auto"/>
                                                                      </w:divBdr>
                                                                    </w:div>
                                                                  </w:divsChild>
                                                                </w:div>
                                                                <w:div w:id="926575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1877541">
      <w:bodyDiv w:val="1"/>
      <w:marLeft w:val="0"/>
      <w:marRight w:val="0"/>
      <w:marTop w:val="0"/>
      <w:marBottom w:val="0"/>
      <w:divBdr>
        <w:top w:val="none" w:sz="0" w:space="0" w:color="auto"/>
        <w:left w:val="none" w:sz="0" w:space="0" w:color="auto"/>
        <w:bottom w:val="none" w:sz="0" w:space="0" w:color="auto"/>
        <w:right w:val="none" w:sz="0" w:space="0" w:color="auto"/>
      </w:divBdr>
    </w:div>
    <w:div w:id="1463884618">
      <w:bodyDiv w:val="1"/>
      <w:marLeft w:val="0"/>
      <w:marRight w:val="0"/>
      <w:marTop w:val="0"/>
      <w:marBottom w:val="0"/>
      <w:divBdr>
        <w:top w:val="none" w:sz="0" w:space="0" w:color="auto"/>
        <w:left w:val="none" w:sz="0" w:space="0" w:color="auto"/>
        <w:bottom w:val="none" w:sz="0" w:space="0" w:color="auto"/>
        <w:right w:val="none" w:sz="0" w:space="0" w:color="auto"/>
      </w:divBdr>
    </w:div>
    <w:div w:id="1511068361">
      <w:bodyDiv w:val="1"/>
      <w:marLeft w:val="0"/>
      <w:marRight w:val="0"/>
      <w:marTop w:val="0"/>
      <w:marBottom w:val="0"/>
      <w:divBdr>
        <w:top w:val="none" w:sz="0" w:space="0" w:color="auto"/>
        <w:left w:val="none" w:sz="0" w:space="0" w:color="auto"/>
        <w:bottom w:val="none" w:sz="0" w:space="0" w:color="auto"/>
        <w:right w:val="none" w:sz="0" w:space="0" w:color="auto"/>
      </w:divBdr>
      <w:divsChild>
        <w:div w:id="2074156914">
          <w:marLeft w:val="0"/>
          <w:marRight w:val="0"/>
          <w:marTop w:val="100"/>
          <w:marBottom w:val="100"/>
          <w:divBdr>
            <w:top w:val="none" w:sz="0" w:space="0" w:color="auto"/>
            <w:left w:val="none" w:sz="0" w:space="0" w:color="auto"/>
            <w:bottom w:val="none" w:sz="0" w:space="0" w:color="auto"/>
            <w:right w:val="none" w:sz="0" w:space="0" w:color="auto"/>
          </w:divBdr>
          <w:divsChild>
            <w:div w:id="1353920448">
              <w:marLeft w:val="0"/>
              <w:marRight w:val="0"/>
              <w:marTop w:val="0"/>
              <w:marBottom w:val="0"/>
              <w:divBdr>
                <w:top w:val="none" w:sz="0" w:space="0" w:color="auto"/>
                <w:left w:val="none" w:sz="0" w:space="0" w:color="auto"/>
                <w:bottom w:val="none" w:sz="0" w:space="0" w:color="auto"/>
                <w:right w:val="none" w:sz="0" w:space="0" w:color="auto"/>
              </w:divBdr>
              <w:divsChild>
                <w:div w:id="477188437">
                  <w:marLeft w:val="105"/>
                  <w:marRight w:val="105"/>
                  <w:marTop w:val="150"/>
                  <w:marBottom w:val="150"/>
                  <w:divBdr>
                    <w:top w:val="none" w:sz="0" w:space="0" w:color="auto"/>
                    <w:left w:val="none" w:sz="0" w:space="0" w:color="auto"/>
                    <w:bottom w:val="none" w:sz="0" w:space="0" w:color="auto"/>
                    <w:right w:val="none" w:sz="0" w:space="0" w:color="auto"/>
                  </w:divBdr>
                  <w:divsChild>
                    <w:div w:id="1725718752">
                      <w:marLeft w:val="0"/>
                      <w:marRight w:val="0"/>
                      <w:marTop w:val="0"/>
                      <w:marBottom w:val="0"/>
                      <w:divBdr>
                        <w:top w:val="none" w:sz="0" w:space="0" w:color="auto"/>
                        <w:left w:val="none" w:sz="0" w:space="0" w:color="auto"/>
                        <w:bottom w:val="none" w:sz="0" w:space="0" w:color="auto"/>
                        <w:right w:val="none" w:sz="0" w:space="0" w:color="auto"/>
                      </w:divBdr>
                      <w:divsChild>
                        <w:div w:id="1115908653">
                          <w:marLeft w:val="0"/>
                          <w:marRight w:val="0"/>
                          <w:marTop w:val="0"/>
                          <w:marBottom w:val="0"/>
                          <w:divBdr>
                            <w:top w:val="none" w:sz="0" w:space="0" w:color="auto"/>
                            <w:left w:val="none" w:sz="0" w:space="0" w:color="auto"/>
                            <w:bottom w:val="none" w:sz="0" w:space="0" w:color="auto"/>
                            <w:right w:val="none" w:sz="0" w:space="0" w:color="auto"/>
                          </w:divBdr>
                          <w:divsChild>
                            <w:div w:id="1874610540">
                              <w:marLeft w:val="105"/>
                              <w:marRight w:val="105"/>
                              <w:marTop w:val="150"/>
                              <w:marBottom w:val="150"/>
                              <w:divBdr>
                                <w:top w:val="none" w:sz="0" w:space="0" w:color="auto"/>
                                <w:left w:val="none" w:sz="0" w:space="0" w:color="auto"/>
                                <w:bottom w:val="none" w:sz="0" w:space="0" w:color="auto"/>
                                <w:right w:val="none" w:sz="0" w:space="0" w:color="auto"/>
                              </w:divBdr>
                              <w:divsChild>
                                <w:div w:id="2070568255">
                                  <w:marLeft w:val="0"/>
                                  <w:marRight w:val="0"/>
                                  <w:marTop w:val="0"/>
                                  <w:marBottom w:val="0"/>
                                  <w:divBdr>
                                    <w:top w:val="none" w:sz="0" w:space="0" w:color="auto"/>
                                    <w:left w:val="none" w:sz="0" w:space="0" w:color="auto"/>
                                    <w:bottom w:val="none" w:sz="0" w:space="0" w:color="auto"/>
                                    <w:right w:val="none" w:sz="0" w:space="0" w:color="auto"/>
                                  </w:divBdr>
                                  <w:divsChild>
                                    <w:div w:id="1627662105">
                                      <w:marLeft w:val="0"/>
                                      <w:marRight w:val="0"/>
                                      <w:marTop w:val="0"/>
                                      <w:marBottom w:val="0"/>
                                      <w:divBdr>
                                        <w:top w:val="none" w:sz="0" w:space="0" w:color="auto"/>
                                        <w:left w:val="none" w:sz="0" w:space="0" w:color="auto"/>
                                        <w:bottom w:val="none" w:sz="0" w:space="0" w:color="auto"/>
                                        <w:right w:val="none" w:sz="0" w:space="0" w:color="auto"/>
                                      </w:divBdr>
                                      <w:divsChild>
                                        <w:div w:id="1607811419">
                                          <w:marLeft w:val="0"/>
                                          <w:marRight w:val="0"/>
                                          <w:marTop w:val="0"/>
                                          <w:marBottom w:val="0"/>
                                          <w:divBdr>
                                            <w:top w:val="none" w:sz="0" w:space="0" w:color="auto"/>
                                            <w:left w:val="none" w:sz="0" w:space="0" w:color="auto"/>
                                            <w:bottom w:val="none" w:sz="0" w:space="0" w:color="auto"/>
                                            <w:right w:val="none" w:sz="0" w:space="0" w:color="auto"/>
                                          </w:divBdr>
                                          <w:divsChild>
                                            <w:div w:id="931229">
                                              <w:marLeft w:val="0"/>
                                              <w:marRight w:val="0"/>
                                              <w:marTop w:val="0"/>
                                              <w:marBottom w:val="0"/>
                                              <w:divBdr>
                                                <w:top w:val="none" w:sz="0" w:space="0" w:color="auto"/>
                                                <w:left w:val="none" w:sz="0" w:space="0" w:color="auto"/>
                                                <w:bottom w:val="none" w:sz="0" w:space="0" w:color="auto"/>
                                                <w:right w:val="none" w:sz="0" w:space="0" w:color="auto"/>
                                              </w:divBdr>
                                              <w:divsChild>
                                                <w:div w:id="1336346801">
                                                  <w:marLeft w:val="105"/>
                                                  <w:marRight w:val="105"/>
                                                  <w:marTop w:val="150"/>
                                                  <w:marBottom w:val="150"/>
                                                  <w:divBdr>
                                                    <w:top w:val="none" w:sz="0" w:space="0" w:color="auto"/>
                                                    <w:left w:val="none" w:sz="0" w:space="0" w:color="auto"/>
                                                    <w:bottom w:val="none" w:sz="0" w:space="0" w:color="auto"/>
                                                    <w:right w:val="none" w:sz="0" w:space="0" w:color="auto"/>
                                                  </w:divBdr>
                                                  <w:divsChild>
                                                    <w:div w:id="74515448">
                                                      <w:marLeft w:val="0"/>
                                                      <w:marRight w:val="0"/>
                                                      <w:marTop w:val="0"/>
                                                      <w:marBottom w:val="0"/>
                                                      <w:divBdr>
                                                        <w:top w:val="none" w:sz="0" w:space="0" w:color="auto"/>
                                                        <w:left w:val="none" w:sz="0" w:space="0" w:color="auto"/>
                                                        <w:bottom w:val="none" w:sz="0" w:space="0" w:color="auto"/>
                                                        <w:right w:val="none" w:sz="0" w:space="0" w:color="auto"/>
                                                      </w:divBdr>
                                                      <w:divsChild>
                                                        <w:div w:id="333920060">
                                                          <w:marLeft w:val="0"/>
                                                          <w:marRight w:val="0"/>
                                                          <w:marTop w:val="0"/>
                                                          <w:marBottom w:val="0"/>
                                                          <w:divBdr>
                                                            <w:top w:val="none" w:sz="0" w:space="0" w:color="auto"/>
                                                            <w:left w:val="none" w:sz="0" w:space="0" w:color="auto"/>
                                                            <w:bottom w:val="none" w:sz="0" w:space="0" w:color="auto"/>
                                                            <w:right w:val="none" w:sz="0" w:space="0" w:color="auto"/>
                                                          </w:divBdr>
                                                          <w:divsChild>
                                                            <w:div w:id="1349794160">
                                                              <w:marLeft w:val="0"/>
                                                              <w:marRight w:val="0"/>
                                                              <w:marTop w:val="0"/>
                                                              <w:marBottom w:val="0"/>
                                                              <w:divBdr>
                                                                <w:top w:val="none" w:sz="0" w:space="0" w:color="auto"/>
                                                                <w:left w:val="none" w:sz="0" w:space="0" w:color="auto"/>
                                                                <w:bottom w:val="none" w:sz="0" w:space="0" w:color="auto"/>
                                                                <w:right w:val="none" w:sz="0" w:space="0" w:color="auto"/>
                                                              </w:divBdr>
                                                              <w:divsChild>
                                                                <w:div w:id="2050833851">
                                                                  <w:marLeft w:val="0"/>
                                                                  <w:marRight w:val="0"/>
                                                                  <w:marTop w:val="0"/>
                                                                  <w:marBottom w:val="0"/>
                                                                  <w:divBdr>
                                                                    <w:top w:val="none" w:sz="0" w:space="0" w:color="auto"/>
                                                                    <w:left w:val="none" w:sz="0" w:space="0" w:color="auto"/>
                                                                    <w:bottom w:val="none" w:sz="0" w:space="0" w:color="auto"/>
                                                                    <w:right w:val="none" w:sz="0" w:space="0" w:color="auto"/>
                                                                  </w:divBdr>
                                                                  <w:divsChild>
                                                                    <w:div w:id="1028221809">
                                                                      <w:marLeft w:val="0"/>
                                                                      <w:marRight w:val="0"/>
                                                                      <w:marTop w:val="0"/>
                                                                      <w:marBottom w:val="0"/>
                                                                      <w:divBdr>
                                                                        <w:top w:val="none" w:sz="0" w:space="0" w:color="auto"/>
                                                                        <w:left w:val="none" w:sz="0" w:space="0" w:color="auto"/>
                                                                        <w:bottom w:val="none" w:sz="0" w:space="0" w:color="auto"/>
                                                                        <w:right w:val="none" w:sz="0" w:space="0" w:color="auto"/>
                                                                      </w:divBdr>
                                                                      <w:divsChild>
                                                                        <w:div w:id="993800871">
                                                                          <w:marLeft w:val="105"/>
                                                                          <w:marRight w:val="105"/>
                                                                          <w:marTop w:val="150"/>
                                                                          <w:marBottom w:val="150"/>
                                                                          <w:divBdr>
                                                                            <w:top w:val="none" w:sz="0" w:space="0" w:color="auto"/>
                                                                            <w:left w:val="none" w:sz="0" w:space="0" w:color="auto"/>
                                                                            <w:bottom w:val="none" w:sz="0" w:space="0" w:color="auto"/>
                                                                            <w:right w:val="none" w:sz="0" w:space="0" w:color="auto"/>
                                                                          </w:divBdr>
                                                                          <w:divsChild>
                                                                            <w:div w:id="1847595828">
                                                                              <w:marLeft w:val="0"/>
                                                                              <w:marRight w:val="0"/>
                                                                              <w:marTop w:val="0"/>
                                                                              <w:marBottom w:val="0"/>
                                                                              <w:divBdr>
                                                                                <w:top w:val="none" w:sz="0" w:space="0" w:color="auto"/>
                                                                                <w:left w:val="none" w:sz="0" w:space="0" w:color="auto"/>
                                                                                <w:bottom w:val="none" w:sz="0" w:space="0" w:color="auto"/>
                                                                                <w:right w:val="none" w:sz="0" w:space="0" w:color="auto"/>
                                                                              </w:divBdr>
                                                                              <w:divsChild>
                                                                                <w:div w:id="9049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268275">
      <w:bodyDiv w:val="1"/>
      <w:marLeft w:val="0"/>
      <w:marRight w:val="0"/>
      <w:marTop w:val="0"/>
      <w:marBottom w:val="0"/>
      <w:divBdr>
        <w:top w:val="none" w:sz="0" w:space="0" w:color="auto"/>
        <w:left w:val="none" w:sz="0" w:space="0" w:color="auto"/>
        <w:bottom w:val="none" w:sz="0" w:space="0" w:color="auto"/>
        <w:right w:val="none" w:sz="0" w:space="0" w:color="auto"/>
      </w:divBdr>
    </w:div>
    <w:div w:id="1715302743">
      <w:bodyDiv w:val="1"/>
      <w:marLeft w:val="0"/>
      <w:marRight w:val="0"/>
      <w:marTop w:val="0"/>
      <w:marBottom w:val="0"/>
      <w:divBdr>
        <w:top w:val="none" w:sz="0" w:space="0" w:color="auto"/>
        <w:left w:val="none" w:sz="0" w:space="0" w:color="auto"/>
        <w:bottom w:val="none" w:sz="0" w:space="0" w:color="auto"/>
        <w:right w:val="none" w:sz="0" w:space="0" w:color="auto"/>
      </w:divBdr>
    </w:div>
    <w:div w:id="1749234090">
      <w:bodyDiv w:val="1"/>
      <w:marLeft w:val="0"/>
      <w:marRight w:val="0"/>
      <w:marTop w:val="0"/>
      <w:marBottom w:val="0"/>
      <w:divBdr>
        <w:top w:val="none" w:sz="0" w:space="0" w:color="auto"/>
        <w:left w:val="none" w:sz="0" w:space="0" w:color="auto"/>
        <w:bottom w:val="none" w:sz="0" w:space="0" w:color="auto"/>
        <w:right w:val="none" w:sz="0" w:space="0" w:color="auto"/>
      </w:divBdr>
      <w:divsChild>
        <w:div w:id="1664816766">
          <w:marLeft w:val="0"/>
          <w:marRight w:val="0"/>
          <w:marTop w:val="0"/>
          <w:marBottom w:val="0"/>
          <w:divBdr>
            <w:top w:val="none" w:sz="0" w:space="0" w:color="auto"/>
            <w:left w:val="none" w:sz="0" w:space="0" w:color="auto"/>
            <w:bottom w:val="none" w:sz="0" w:space="0" w:color="auto"/>
            <w:right w:val="none" w:sz="0" w:space="0" w:color="auto"/>
          </w:divBdr>
          <w:divsChild>
            <w:div w:id="1253121362">
              <w:marLeft w:val="0"/>
              <w:marRight w:val="0"/>
              <w:marTop w:val="0"/>
              <w:marBottom w:val="0"/>
              <w:divBdr>
                <w:top w:val="none" w:sz="0" w:space="0" w:color="auto"/>
                <w:left w:val="none" w:sz="0" w:space="0" w:color="auto"/>
                <w:bottom w:val="none" w:sz="0" w:space="0" w:color="auto"/>
                <w:right w:val="none" w:sz="0" w:space="0" w:color="auto"/>
              </w:divBdr>
              <w:divsChild>
                <w:div w:id="1696300760">
                  <w:marLeft w:val="0"/>
                  <w:marRight w:val="0"/>
                  <w:marTop w:val="0"/>
                  <w:marBottom w:val="0"/>
                  <w:divBdr>
                    <w:top w:val="none" w:sz="0" w:space="0" w:color="auto"/>
                    <w:left w:val="none" w:sz="0" w:space="0" w:color="auto"/>
                    <w:bottom w:val="none" w:sz="0" w:space="0" w:color="auto"/>
                    <w:right w:val="none" w:sz="0" w:space="0" w:color="auto"/>
                  </w:divBdr>
                  <w:divsChild>
                    <w:div w:id="721295658">
                      <w:marLeft w:val="0"/>
                      <w:marRight w:val="0"/>
                      <w:marTop w:val="0"/>
                      <w:marBottom w:val="0"/>
                      <w:divBdr>
                        <w:top w:val="none" w:sz="0" w:space="0" w:color="auto"/>
                        <w:left w:val="none" w:sz="0" w:space="0" w:color="auto"/>
                        <w:bottom w:val="none" w:sz="0" w:space="0" w:color="auto"/>
                        <w:right w:val="none" w:sz="0" w:space="0" w:color="auto"/>
                      </w:divBdr>
                      <w:divsChild>
                        <w:div w:id="752052062">
                          <w:marLeft w:val="0"/>
                          <w:marRight w:val="0"/>
                          <w:marTop w:val="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580360252">
                                  <w:marLeft w:val="0"/>
                                  <w:marRight w:val="0"/>
                                  <w:marTop w:val="210"/>
                                  <w:marBottom w:val="0"/>
                                  <w:divBdr>
                                    <w:top w:val="none" w:sz="0" w:space="0" w:color="auto"/>
                                    <w:left w:val="none" w:sz="0" w:space="0" w:color="auto"/>
                                    <w:bottom w:val="none" w:sz="0" w:space="0" w:color="auto"/>
                                    <w:right w:val="none" w:sz="0" w:space="0" w:color="auto"/>
                                  </w:divBdr>
                                  <w:divsChild>
                                    <w:div w:id="76249919">
                                      <w:marLeft w:val="0"/>
                                      <w:marRight w:val="0"/>
                                      <w:marTop w:val="0"/>
                                      <w:marBottom w:val="0"/>
                                      <w:divBdr>
                                        <w:top w:val="none" w:sz="0" w:space="0" w:color="auto"/>
                                        <w:left w:val="none" w:sz="0" w:space="0" w:color="auto"/>
                                        <w:bottom w:val="none" w:sz="0" w:space="0" w:color="auto"/>
                                        <w:right w:val="none" w:sz="0" w:space="0" w:color="auto"/>
                                      </w:divBdr>
                                      <w:divsChild>
                                        <w:div w:id="114060452">
                                          <w:marLeft w:val="-240"/>
                                          <w:marRight w:val="-240"/>
                                          <w:marTop w:val="0"/>
                                          <w:marBottom w:val="0"/>
                                          <w:divBdr>
                                            <w:top w:val="none" w:sz="0" w:space="0" w:color="auto"/>
                                            <w:left w:val="none" w:sz="0" w:space="0" w:color="auto"/>
                                            <w:bottom w:val="none" w:sz="0" w:space="0" w:color="auto"/>
                                            <w:right w:val="none" w:sz="0" w:space="0" w:color="auto"/>
                                          </w:divBdr>
                                          <w:divsChild>
                                            <w:div w:id="1485195516">
                                              <w:marLeft w:val="0"/>
                                              <w:marRight w:val="0"/>
                                              <w:marTop w:val="0"/>
                                              <w:marBottom w:val="0"/>
                                              <w:divBdr>
                                                <w:top w:val="none" w:sz="0" w:space="0" w:color="auto"/>
                                                <w:left w:val="none" w:sz="0" w:space="0" w:color="auto"/>
                                                <w:bottom w:val="none" w:sz="0" w:space="0" w:color="auto"/>
                                                <w:right w:val="none" w:sz="0" w:space="0" w:color="auto"/>
                                              </w:divBdr>
                                              <w:divsChild>
                                                <w:div w:id="942493036">
                                                  <w:marLeft w:val="0"/>
                                                  <w:marRight w:val="0"/>
                                                  <w:marTop w:val="150"/>
                                                  <w:marBottom w:val="270"/>
                                                  <w:divBdr>
                                                    <w:top w:val="none" w:sz="0" w:space="0" w:color="auto"/>
                                                    <w:left w:val="none" w:sz="0" w:space="0" w:color="auto"/>
                                                    <w:bottom w:val="none" w:sz="0" w:space="0" w:color="auto"/>
                                                    <w:right w:val="none" w:sz="0" w:space="0" w:color="auto"/>
                                                  </w:divBdr>
                                                  <w:divsChild>
                                                    <w:div w:id="1768961020">
                                                      <w:marLeft w:val="0"/>
                                                      <w:marRight w:val="0"/>
                                                      <w:marTop w:val="0"/>
                                                      <w:marBottom w:val="0"/>
                                                      <w:divBdr>
                                                        <w:top w:val="none" w:sz="0" w:space="0" w:color="auto"/>
                                                        <w:left w:val="none" w:sz="0" w:space="0" w:color="auto"/>
                                                        <w:bottom w:val="none" w:sz="0" w:space="0" w:color="auto"/>
                                                        <w:right w:val="none" w:sz="0" w:space="0" w:color="auto"/>
                                                      </w:divBdr>
                                                      <w:divsChild>
                                                        <w:div w:id="1084036097">
                                                          <w:marLeft w:val="0"/>
                                                          <w:marRight w:val="0"/>
                                                          <w:marTop w:val="0"/>
                                                          <w:marBottom w:val="0"/>
                                                          <w:divBdr>
                                                            <w:top w:val="none" w:sz="0" w:space="0" w:color="auto"/>
                                                            <w:left w:val="none" w:sz="0" w:space="0" w:color="auto"/>
                                                            <w:bottom w:val="none" w:sz="0" w:space="0" w:color="auto"/>
                                                            <w:right w:val="none" w:sz="0" w:space="0" w:color="auto"/>
                                                          </w:divBdr>
                                                          <w:divsChild>
                                                            <w:div w:id="842092321">
                                                              <w:marLeft w:val="0"/>
                                                              <w:marRight w:val="0"/>
                                                              <w:marTop w:val="0"/>
                                                              <w:marBottom w:val="0"/>
                                                              <w:divBdr>
                                                                <w:top w:val="none" w:sz="0" w:space="0" w:color="auto"/>
                                                                <w:left w:val="none" w:sz="0" w:space="0" w:color="auto"/>
                                                                <w:bottom w:val="none" w:sz="0" w:space="0" w:color="auto"/>
                                                                <w:right w:val="none" w:sz="0" w:space="0" w:color="auto"/>
                                                              </w:divBdr>
                                                              <w:divsChild>
                                                                <w:div w:id="244150214">
                                                                  <w:marLeft w:val="0"/>
                                                                  <w:marRight w:val="0"/>
                                                                  <w:marTop w:val="0"/>
                                                                  <w:marBottom w:val="0"/>
                                                                  <w:divBdr>
                                                                    <w:top w:val="none" w:sz="0" w:space="0" w:color="auto"/>
                                                                    <w:left w:val="none" w:sz="0" w:space="0" w:color="auto"/>
                                                                    <w:bottom w:val="none" w:sz="0" w:space="0" w:color="auto"/>
                                                                    <w:right w:val="none" w:sz="0" w:space="0" w:color="auto"/>
                                                                  </w:divBdr>
                                                                  <w:divsChild>
                                                                    <w:div w:id="311253078">
                                                                      <w:marLeft w:val="0"/>
                                                                      <w:marRight w:val="0"/>
                                                                      <w:marTop w:val="0"/>
                                                                      <w:marBottom w:val="0"/>
                                                                      <w:divBdr>
                                                                        <w:top w:val="none" w:sz="0" w:space="0" w:color="auto"/>
                                                                        <w:left w:val="none" w:sz="0" w:space="0" w:color="auto"/>
                                                                        <w:bottom w:val="none" w:sz="0" w:space="0" w:color="auto"/>
                                                                        <w:right w:val="none" w:sz="0" w:space="0" w:color="auto"/>
                                                                      </w:divBdr>
                                                                    </w:div>
                                                                  </w:divsChild>
                                                                </w:div>
                                                                <w:div w:id="20994780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7551225">
                                                      <w:marLeft w:val="0"/>
                                                      <w:marRight w:val="0"/>
                                                      <w:marTop w:val="0"/>
                                                      <w:marBottom w:val="0"/>
                                                      <w:divBdr>
                                                        <w:top w:val="none" w:sz="0" w:space="0" w:color="auto"/>
                                                        <w:left w:val="none" w:sz="0" w:space="0" w:color="auto"/>
                                                        <w:bottom w:val="none" w:sz="0" w:space="0" w:color="auto"/>
                                                        <w:right w:val="none" w:sz="0" w:space="0" w:color="auto"/>
                                                      </w:divBdr>
                                                      <w:divsChild>
                                                        <w:div w:id="1526169338">
                                                          <w:marLeft w:val="0"/>
                                                          <w:marRight w:val="0"/>
                                                          <w:marTop w:val="0"/>
                                                          <w:marBottom w:val="0"/>
                                                          <w:divBdr>
                                                            <w:top w:val="none" w:sz="0" w:space="0" w:color="auto"/>
                                                            <w:left w:val="none" w:sz="0" w:space="0" w:color="auto"/>
                                                            <w:bottom w:val="none" w:sz="0" w:space="0" w:color="auto"/>
                                                            <w:right w:val="none" w:sz="0" w:space="0" w:color="auto"/>
                                                          </w:divBdr>
                                                          <w:divsChild>
                                                            <w:div w:id="951866236">
                                                              <w:marLeft w:val="0"/>
                                                              <w:marRight w:val="0"/>
                                                              <w:marTop w:val="0"/>
                                                              <w:marBottom w:val="0"/>
                                                              <w:divBdr>
                                                                <w:top w:val="none" w:sz="0" w:space="0" w:color="auto"/>
                                                                <w:left w:val="none" w:sz="0" w:space="0" w:color="auto"/>
                                                                <w:bottom w:val="none" w:sz="0" w:space="0" w:color="auto"/>
                                                                <w:right w:val="none" w:sz="0" w:space="0" w:color="auto"/>
                                                              </w:divBdr>
                                                              <w:divsChild>
                                                                <w:div w:id="1672639620">
                                                                  <w:marLeft w:val="0"/>
                                                                  <w:marRight w:val="0"/>
                                                                  <w:marTop w:val="0"/>
                                                                  <w:marBottom w:val="0"/>
                                                                  <w:divBdr>
                                                                    <w:top w:val="none" w:sz="0" w:space="0" w:color="auto"/>
                                                                    <w:left w:val="none" w:sz="0" w:space="0" w:color="auto"/>
                                                                    <w:bottom w:val="none" w:sz="0" w:space="0" w:color="auto"/>
                                                                    <w:right w:val="none" w:sz="0" w:space="0" w:color="auto"/>
                                                                  </w:divBdr>
                                                                  <w:divsChild>
                                                                    <w:div w:id="1148127669">
                                                                      <w:marLeft w:val="0"/>
                                                                      <w:marRight w:val="0"/>
                                                                      <w:marTop w:val="0"/>
                                                                      <w:marBottom w:val="0"/>
                                                                      <w:divBdr>
                                                                        <w:top w:val="none" w:sz="0" w:space="0" w:color="auto"/>
                                                                        <w:left w:val="none" w:sz="0" w:space="0" w:color="auto"/>
                                                                        <w:bottom w:val="none" w:sz="0" w:space="0" w:color="auto"/>
                                                                        <w:right w:val="none" w:sz="0" w:space="0" w:color="auto"/>
                                                                      </w:divBdr>
                                                                    </w:div>
                                                                  </w:divsChild>
                                                                </w:div>
                                                                <w:div w:id="2064868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3970694">
                                                      <w:marLeft w:val="0"/>
                                                      <w:marRight w:val="0"/>
                                                      <w:marTop w:val="0"/>
                                                      <w:marBottom w:val="0"/>
                                                      <w:divBdr>
                                                        <w:top w:val="none" w:sz="0" w:space="0" w:color="auto"/>
                                                        <w:left w:val="none" w:sz="0" w:space="0" w:color="auto"/>
                                                        <w:bottom w:val="none" w:sz="0" w:space="0" w:color="auto"/>
                                                        <w:right w:val="none" w:sz="0" w:space="0" w:color="auto"/>
                                                      </w:divBdr>
                                                      <w:divsChild>
                                                        <w:div w:id="1653218235">
                                                          <w:marLeft w:val="0"/>
                                                          <w:marRight w:val="0"/>
                                                          <w:marTop w:val="0"/>
                                                          <w:marBottom w:val="0"/>
                                                          <w:divBdr>
                                                            <w:top w:val="none" w:sz="0" w:space="0" w:color="auto"/>
                                                            <w:left w:val="none" w:sz="0" w:space="0" w:color="auto"/>
                                                            <w:bottom w:val="none" w:sz="0" w:space="0" w:color="auto"/>
                                                            <w:right w:val="none" w:sz="0" w:space="0" w:color="auto"/>
                                                          </w:divBdr>
                                                          <w:divsChild>
                                                            <w:div w:id="1922253487">
                                                              <w:marLeft w:val="0"/>
                                                              <w:marRight w:val="0"/>
                                                              <w:marTop w:val="0"/>
                                                              <w:marBottom w:val="0"/>
                                                              <w:divBdr>
                                                                <w:top w:val="none" w:sz="0" w:space="0" w:color="auto"/>
                                                                <w:left w:val="none" w:sz="0" w:space="0" w:color="auto"/>
                                                                <w:bottom w:val="none" w:sz="0" w:space="0" w:color="auto"/>
                                                                <w:right w:val="none" w:sz="0" w:space="0" w:color="auto"/>
                                                              </w:divBdr>
                                                              <w:divsChild>
                                                                <w:div w:id="1191214120">
                                                                  <w:marLeft w:val="0"/>
                                                                  <w:marRight w:val="0"/>
                                                                  <w:marTop w:val="0"/>
                                                                  <w:marBottom w:val="0"/>
                                                                  <w:divBdr>
                                                                    <w:top w:val="none" w:sz="0" w:space="0" w:color="auto"/>
                                                                    <w:left w:val="none" w:sz="0" w:space="0" w:color="auto"/>
                                                                    <w:bottom w:val="none" w:sz="0" w:space="0" w:color="auto"/>
                                                                    <w:right w:val="none" w:sz="0" w:space="0" w:color="auto"/>
                                                                  </w:divBdr>
                                                                  <w:divsChild>
                                                                    <w:div w:id="481847382">
                                                                      <w:marLeft w:val="0"/>
                                                                      <w:marRight w:val="0"/>
                                                                      <w:marTop w:val="0"/>
                                                                      <w:marBottom w:val="0"/>
                                                                      <w:divBdr>
                                                                        <w:top w:val="none" w:sz="0" w:space="0" w:color="auto"/>
                                                                        <w:left w:val="none" w:sz="0" w:space="0" w:color="auto"/>
                                                                        <w:bottom w:val="none" w:sz="0" w:space="0" w:color="auto"/>
                                                                        <w:right w:val="none" w:sz="0" w:space="0" w:color="auto"/>
                                                                      </w:divBdr>
                                                                    </w:div>
                                                                  </w:divsChild>
                                                                </w:div>
                                                                <w:div w:id="13886026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90425558">
                                                      <w:marLeft w:val="0"/>
                                                      <w:marRight w:val="0"/>
                                                      <w:marTop w:val="0"/>
                                                      <w:marBottom w:val="0"/>
                                                      <w:divBdr>
                                                        <w:top w:val="none" w:sz="0" w:space="0" w:color="auto"/>
                                                        <w:left w:val="none" w:sz="0" w:space="0" w:color="auto"/>
                                                        <w:bottom w:val="none" w:sz="0" w:space="0" w:color="auto"/>
                                                        <w:right w:val="none" w:sz="0" w:space="0" w:color="auto"/>
                                                      </w:divBdr>
                                                      <w:divsChild>
                                                        <w:div w:id="2131051204">
                                                          <w:marLeft w:val="0"/>
                                                          <w:marRight w:val="0"/>
                                                          <w:marTop w:val="0"/>
                                                          <w:marBottom w:val="0"/>
                                                          <w:divBdr>
                                                            <w:top w:val="none" w:sz="0" w:space="0" w:color="auto"/>
                                                            <w:left w:val="none" w:sz="0" w:space="0" w:color="auto"/>
                                                            <w:bottom w:val="none" w:sz="0" w:space="0" w:color="auto"/>
                                                            <w:right w:val="none" w:sz="0" w:space="0" w:color="auto"/>
                                                          </w:divBdr>
                                                          <w:divsChild>
                                                            <w:div w:id="682829433">
                                                              <w:marLeft w:val="0"/>
                                                              <w:marRight w:val="0"/>
                                                              <w:marTop w:val="0"/>
                                                              <w:marBottom w:val="0"/>
                                                              <w:divBdr>
                                                                <w:top w:val="none" w:sz="0" w:space="0" w:color="auto"/>
                                                                <w:left w:val="none" w:sz="0" w:space="0" w:color="auto"/>
                                                                <w:bottom w:val="none" w:sz="0" w:space="0" w:color="auto"/>
                                                                <w:right w:val="none" w:sz="0" w:space="0" w:color="auto"/>
                                                              </w:divBdr>
                                                              <w:divsChild>
                                                                <w:div w:id="1274703520">
                                                                  <w:marLeft w:val="0"/>
                                                                  <w:marRight w:val="0"/>
                                                                  <w:marTop w:val="0"/>
                                                                  <w:marBottom w:val="0"/>
                                                                  <w:divBdr>
                                                                    <w:top w:val="none" w:sz="0" w:space="0" w:color="auto"/>
                                                                    <w:left w:val="none" w:sz="0" w:space="0" w:color="auto"/>
                                                                    <w:bottom w:val="none" w:sz="0" w:space="0" w:color="auto"/>
                                                                    <w:right w:val="none" w:sz="0" w:space="0" w:color="auto"/>
                                                                  </w:divBdr>
                                                                  <w:divsChild>
                                                                    <w:div w:id="2045326111">
                                                                      <w:marLeft w:val="0"/>
                                                                      <w:marRight w:val="0"/>
                                                                      <w:marTop w:val="0"/>
                                                                      <w:marBottom w:val="0"/>
                                                                      <w:divBdr>
                                                                        <w:top w:val="none" w:sz="0" w:space="0" w:color="auto"/>
                                                                        <w:left w:val="none" w:sz="0" w:space="0" w:color="auto"/>
                                                                        <w:bottom w:val="none" w:sz="0" w:space="0" w:color="auto"/>
                                                                        <w:right w:val="none" w:sz="0" w:space="0" w:color="auto"/>
                                                                      </w:divBdr>
                                                                    </w:div>
                                                                  </w:divsChild>
                                                                </w:div>
                                                                <w:div w:id="12998468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80500297">
                                                      <w:marLeft w:val="0"/>
                                                      <w:marRight w:val="0"/>
                                                      <w:marTop w:val="0"/>
                                                      <w:marBottom w:val="0"/>
                                                      <w:divBdr>
                                                        <w:top w:val="none" w:sz="0" w:space="0" w:color="auto"/>
                                                        <w:left w:val="none" w:sz="0" w:space="0" w:color="auto"/>
                                                        <w:bottom w:val="none" w:sz="0" w:space="0" w:color="auto"/>
                                                        <w:right w:val="none" w:sz="0" w:space="0" w:color="auto"/>
                                                      </w:divBdr>
                                                      <w:divsChild>
                                                        <w:div w:id="1917547797">
                                                          <w:marLeft w:val="0"/>
                                                          <w:marRight w:val="0"/>
                                                          <w:marTop w:val="0"/>
                                                          <w:marBottom w:val="0"/>
                                                          <w:divBdr>
                                                            <w:top w:val="none" w:sz="0" w:space="0" w:color="auto"/>
                                                            <w:left w:val="none" w:sz="0" w:space="0" w:color="auto"/>
                                                            <w:bottom w:val="none" w:sz="0" w:space="0" w:color="auto"/>
                                                            <w:right w:val="none" w:sz="0" w:space="0" w:color="auto"/>
                                                          </w:divBdr>
                                                          <w:divsChild>
                                                            <w:div w:id="911816864">
                                                              <w:marLeft w:val="0"/>
                                                              <w:marRight w:val="0"/>
                                                              <w:marTop w:val="0"/>
                                                              <w:marBottom w:val="0"/>
                                                              <w:divBdr>
                                                                <w:top w:val="none" w:sz="0" w:space="0" w:color="auto"/>
                                                                <w:left w:val="none" w:sz="0" w:space="0" w:color="auto"/>
                                                                <w:bottom w:val="none" w:sz="0" w:space="0" w:color="auto"/>
                                                                <w:right w:val="none" w:sz="0" w:space="0" w:color="auto"/>
                                                              </w:divBdr>
                                                              <w:divsChild>
                                                                <w:div w:id="1861820830">
                                                                  <w:marLeft w:val="0"/>
                                                                  <w:marRight w:val="0"/>
                                                                  <w:marTop w:val="0"/>
                                                                  <w:marBottom w:val="0"/>
                                                                  <w:divBdr>
                                                                    <w:top w:val="none" w:sz="0" w:space="0" w:color="auto"/>
                                                                    <w:left w:val="none" w:sz="0" w:space="0" w:color="auto"/>
                                                                    <w:bottom w:val="none" w:sz="0" w:space="0" w:color="auto"/>
                                                                    <w:right w:val="none" w:sz="0" w:space="0" w:color="auto"/>
                                                                  </w:divBdr>
                                                                  <w:divsChild>
                                                                    <w:div w:id="1261372649">
                                                                      <w:marLeft w:val="0"/>
                                                                      <w:marRight w:val="0"/>
                                                                      <w:marTop w:val="0"/>
                                                                      <w:marBottom w:val="0"/>
                                                                      <w:divBdr>
                                                                        <w:top w:val="none" w:sz="0" w:space="0" w:color="auto"/>
                                                                        <w:left w:val="none" w:sz="0" w:space="0" w:color="auto"/>
                                                                        <w:bottom w:val="none" w:sz="0" w:space="0" w:color="auto"/>
                                                                        <w:right w:val="none" w:sz="0" w:space="0" w:color="auto"/>
                                                                      </w:divBdr>
                                                                    </w:div>
                                                                  </w:divsChild>
                                                                </w:div>
                                                                <w:div w:id="9498232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8207263">
      <w:bodyDiv w:val="1"/>
      <w:marLeft w:val="0"/>
      <w:marRight w:val="0"/>
      <w:marTop w:val="0"/>
      <w:marBottom w:val="0"/>
      <w:divBdr>
        <w:top w:val="none" w:sz="0" w:space="0" w:color="auto"/>
        <w:left w:val="none" w:sz="0" w:space="0" w:color="auto"/>
        <w:bottom w:val="none" w:sz="0" w:space="0" w:color="auto"/>
        <w:right w:val="none" w:sz="0" w:space="0" w:color="auto"/>
      </w:divBdr>
      <w:divsChild>
        <w:div w:id="259340131">
          <w:marLeft w:val="0"/>
          <w:marRight w:val="0"/>
          <w:marTop w:val="0"/>
          <w:marBottom w:val="0"/>
          <w:divBdr>
            <w:top w:val="none" w:sz="0" w:space="0" w:color="auto"/>
            <w:left w:val="none" w:sz="0" w:space="0" w:color="auto"/>
            <w:bottom w:val="none" w:sz="0" w:space="0" w:color="auto"/>
            <w:right w:val="none" w:sz="0" w:space="0" w:color="auto"/>
          </w:divBdr>
          <w:divsChild>
            <w:div w:id="153491618">
              <w:marLeft w:val="0"/>
              <w:marRight w:val="0"/>
              <w:marTop w:val="0"/>
              <w:marBottom w:val="0"/>
              <w:divBdr>
                <w:top w:val="none" w:sz="0" w:space="0" w:color="auto"/>
                <w:left w:val="none" w:sz="0" w:space="0" w:color="auto"/>
                <w:bottom w:val="none" w:sz="0" w:space="0" w:color="auto"/>
                <w:right w:val="none" w:sz="0" w:space="0" w:color="auto"/>
              </w:divBdr>
              <w:divsChild>
                <w:div w:id="6206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3170">
      <w:bodyDiv w:val="1"/>
      <w:marLeft w:val="0"/>
      <w:marRight w:val="0"/>
      <w:marTop w:val="0"/>
      <w:marBottom w:val="0"/>
      <w:divBdr>
        <w:top w:val="none" w:sz="0" w:space="0" w:color="auto"/>
        <w:left w:val="none" w:sz="0" w:space="0" w:color="auto"/>
        <w:bottom w:val="none" w:sz="0" w:space="0" w:color="auto"/>
        <w:right w:val="none" w:sz="0" w:space="0" w:color="auto"/>
      </w:divBdr>
    </w:div>
    <w:div w:id="20879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7A6BC6DE-1A85-4517-968B-B38FCF73A100}"/>
      </w:docPartPr>
      <w:docPartBody>
        <w:p w:rsidR="002313C1" w:rsidRDefault="002313C1">
          <w:r w:rsidRPr="00076865">
            <w:rPr>
              <w:rStyle w:val="PlaceholderText"/>
            </w:rPr>
            <w:t>Klicken oder tippen Sie hier, um Text einzugeben.</w:t>
          </w:r>
        </w:p>
      </w:docPartBody>
    </w:docPart>
    <w:docPart>
      <w:docPartPr>
        <w:name w:val="A0487F3B60334FB79A9CE45BC761CAB9"/>
        <w:category>
          <w:name w:val="Allgemein"/>
          <w:gallery w:val="placeholder"/>
        </w:category>
        <w:types>
          <w:type w:val="bbPlcHdr"/>
        </w:types>
        <w:behaviors>
          <w:behavior w:val="content"/>
        </w:behaviors>
        <w:guid w:val="{00E1A7FE-CD8F-4600-91AF-FC02EDCE340D}"/>
      </w:docPartPr>
      <w:docPartBody>
        <w:p w:rsidR="00C33E32" w:rsidRDefault="00765F2D" w:rsidP="00765F2D">
          <w:pPr>
            <w:pStyle w:val="A0487F3B60334FB79A9CE45BC761CAB9"/>
          </w:pPr>
          <w:r w:rsidRPr="00076865">
            <w:rPr>
              <w:rStyle w:val="PlaceholderText"/>
            </w:rPr>
            <w:t>Klicken oder tippen Sie hier, um Text einzugeben.</w:t>
          </w:r>
        </w:p>
      </w:docPartBody>
    </w:docPart>
    <w:docPart>
      <w:docPartPr>
        <w:name w:val="510C214872554486AFDB8A65225DC973"/>
        <w:category>
          <w:name w:val="Allgemein"/>
          <w:gallery w:val="placeholder"/>
        </w:category>
        <w:types>
          <w:type w:val="bbPlcHdr"/>
        </w:types>
        <w:behaviors>
          <w:behavior w:val="content"/>
        </w:behaviors>
        <w:guid w:val="{6A87B8B0-C7F6-407E-933C-2C9399AA33D0}"/>
      </w:docPartPr>
      <w:docPartBody>
        <w:p w:rsidR="00004501" w:rsidRDefault="00004501" w:rsidP="00004501">
          <w:pPr>
            <w:pStyle w:val="510C214872554486AFDB8A65225DC973"/>
          </w:pPr>
          <w:r w:rsidRPr="00076865">
            <w:rPr>
              <w:rStyle w:val="PlaceholderText"/>
            </w:rPr>
            <w:t>Klicken oder tippen Sie hier, um Text einzugeben.</w:t>
          </w:r>
        </w:p>
      </w:docPartBody>
    </w:docPart>
    <w:docPart>
      <w:docPartPr>
        <w:name w:val="6215B22A7BEF4D05A834F008BE3CCEF7"/>
        <w:category>
          <w:name w:val="Allgemein"/>
          <w:gallery w:val="placeholder"/>
        </w:category>
        <w:types>
          <w:type w:val="bbPlcHdr"/>
        </w:types>
        <w:behaviors>
          <w:behavior w:val="content"/>
        </w:behaviors>
        <w:guid w:val="{552E6D59-5478-47D4-9FDA-037E2639C38D}"/>
      </w:docPartPr>
      <w:docPartBody>
        <w:p w:rsidR="00D2505A" w:rsidRDefault="00057182" w:rsidP="00057182">
          <w:pPr>
            <w:pStyle w:val="6215B22A7BEF4D05A834F008BE3CCEF7"/>
          </w:pPr>
          <w:r>
            <w:rPr>
              <w:rStyle w:val="PlaceholderText"/>
            </w:rPr>
            <w:t>Klicken oder tippen Sie hier, um Text einzugeben.</w:t>
          </w:r>
        </w:p>
      </w:docPartBody>
    </w:docPart>
    <w:docPart>
      <w:docPartPr>
        <w:name w:val="E1C912267FA444C99EBEB646ECD36262"/>
        <w:category>
          <w:name w:val="Allgemein"/>
          <w:gallery w:val="placeholder"/>
        </w:category>
        <w:types>
          <w:type w:val="bbPlcHdr"/>
        </w:types>
        <w:behaviors>
          <w:behavior w:val="content"/>
        </w:behaviors>
        <w:guid w:val="{AAAB6260-D9D4-472C-8863-D9694F5EA674}"/>
      </w:docPartPr>
      <w:docPartBody>
        <w:p w:rsidR="00E417F3" w:rsidRDefault="00E417F3" w:rsidP="00E417F3">
          <w:pPr>
            <w:pStyle w:val="E1C912267FA444C99EBEB646ECD36262"/>
          </w:pPr>
          <w:r w:rsidRPr="00076865">
            <w:rPr>
              <w:rStyle w:val="PlaceholderText"/>
            </w:rPr>
            <w:t>Klicken oder tippen Sie hier, um Text einzugeben.</w:t>
          </w:r>
        </w:p>
      </w:docPartBody>
    </w:docPart>
    <w:docPart>
      <w:docPartPr>
        <w:name w:val="119585C8D23F4BC3932E98B70EBC2966"/>
        <w:category>
          <w:name w:val="Allgemein"/>
          <w:gallery w:val="placeholder"/>
        </w:category>
        <w:types>
          <w:type w:val="bbPlcHdr"/>
        </w:types>
        <w:behaviors>
          <w:behavior w:val="content"/>
        </w:behaviors>
        <w:guid w:val="{F9598CD1-A4A4-45B8-9EC3-38E3AC99548B}"/>
      </w:docPartPr>
      <w:docPartBody>
        <w:p w:rsidR="00B57495" w:rsidRDefault="00B57495" w:rsidP="00B57495">
          <w:pPr>
            <w:pStyle w:val="119585C8D23F4BC3932E98B70EBC2966"/>
          </w:pPr>
          <w:r w:rsidRPr="00076865">
            <w:rPr>
              <w:rStyle w:val="PlaceholderText"/>
            </w:rPr>
            <w:t>Klicken oder tippen Sie hier, um Text einzugeben.</w:t>
          </w:r>
        </w:p>
      </w:docPartBody>
    </w:docPart>
    <w:docPart>
      <w:docPartPr>
        <w:name w:val="B08FCD91C15A430FA9B1E494C0513ED1"/>
        <w:category>
          <w:name w:val="Allgemein"/>
          <w:gallery w:val="placeholder"/>
        </w:category>
        <w:types>
          <w:type w:val="bbPlcHdr"/>
        </w:types>
        <w:behaviors>
          <w:behavior w:val="content"/>
        </w:behaviors>
        <w:guid w:val="{92442EE6-DF9D-4B9A-A2DF-F73A3F7097A0}"/>
      </w:docPartPr>
      <w:docPartBody>
        <w:p w:rsidR="00B57495" w:rsidRDefault="00B57495" w:rsidP="00B57495">
          <w:pPr>
            <w:pStyle w:val="B08FCD91C15A430FA9B1E494C0513ED1"/>
          </w:pPr>
          <w:r w:rsidRPr="00076865">
            <w:rPr>
              <w:rStyle w:val="PlaceholderText"/>
            </w:rPr>
            <w:t>Klicken oder tippen Sie hier, um Text einzugeben.</w:t>
          </w:r>
        </w:p>
      </w:docPartBody>
    </w:docPart>
    <w:docPart>
      <w:docPartPr>
        <w:name w:val="23F3945D61C3471683187FF6D9004704"/>
        <w:category>
          <w:name w:val="Allgemein"/>
          <w:gallery w:val="placeholder"/>
        </w:category>
        <w:types>
          <w:type w:val="bbPlcHdr"/>
        </w:types>
        <w:behaviors>
          <w:behavior w:val="content"/>
        </w:behaviors>
        <w:guid w:val="{8504D001-63AF-4B83-A4CD-623A294D2A9C}"/>
      </w:docPartPr>
      <w:docPartBody>
        <w:p w:rsidR="002512B9" w:rsidRDefault="00E30EC0" w:rsidP="00E30EC0">
          <w:pPr>
            <w:pStyle w:val="23F3945D61C3471683187FF6D9004704"/>
          </w:pPr>
          <w:r w:rsidRPr="00076865">
            <w:rPr>
              <w:rStyle w:val="PlaceholderText"/>
            </w:rPr>
            <w:t>Klicken oder tippen Sie hier, um Text einzugeben.</w:t>
          </w:r>
        </w:p>
      </w:docPartBody>
    </w:docPart>
    <w:docPart>
      <w:docPartPr>
        <w:name w:val="D069305E9C3947C68F1EADA12BE9F881"/>
        <w:category>
          <w:name w:val="Allgemein"/>
          <w:gallery w:val="placeholder"/>
        </w:category>
        <w:types>
          <w:type w:val="bbPlcHdr"/>
        </w:types>
        <w:behaviors>
          <w:behavior w:val="content"/>
        </w:behaviors>
        <w:guid w:val="{E9E40E40-1D5A-42E3-ABFC-D2F8B969F6F3}"/>
      </w:docPartPr>
      <w:docPartBody>
        <w:p w:rsidR="002512B9" w:rsidRDefault="00E30EC0" w:rsidP="00E30EC0">
          <w:pPr>
            <w:pStyle w:val="D069305E9C3947C68F1EADA12BE9F881"/>
          </w:pPr>
          <w:r w:rsidRPr="00076865">
            <w:rPr>
              <w:rStyle w:val="PlaceholderText"/>
            </w:rPr>
            <w:t>Klicken oder tippen Sie hier, um Text einzugeben.</w:t>
          </w:r>
        </w:p>
      </w:docPartBody>
    </w:docPart>
    <w:docPart>
      <w:docPartPr>
        <w:name w:val="E4CD66C9B5734279A9EF1F271567F0DB"/>
        <w:category>
          <w:name w:val="Allgemein"/>
          <w:gallery w:val="placeholder"/>
        </w:category>
        <w:types>
          <w:type w:val="bbPlcHdr"/>
        </w:types>
        <w:behaviors>
          <w:behavior w:val="content"/>
        </w:behaviors>
        <w:guid w:val="{8DE12C3C-908E-42C9-9B2F-67977A666BF9}"/>
      </w:docPartPr>
      <w:docPartBody>
        <w:p w:rsidR="009B2C6D" w:rsidRDefault="00E602A5" w:rsidP="00E602A5">
          <w:pPr>
            <w:pStyle w:val="E4CD66C9B5734279A9EF1F271567F0DB"/>
          </w:pPr>
          <w:r w:rsidRPr="00076865">
            <w:rPr>
              <w:rStyle w:val="PlaceholderText"/>
            </w:rPr>
            <w:t>Klicken oder tippen Sie hier, um Text einzugeben.</w:t>
          </w:r>
        </w:p>
      </w:docPartBody>
    </w:docPart>
    <w:docPart>
      <w:docPartPr>
        <w:name w:val="E0C6855FE6B64348AEB32DFD652872C2"/>
        <w:category>
          <w:name w:val="Allgemein"/>
          <w:gallery w:val="placeholder"/>
        </w:category>
        <w:types>
          <w:type w:val="bbPlcHdr"/>
        </w:types>
        <w:behaviors>
          <w:behavior w:val="content"/>
        </w:behaviors>
        <w:guid w:val="{68A2D4FD-C4EE-47AD-BC85-E98528C20D63}"/>
      </w:docPartPr>
      <w:docPartBody>
        <w:p w:rsidR="00FA72E7" w:rsidRDefault="009B2C6D" w:rsidP="009B2C6D">
          <w:pPr>
            <w:pStyle w:val="E0C6855FE6B64348AEB32DFD652872C2"/>
          </w:pPr>
          <w:r>
            <w:rPr>
              <w:rStyle w:val="PlaceholderText"/>
            </w:rPr>
            <w:t>Klicken oder tippen Sie hier, um Text einzugeben.</w:t>
          </w:r>
        </w:p>
      </w:docPartBody>
    </w:docPart>
    <w:docPart>
      <w:docPartPr>
        <w:name w:val="3A3C858BCADD486DBAB46A52B44BFF02"/>
        <w:category>
          <w:name w:val="Allgemein"/>
          <w:gallery w:val="placeholder"/>
        </w:category>
        <w:types>
          <w:type w:val="bbPlcHdr"/>
        </w:types>
        <w:behaviors>
          <w:behavior w:val="content"/>
        </w:behaviors>
        <w:guid w:val="{BA896708-70F8-4FA9-90F4-FF2D3C561291}"/>
      </w:docPartPr>
      <w:docPartBody>
        <w:p w:rsidR="00FA72E7" w:rsidRDefault="009B2C6D" w:rsidP="009B2C6D">
          <w:pPr>
            <w:pStyle w:val="3A3C858BCADD486DBAB46A52B44BFF02"/>
          </w:pPr>
          <w:r w:rsidRPr="00076865">
            <w:rPr>
              <w:rStyle w:val="PlaceholderText"/>
            </w:rPr>
            <w:t>Klicken oder tippen Sie hier, um Text einzugeben.</w:t>
          </w:r>
        </w:p>
      </w:docPartBody>
    </w:docPart>
    <w:docPart>
      <w:docPartPr>
        <w:name w:val="7C92F409F5C24FFC9B5CBEA280218E87"/>
        <w:category>
          <w:name w:val="Allgemein"/>
          <w:gallery w:val="placeholder"/>
        </w:category>
        <w:types>
          <w:type w:val="bbPlcHdr"/>
        </w:types>
        <w:behaviors>
          <w:behavior w:val="content"/>
        </w:behaviors>
        <w:guid w:val="{17F6FD45-967B-4986-A720-381D11A83D65}"/>
      </w:docPartPr>
      <w:docPartBody>
        <w:p w:rsidR="009C4CB1" w:rsidRDefault="009C4CB1" w:rsidP="009C4CB1">
          <w:pPr>
            <w:pStyle w:val="7C92F409F5C24FFC9B5CBEA280218E87"/>
          </w:pPr>
          <w:r w:rsidRPr="00076865">
            <w:rPr>
              <w:rStyle w:val="PlaceholderText"/>
            </w:rPr>
            <w:t>Klicken oder tippen Sie hier, um Text einzugeben.</w:t>
          </w:r>
        </w:p>
      </w:docPartBody>
    </w:docPart>
    <w:docPart>
      <w:docPartPr>
        <w:name w:val="32A9D87102D841FBA3C9071FBC7FC3A1"/>
        <w:category>
          <w:name w:val="Allgemein"/>
          <w:gallery w:val="placeholder"/>
        </w:category>
        <w:types>
          <w:type w:val="bbPlcHdr"/>
        </w:types>
        <w:behaviors>
          <w:behavior w:val="content"/>
        </w:behaviors>
        <w:guid w:val="{F69910D7-5D72-4B6B-AC5E-C6EFEC112773}"/>
      </w:docPartPr>
      <w:docPartBody>
        <w:p w:rsidR="00F118E7" w:rsidRDefault="00BA3BA5" w:rsidP="00BA3BA5">
          <w:pPr>
            <w:pStyle w:val="32A9D87102D841FBA3C9071FBC7FC3A1"/>
          </w:pPr>
          <w:r w:rsidRPr="00076865">
            <w:rPr>
              <w:rStyle w:val="PlaceholderText"/>
            </w:rPr>
            <w:t>Klicken oder tippen Sie hier, um Text einzugeben.</w:t>
          </w:r>
        </w:p>
      </w:docPartBody>
    </w:docPart>
    <w:docPart>
      <w:docPartPr>
        <w:name w:val="630A4EFC1C274B30A716631E6B896EC5"/>
        <w:category>
          <w:name w:val="Allgemein"/>
          <w:gallery w:val="placeholder"/>
        </w:category>
        <w:types>
          <w:type w:val="bbPlcHdr"/>
        </w:types>
        <w:behaviors>
          <w:behavior w:val="content"/>
        </w:behaviors>
        <w:guid w:val="{19C03DC2-02DA-4709-B778-5BDB08736B9E}"/>
      </w:docPartPr>
      <w:docPartBody>
        <w:p w:rsidR="003D6BF5" w:rsidRDefault="00F118E7" w:rsidP="00F118E7">
          <w:pPr>
            <w:pStyle w:val="630A4EFC1C274B30A716631E6B896EC5"/>
          </w:pPr>
          <w:r w:rsidRPr="00076865">
            <w:rPr>
              <w:rStyle w:val="PlaceholderText"/>
            </w:rPr>
            <w:t>Klicken oder tippen Sie hier, um Text einzugeben.</w:t>
          </w:r>
        </w:p>
      </w:docPartBody>
    </w:docPart>
    <w:docPart>
      <w:docPartPr>
        <w:name w:val="F77CA5DE4540496A80BE117ED57347C9"/>
        <w:category>
          <w:name w:val="Allgemein"/>
          <w:gallery w:val="placeholder"/>
        </w:category>
        <w:types>
          <w:type w:val="bbPlcHdr"/>
        </w:types>
        <w:behaviors>
          <w:behavior w:val="content"/>
        </w:behaviors>
        <w:guid w:val="{AF78A4D3-074F-4EA2-8113-30F0E2CC49BF}"/>
      </w:docPartPr>
      <w:docPartBody>
        <w:p w:rsidR="002D761F" w:rsidRDefault="003D6BF5" w:rsidP="003D6BF5">
          <w:pPr>
            <w:pStyle w:val="F77CA5DE4540496A80BE117ED57347C9"/>
          </w:pPr>
          <w:r w:rsidRPr="00076865">
            <w:rPr>
              <w:rStyle w:val="PlaceholderText"/>
            </w:rPr>
            <w:t>Klicken oder tippen Sie hier, um Text einzugeben.</w:t>
          </w:r>
        </w:p>
      </w:docPartBody>
    </w:docPart>
    <w:docPart>
      <w:docPartPr>
        <w:name w:val="CE2BD44CA1EB4EFFB167123D50BED9FD"/>
        <w:category>
          <w:name w:val="Allgemein"/>
          <w:gallery w:val="placeholder"/>
        </w:category>
        <w:types>
          <w:type w:val="bbPlcHdr"/>
        </w:types>
        <w:behaviors>
          <w:behavior w:val="content"/>
        </w:behaviors>
        <w:guid w:val="{B5B33F39-0C0A-490D-BACE-5BFDC034C870}"/>
      </w:docPartPr>
      <w:docPartBody>
        <w:p w:rsidR="00C60036" w:rsidRDefault="00D9773B" w:rsidP="00D9773B">
          <w:pPr>
            <w:pStyle w:val="CE2BD44CA1EB4EFFB167123D50BED9FD"/>
          </w:pPr>
          <w:r w:rsidRPr="00076865">
            <w:rPr>
              <w:rStyle w:val="PlaceholderText"/>
            </w:rPr>
            <w:t>Klicken oder tippen Sie hier, um Text einzugeben.</w:t>
          </w:r>
        </w:p>
      </w:docPartBody>
    </w:docPart>
    <w:docPart>
      <w:docPartPr>
        <w:name w:val="3C1D850497884EDA8669EC47880F45A4"/>
        <w:category>
          <w:name w:val="Allgemein"/>
          <w:gallery w:val="placeholder"/>
        </w:category>
        <w:types>
          <w:type w:val="bbPlcHdr"/>
        </w:types>
        <w:behaviors>
          <w:behavior w:val="content"/>
        </w:behaviors>
        <w:guid w:val="{812DEB92-45E0-49EF-A6B9-118312344B7C}"/>
      </w:docPartPr>
      <w:docPartBody>
        <w:p w:rsidR="00785BDC" w:rsidRDefault="00797CEF" w:rsidP="00797CEF">
          <w:pPr>
            <w:pStyle w:val="3C1D850497884EDA8669EC47880F45A4"/>
          </w:pPr>
          <w:r w:rsidRPr="00076865">
            <w:rPr>
              <w:rStyle w:val="PlaceholderText"/>
            </w:rPr>
            <w:t>Klicken oder tippen Sie hier, um Text einzugeben.</w:t>
          </w:r>
        </w:p>
      </w:docPartBody>
    </w:docPart>
    <w:docPart>
      <w:docPartPr>
        <w:name w:val="09219B6B0D234808A1D280F2A6E943C9"/>
        <w:category>
          <w:name w:val="Allgemein"/>
          <w:gallery w:val="placeholder"/>
        </w:category>
        <w:types>
          <w:type w:val="bbPlcHdr"/>
        </w:types>
        <w:behaviors>
          <w:behavior w:val="content"/>
        </w:behaviors>
        <w:guid w:val="{2B6E685B-0B06-44E3-81AF-193D653F5E2C}"/>
      </w:docPartPr>
      <w:docPartBody>
        <w:p w:rsidR="00785BDC" w:rsidRDefault="00797CEF" w:rsidP="00797CEF">
          <w:pPr>
            <w:pStyle w:val="09219B6B0D234808A1D280F2A6E943C9"/>
          </w:pPr>
          <w:r w:rsidRPr="00076865">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C1"/>
    <w:rsid w:val="00004501"/>
    <w:rsid w:val="00004F02"/>
    <w:rsid w:val="00006EF2"/>
    <w:rsid w:val="00043AE8"/>
    <w:rsid w:val="00057182"/>
    <w:rsid w:val="00093F4D"/>
    <w:rsid w:val="000E3585"/>
    <w:rsid w:val="000E4C49"/>
    <w:rsid w:val="00154807"/>
    <w:rsid w:val="001A6A15"/>
    <w:rsid w:val="001B2C3A"/>
    <w:rsid w:val="001C2843"/>
    <w:rsid w:val="002138BA"/>
    <w:rsid w:val="00224B55"/>
    <w:rsid w:val="002313C1"/>
    <w:rsid w:val="002512B9"/>
    <w:rsid w:val="00252751"/>
    <w:rsid w:val="00254CCF"/>
    <w:rsid w:val="00281261"/>
    <w:rsid w:val="002B661F"/>
    <w:rsid w:val="002C157E"/>
    <w:rsid w:val="002C1DBB"/>
    <w:rsid w:val="002C41DE"/>
    <w:rsid w:val="002D761F"/>
    <w:rsid w:val="0030770B"/>
    <w:rsid w:val="00317C68"/>
    <w:rsid w:val="003A77D7"/>
    <w:rsid w:val="003C1775"/>
    <w:rsid w:val="003D6BF5"/>
    <w:rsid w:val="003F009A"/>
    <w:rsid w:val="00423D96"/>
    <w:rsid w:val="004306E0"/>
    <w:rsid w:val="0043099F"/>
    <w:rsid w:val="00434D17"/>
    <w:rsid w:val="00435E5C"/>
    <w:rsid w:val="004523DF"/>
    <w:rsid w:val="004A08A4"/>
    <w:rsid w:val="004A5221"/>
    <w:rsid w:val="004A76CE"/>
    <w:rsid w:val="004C3DC8"/>
    <w:rsid w:val="004D73C3"/>
    <w:rsid w:val="004E378B"/>
    <w:rsid w:val="00524E06"/>
    <w:rsid w:val="005258FC"/>
    <w:rsid w:val="0057772B"/>
    <w:rsid w:val="00591327"/>
    <w:rsid w:val="00592586"/>
    <w:rsid w:val="00594068"/>
    <w:rsid w:val="005A4993"/>
    <w:rsid w:val="005B78E9"/>
    <w:rsid w:val="005D44FE"/>
    <w:rsid w:val="00633CD2"/>
    <w:rsid w:val="006448CA"/>
    <w:rsid w:val="00654C87"/>
    <w:rsid w:val="006D25F9"/>
    <w:rsid w:val="00706703"/>
    <w:rsid w:val="007069EA"/>
    <w:rsid w:val="007106E2"/>
    <w:rsid w:val="00725D50"/>
    <w:rsid w:val="00765F2D"/>
    <w:rsid w:val="00785BDC"/>
    <w:rsid w:val="0079317E"/>
    <w:rsid w:val="007951E8"/>
    <w:rsid w:val="00797CEF"/>
    <w:rsid w:val="007A562B"/>
    <w:rsid w:val="007B1731"/>
    <w:rsid w:val="007E5BCC"/>
    <w:rsid w:val="007F7E06"/>
    <w:rsid w:val="0085767F"/>
    <w:rsid w:val="00864CB4"/>
    <w:rsid w:val="00893BA9"/>
    <w:rsid w:val="008F7AC8"/>
    <w:rsid w:val="00930335"/>
    <w:rsid w:val="009330A0"/>
    <w:rsid w:val="00933141"/>
    <w:rsid w:val="00940F19"/>
    <w:rsid w:val="009B2C6D"/>
    <w:rsid w:val="009C4CB1"/>
    <w:rsid w:val="009E23A0"/>
    <w:rsid w:val="00A03C1B"/>
    <w:rsid w:val="00AD21FF"/>
    <w:rsid w:val="00B25AA5"/>
    <w:rsid w:val="00B57495"/>
    <w:rsid w:val="00B62EEA"/>
    <w:rsid w:val="00B74D9A"/>
    <w:rsid w:val="00BA3BA5"/>
    <w:rsid w:val="00BB59EE"/>
    <w:rsid w:val="00BB6E77"/>
    <w:rsid w:val="00BD6800"/>
    <w:rsid w:val="00BE00F8"/>
    <w:rsid w:val="00C05706"/>
    <w:rsid w:val="00C14C39"/>
    <w:rsid w:val="00C14FAD"/>
    <w:rsid w:val="00C31703"/>
    <w:rsid w:val="00C33E32"/>
    <w:rsid w:val="00C5216A"/>
    <w:rsid w:val="00C60036"/>
    <w:rsid w:val="00C62C33"/>
    <w:rsid w:val="00C745DA"/>
    <w:rsid w:val="00C95FEE"/>
    <w:rsid w:val="00C965CF"/>
    <w:rsid w:val="00CC32F4"/>
    <w:rsid w:val="00CE7F85"/>
    <w:rsid w:val="00CF798F"/>
    <w:rsid w:val="00D155DC"/>
    <w:rsid w:val="00D20D6E"/>
    <w:rsid w:val="00D2505A"/>
    <w:rsid w:val="00D32888"/>
    <w:rsid w:val="00D64FEC"/>
    <w:rsid w:val="00D9062B"/>
    <w:rsid w:val="00D9773B"/>
    <w:rsid w:val="00DB61DD"/>
    <w:rsid w:val="00DB697C"/>
    <w:rsid w:val="00DE22C3"/>
    <w:rsid w:val="00DE24D0"/>
    <w:rsid w:val="00DE6308"/>
    <w:rsid w:val="00DF0E43"/>
    <w:rsid w:val="00E061E6"/>
    <w:rsid w:val="00E06210"/>
    <w:rsid w:val="00E30EC0"/>
    <w:rsid w:val="00E3177A"/>
    <w:rsid w:val="00E417F3"/>
    <w:rsid w:val="00E602A5"/>
    <w:rsid w:val="00E87259"/>
    <w:rsid w:val="00EB07CF"/>
    <w:rsid w:val="00EB6B02"/>
    <w:rsid w:val="00F118E7"/>
    <w:rsid w:val="00F35A5B"/>
    <w:rsid w:val="00F55248"/>
    <w:rsid w:val="00F65DB6"/>
    <w:rsid w:val="00F758CD"/>
    <w:rsid w:val="00F95FBA"/>
    <w:rsid w:val="00FA72E7"/>
    <w:rsid w:val="00FE182C"/>
    <w:rsid w:val="00FE5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EF"/>
  </w:style>
  <w:style w:type="paragraph" w:customStyle="1" w:styleId="A0487F3B60334FB79A9CE45BC761CAB9">
    <w:name w:val="A0487F3B60334FB79A9CE45BC761CAB9"/>
    <w:rsid w:val="00765F2D"/>
  </w:style>
  <w:style w:type="paragraph" w:customStyle="1" w:styleId="510C214872554486AFDB8A65225DC973">
    <w:name w:val="510C214872554486AFDB8A65225DC973"/>
    <w:rsid w:val="00004501"/>
  </w:style>
  <w:style w:type="paragraph" w:customStyle="1" w:styleId="6215B22A7BEF4D05A834F008BE3CCEF7">
    <w:name w:val="6215B22A7BEF4D05A834F008BE3CCEF7"/>
    <w:rsid w:val="00057182"/>
  </w:style>
  <w:style w:type="paragraph" w:customStyle="1" w:styleId="E1C912267FA444C99EBEB646ECD36262">
    <w:name w:val="E1C912267FA444C99EBEB646ECD36262"/>
    <w:rsid w:val="00E417F3"/>
  </w:style>
  <w:style w:type="paragraph" w:customStyle="1" w:styleId="119585C8D23F4BC3932E98B70EBC2966">
    <w:name w:val="119585C8D23F4BC3932E98B70EBC2966"/>
    <w:rsid w:val="00B57495"/>
  </w:style>
  <w:style w:type="paragraph" w:customStyle="1" w:styleId="B08FCD91C15A430FA9B1E494C0513ED1">
    <w:name w:val="B08FCD91C15A430FA9B1E494C0513ED1"/>
    <w:rsid w:val="00B57495"/>
  </w:style>
  <w:style w:type="paragraph" w:customStyle="1" w:styleId="23F3945D61C3471683187FF6D9004704">
    <w:name w:val="23F3945D61C3471683187FF6D9004704"/>
    <w:rsid w:val="00E30EC0"/>
  </w:style>
  <w:style w:type="paragraph" w:customStyle="1" w:styleId="D069305E9C3947C68F1EADA12BE9F881">
    <w:name w:val="D069305E9C3947C68F1EADA12BE9F881"/>
    <w:rsid w:val="00E30EC0"/>
  </w:style>
  <w:style w:type="paragraph" w:customStyle="1" w:styleId="E4CD66C9B5734279A9EF1F271567F0DB">
    <w:name w:val="E4CD66C9B5734279A9EF1F271567F0DB"/>
    <w:rsid w:val="00E602A5"/>
  </w:style>
  <w:style w:type="paragraph" w:customStyle="1" w:styleId="E0C6855FE6B64348AEB32DFD652872C2">
    <w:name w:val="E0C6855FE6B64348AEB32DFD652872C2"/>
    <w:rsid w:val="009B2C6D"/>
  </w:style>
  <w:style w:type="paragraph" w:customStyle="1" w:styleId="3A3C858BCADD486DBAB46A52B44BFF02">
    <w:name w:val="3A3C858BCADD486DBAB46A52B44BFF02"/>
    <w:rsid w:val="009B2C6D"/>
  </w:style>
  <w:style w:type="paragraph" w:customStyle="1" w:styleId="7C92F409F5C24FFC9B5CBEA280218E87">
    <w:name w:val="7C92F409F5C24FFC9B5CBEA280218E87"/>
    <w:rsid w:val="009C4CB1"/>
  </w:style>
  <w:style w:type="paragraph" w:customStyle="1" w:styleId="32A9D87102D841FBA3C9071FBC7FC3A1">
    <w:name w:val="32A9D87102D841FBA3C9071FBC7FC3A1"/>
    <w:rsid w:val="00BA3BA5"/>
  </w:style>
  <w:style w:type="paragraph" w:customStyle="1" w:styleId="630A4EFC1C274B30A716631E6B896EC5">
    <w:name w:val="630A4EFC1C274B30A716631E6B896EC5"/>
    <w:rsid w:val="00F118E7"/>
  </w:style>
  <w:style w:type="paragraph" w:customStyle="1" w:styleId="F77CA5DE4540496A80BE117ED57347C9">
    <w:name w:val="F77CA5DE4540496A80BE117ED57347C9"/>
    <w:rsid w:val="003D6BF5"/>
  </w:style>
  <w:style w:type="paragraph" w:customStyle="1" w:styleId="CE2BD44CA1EB4EFFB167123D50BED9FD">
    <w:name w:val="CE2BD44CA1EB4EFFB167123D50BED9FD"/>
    <w:rsid w:val="00D9773B"/>
  </w:style>
  <w:style w:type="paragraph" w:customStyle="1" w:styleId="3C1D850497884EDA8669EC47880F45A4">
    <w:name w:val="3C1D850497884EDA8669EC47880F45A4"/>
    <w:rsid w:val="00797CEF"/>
  </w:style>
  <w:style w:type="paragraph" w:customStyle="1" w:styleId="09219B6B0D234808A1D280F2A6E943C9">
    <w:name w:val="09219B6B0D234808A1D280F2A6E943C9"/>
    <w:rsid w:val="00797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B213BAF921094FABF8A6475F9CD053" ma:contentTypeVersion="8" ma:contentTypeDescription="Create a new document." ma:contentTypeScope="" ma:versionID="18b15e563e90bd855de3f253104ae4f1">
  <xsd:schema xmlns:xsd="http://www.w3.org/2001/XMLSchema" xmlns:xs="http://www.w3.org/2001/XMLSchema" xmlns:p="http://schemas.microsoft.com/office/2006/metadata/properties" xmlns:ns2="30b9e412-e3a0-4ab9-9e8e-286214eca930" xmlns:ns3="3185c8d9-8d30-48e7-aa59-edefb0bc1464" targetNamespace="http://schemas.microsoft.com/office/2006/metadata/properties" ma:root="true" ma:fieldsID="863773c77d63243cdd6a0277ea9f551a" ns2:_="" ns3:_="">
    <xsd:import namespace="30b9e412-e3a0-4ab9-9e8e-286214eca930"/>
    <xsd:import namespace="3185c8d9-8d30-48e7-aa59-edefb0bc14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e412-e3a0-4ab9-9e8e-286214eca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85c8d9-8d30-48e7-aa59-edefb0bc14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028106-D006-4E65-A736-C74BDC69675A}">
  <ds:schemaRefs>
    <ds:schemaRef ds:uri="http://schemas.microsoft.com/sharepoint/v3/contenttype/forms"/>
  </ds:schemaRefs>
</ds:datastoreItem>
</file>

<file path=customXml/itemProps2.xml><?xml version="1.0" encoding="utf-8"?>
<ds:datastoreItem xmlns:ds="http://schemas.openxmlformats.org/officeDocument/2006/customXml" ds:itemID="{DF92EFC5-0457-3C42-B40C-C48BC5E94A21}">
  <ds:schemaRefs>
    <ds:schemaRef ds:uri="http://schemas.openxmlformats.org/officeDocument/2006/bibliography"/>
  </ds:schemaRefs>
</ds:datastoreItem>
</file>

<file path=customXml/itemProps3.xml><?xml version="1.0" encoding="utf-8"?>
<ds:datastoreItem xmlns:ds="http://schemas.openxmlformats.org/officeDocument/2006/customXml" ds:itemID="{FC6C4F8C-BD0F-4952-B084-7A18A84FB8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857017-D81B-4DE5-9D2E-FD2001649EEC}"/>
</file>

<file path=docProps/app.xml><?xml version="1.0" encoding="utf-8"?>
<Properties xmlns="http://schemas.openxmlformats.org/officeDocument/2006/extended-properties" xmlns:vt="http://schemas.openxmlformats.org/officeDocument/2006/docPropsVTypes">
  <Template>Normal.dotm</Template>
  <TotalTime>41</TotalTime>
  <Pages>44</Pages>
  <Words>157377</Words>
  <Characters>897049</Characters>
  <Application>Microsoft Office Word</Application>
  <DocSecurity>0</DocSecurity>
  <Lines>7475</Lines>
  <Paragraphs>2104</Paragraphs>
  <ScaleCrop>false</ScaleCrop>
  <HeadingPairs>
    <vt:vector size="2" baseType="variant">
      <vt:variant>
        <vt:lpstr>Title</vt:lpstr>
      </vt:variant>
      <vt:variant>
        <vt:i4>1</vt:i4>
      </vt:variant>
    </vt:vector>
  </HeadingPairs>
  <TitlesOfParts>
    <vt:vector size="1" baseType="lpstr">
      <vt:lpstr/>
    </vt:vector>
  </TitlesOfParts>
  <Company>ITZFUL</Company>
  <LinksUpToDate>false</LinksUpToDate>
  <CharactersWithSpaces>1052322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Rosenbauer, Frank</dc:creator>
  <cp:lastModifiedBy>d.lipka@dkfz.de</cp:lastModifiedBy>
  <cp:revision>4</cp:revision>
  <cp:lastPrinted>2020-12-28T11:40:00Z</cp:lastPrinted>
  <dcterms:created xsi:type="dcterms:W3CDTF">2020-12-30T20:20:00Z</dcterms:created>
  <dcterms:modified xsi:type="dcterms:W3CDTF">2020-12-30T21:12:00Z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Czeh et al 2020</vt:lpwstr>
  </property>
  <property fmtid="{D5CDD505-2E9C-101B-9397-08002B2CF9AE}" pid="3" name="CitaviDocumentProperty_0">
    <vt:lpwstr>f1ed8f7d-1c65-4f06-ad48-3e96e725bea1</vt:lpwstr>
  </property>
  <property fmtid="{D5CDD505-2E9C-101B-9397-08002B2CF9AE}" pid="4" name="CitaviDocumentProperty_1">
    <vt:lpwstr>6.5.0.0</vt:lpwstr>
  </property>
  <property fmtid="{D5CDD505-2E9C-101B-9397-08002B2CF9AE}" pid="5" name="CitaviDocumentProperty_6">
    <vt:lpwstr>False</vt:lpwstr>
  </property>
  <property fmtid="{D5CDD505-2E9C-101B-9397-08002B2CF9AE}" pid="6" name="CitaviDocumentProperty_8">
    <vt:lpwstr>CloudProjectKey=pvh7gaolwcx5y48z1krjh7tknwkcao1snv7msiqvde01csav3; ProjectName=Czeh et al 2020</vt:lpwstr>
  </property>
  <property fmtid="{D5CDD505-2E9C-101B-9397-08002B2CF9AE}" pid="7" name="ContentTypeId">
    <vt:lpwstr>0x010100EFB213BAF921094FABF8A6475F9CD053</vt:lpwstr>
  </property>
</Properties>
</file>